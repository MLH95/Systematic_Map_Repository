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3A3CB4" w14:textId="313998C8" w:rsidR="002C5324" w:rsidRPr="008E0402" w:rsidRDefault="008B3DC3" w:rsidP="008E0402">
      <w:pPr>
        <w:pStyle w:val="paragraph"/>
        <w:spacing w:before="0" w:beforeAutospacing="0" w:after="0" w:afterAutospacing="0" w:line="480" w:lineRule="auto"/>
        <w:jc w:val="both"/>
        <w:textAlignment w:val="baseline"/>
        <w:rPr>
          <w:rFonts w:ascii="Arial" w:eastAsiaTheme="majorEastAsia" w:hAnsi="Arial" w:cs="Arial"/>
          <w:b/>
          <w:bCs/>
          <w:sz w:val="22"/>
          <w:szCs w:val="22"/>
          <w:lang w:val="en-US"/>
        </w:rPr>
      </w:pPr>
      <w:r>
        <w:rPr>
          <w:rStyle w:val="normaltextrun"/>
          <w:rFonts w:ascii="Arial" w:eastAsiaTheme="majorEastAsia" w:hAnsi="Arial" w:cs="Arial"/>
          <w:b/>
          <w:bCs/>
          <w:sz w:val="22"/>
          <w:szCs w:val="22"/>
          <w:lang w:val="en-US"/>
        </w:rPr>
        <w:t>What is the evidence for the impact of ocean warming on subtropical and temperate corals and coral reefs? A systematic map.</w:t>
      </w:r>
    </w:p>
    <w:p w14:paraId="027D5768" w14:textId="77777777" w:rsidR="00E80FC5" w:rsidRDefault="002C5324" w:rsidP="001545AC">
      <w:pPr>
        <w:autoSpaceDE w:val="0"/>
        <w:autoSpaceDN w:val="0"/>
        <w:adjustRightInd w:val="0"/>
        <w:spacing w:after="0" w:line="480" w:lineRule="auto"/>
        <w:jc w:val="both"/>
        <w:rPr>
          <w:rFonts w:ascii="Arial" w:hAnsi="Arial" w:cs="Arial"/>
          <w:color w:val="000000"/>
          <w:kern w:val="0"/>
        </w:rPr>
      </w:pPr>
      <w:proofErr w:type="gramStart"/>
      <w:r w:rsidRPr="00B77FF1">
        <w:rPr>
          <w:rFonts w:ascii="Arial" w:hAnsi="Arial" w:cs="Arial"/>
          <w:color w:val="000000"/>
          <w:kern w:val="0"/>
        </w:rPr>
        <w:t>Man</w:t>
      </w:r>
      <w:proofErr w:type="gramEnd"/>
      <w:r w:rsidRPr="00B77FF1">
        <w:rPr>
          <w:rFonts w:ascii="Arial" w:hAnsi="Arial" w:cs="Arial"/>
          <w:color w:val="000000"/>
          <w:kern w:val="0"/>
        </w:rPr>
        <w:t xml:space="preserve"> Lim Ho, </w:t>
      </w:r>
      <w:r w:rsidR="0012173F" w:rsidRPr="0012173F">
        <w:rPr>
          <w:rFonts w:ascii="Arial" w:hAnsi="Arial" w:cs="Arial"/>
          <w:color w:val="000000"/>
          <w:kern w:val="0"/>
        </w:rPr>
        <w:t>Centre for Marine Science and Innovation, School of</w:t>
      </w:r>
      <w:r w:rsidR="0012173F">
        <w:rPr>
          <w:rFonts w:ascii="Arial" w:hAnsi="Arial" w:cs="Arial"/>
          <w:color w:val="000000"/>
          <w:kern w:val="0"/>
        </w:rPr>
        <w:t xml:space="preserve"> </w:t>
      </w:r>
      <w:r w:rsidR="0012173F" w:rsidRPr="0012173F">
        <w:rPr>
          <w:rFonts w:ascii="Arial" w:hAnsi="Arial" w:cs="Arial"/>
          <w:color w:val="000000"/>
          <w:kern w:val="0"/>
        </w:rPr>
        <w:t>Biological, Earth &amp; Environmental Sciences, University of</w:t>
      </w:r>
      <w:r w:rsidR="0012173F">
        <w:rPr>
          <w:rFonts w:ascii="Arial" w:hAnsi="Arial" w:cs="Arial"/>
          <w:color w:val="000000"/>
          <w:kern w:val="0"/>
        </w:rPr>
        <w:t xml:space="preserve"> </w:t>
      </w:r>
      <w:r w:rsidR="0012173F" w:rsidRPr="0012173F">
        <w:rPr>
          <w:rFonts w:ascii="Arial" w:hAnsi="Arial" w:cs="Arial"/>
          <w:color w:val="000000"/>
          <w:kern w:val="0"/>
        </w:rPr>
        <w:t>New South Wales, Sydney, NSW, Australia</w:t>
      </w:r>
      <w:r w:rsidR="00ED701B">
        <w:rPr>
          <w:rFonts w:ascii="Arial" w:hAnsi="Arial" w:cs="Arial"/>
          <w:color w:val="000000"/>
          <w:kern w:val="0"/>
        </w:rPr>
        <w:t>.</w:t>
      </w:r>
    </w:p>
    <w:p w14:paraId="312CEDF5" w14:textId="4246106E" w:rsidR="00955EC6" w:rsidRDefault="00CF541F" w:rsidP="001545AC">
      <w:pPr>
        <w:autoSpaceDE w:val="0"/>
        <w:autoSpaceDN w:val="0"/>
        <w:adjustRightInd w:val="0"/>
        <w:spacing w:after="0" w:line="480" w:lineRule="auto"/>
        <w:jc w:val="both"/>
        <w:rPr>
          <w:rFonts w:ascii="Arial" w:hAnsi="Arial" w:cs="Arial"/>
          <w:color w:val="000000"/>
          <w:kern w:val="0"/>
        </w:rPr>
      </w:pPr>
      <w:hyperlink r:id="rId6" w:history="1">
        <w:r w:rsidR="00600E2E" w:rsidRPr="00585974">
          <w:rPr>
            <w:rStyle w:val="Hyperlink"/>
            <w:rFonts w:ascii="Arial" w:hAnsi="Arial" w:cs="Arial"/>
            <w:kern w:val="0"/>
          </w:rPr>
          <w:t>Man_lim.ho@unsw.edu.au</w:t>
        </w:r>
      </w:hyperlink>
      <w:r w:rsidR="000F3464">
        <w:rPr>
          <w:rFonts w:ascii="Arial" w:hAnsi="Arial" w:cs="Arial"/>
          <w:color w:val="000000"/>
          <w:kern w:val="0"/>
        </w:rPr>
        <w:br/>
        <w:t xml:space="preserve">Malgorzata </w:t>
      </w:r>
      <w:proofErr w:type="spellStart"/>
      <w:r w:rsidR="000F3464">
        <w:rPr>
          <w:rFonts w:ascii="Arial" w:hAnsi="Arial" w:cs="Arial"/>
          <w:color w:val="000000"/>
          <w:kern w:val="0"/>
        </w:rPr>
        <w:t>Lagisz</w:t>
      </w:r>
      <w:proofErr w:type="spellEnd"/>
      <w:r w:rsidR="000F3464">
        <w:rPr>
          <w:rFonts w:ascii="Arial" w:hAnsi="Arial" w:cs="Arial"/>
          <w:color w:val="000000"/>
          <w:kern w:val="0"/>
        </w:rPr>
        <w:t>,</w:t>
      </w:r>
      <w:r w:rsidR="001545AC">
        <w:rPr>
          <w:rFonts w:ascii="Arial" w:hAnsi="Arial" w:cs="Arial"/>
          <w:color w:val="000000"/>
          <w:kern w:val="0"/>
        </w:rPr>
        <w:t xml:space="preserve"> </w:t>
      </w:r>
      <w:r w:rsidR="001545AC" w:rsidRPr="001545AC">
        <w:rPr>
          <w:rFonts w:ascii="Arial" w:hAnsi="Arial" w:cs="Arial"/>
          <w:color w:val="000000"/>
          <w:kern w:val="0"/>
        </w:rPr>
        <w:t>Evolution &amp; Ecology Research Centre, School of Biological,</w:t>
      </w:r>
      <w:r w:rsidR="001545AC">
        <w:rPr>
          <w:rFonts w:ascii="Arial" w:hAnsi="Arial" w:cs="Arial"/>
          <w:color w:val="000000"/>
          <w:kern w:val="0"/>
        </w:rPr>
        <w:t xml:space="preserve"> </w:t>
      </w:r>
      <w:r w:rsidR="001545AC" w:rsidRPr="001545AC">
        <w:rPr>
          <w:rFonts w:ascii="Arial" w:hAnsi="Arial" w:cs="Arial"/>
          <w:color w:val="000000"/>
          <w:kern w:val="0"/>
        </w:rPr>
        <w:t>Earth, Environmental Sciences, University of New South Wales,</w:t>
      </w:r>
      <w:r w:rsidR="001545AC">
        <w:rPr>
          <w:rFonts w:ascii="Arial" w:hAnsi="Arial" w:cs="Arial"/>
          <w:color w:val="000000"/>
          <w:kern w:val="0"/>
        </w:rPr>
        <w:t xml:space="preserve"> </w:t>
      </w:r>
      <w:r w:rsidR="001545AC" w:rsidRPr="001545AC">
        <w:rPr>
          <w:rFonts w:ascii="Arial" w:hAnsi="Arial" w:cs="Arial"/>
          <w:color w:val="000000"/>
          <w:kern w:val="0"/>
        </w:rPr>
        <w:t>Sydney, NSW, Australia</w:t>
      </w:r>
      <w:r w:rsidR="001545AC">
        <w:rPr>
          <w:rFonts w:ascii="Arial" w:hAnsi="Arial" w:cs="Arial"/>
          <w:color w:val="000000"/>
          <w:kern w:val="0"/>
        </w:rPr>
        <w:t>.</w:t>
      </w:r>
      <w:r w:rsidR="00D5036A">
        <w:rPr>
          <w:rFonts w:ascii="Arial" w:hAnsi="Arial" w:cs="Arial"/>
          <w:color w:val="000000"/>
          <w:kern w:val="0"/>
        </w:rPr>
        <w:t xml:space="preserve"> </w:t>
      </w:r>
      <w:hyperlink r:id="rId7" w:history="1">
        <w:r w:rsidR="00DF1342" w:rsidRPr="00585974">
          <w:rPr>
            <w:rStyle w:val="Hyperlink"/>
            <w:rFonts w:ascii="Arial" w:hAnsi="Arial" w:cs="Arial"/>
            <w:kern w:val="0"/>
          </w:rPr>
          <w:t>M.lagisz@unsw.edu.au</w:t>
        </w:r>
      </w:hyperlink>
    </w:p>
    <w:p w14:paraId="4EB4AD78" w14:textId="0D6F275C" w:rsidR="001545AC" w:rsidRDefault="002C5324" w:rsidP="00E23364">
      <w:pPr>
        <w:autoSpaceDE w:val="0"/>
        <w:autoSpaceDN w:val="0"/>
        <w:adjustRightInd w:val="0"/>
        <w:spacing w:after="0" w:line="480" w:lineRule="auto"/>
        <w:jc w:val="both"/>
        <w:rPr>
          <w:rFonts w:ascii="Arial" w:hAnsi="Arial" w:cs="Arial"/>
          <w:color w:val="000000"/>
          <w:kern w:val="0"/>
        </w:rPr>
      </w:pPr>
      <w:r w:rsidRPr="00B77FF1">
        <w:rPr>
          <w:rFonts w:ascii="Arial" w:hAnsi="Arial" w:cs="Arial"/>
          <w:color w:val="000000"/>
          <w:kern w:val="0"/>
        </w:rPr>
        <w:t xml:space="preserve">Shinichi Nakagawa, </w:t>
      </w:r>
      <w:r w:rsidR="00E23364" w:rsidRPr="00E23364">
        <w:rPr>
          <w:rFonts w:ascii="Arial" w:hAnsi="Arial" w:cs="Arial"/>
          <w:color w:val="000000"/>
          <w:kern w:val="0"/>
        </w:rPr>
        <w:t>Evolution &amp; Ecology Research Centre, School of Biological,</w:t>
      </w:r>
      <w:r w:rsidR="00E23364">
        <w:rPr>
          <w:rFonts w:ascii="Arial" w:hAnsi="Arial" w:cs="Arial"/>
          <w:color w:val="000000"/>
          <w:kern w:val="0"/>
        </w:rPr>
        <w:t xml:space="preserve"> </w:t>
      </w:r>
      <w:r w:rsidR="00E23364" w:rsidRPr="00E23364">
        <w:rPr>
          <w:rFonts w:ascii="Arial" w:hAnsi="Arial" w:cs="Arial"/>
          <w:color w:val="000000"/>
          <w:kern w:val="0"/>
        </w:rPr>
        <w:t>Earth &amp; Environmental Sciences, University of New South</w:t>
      </w:r>
      <w:r w:rsidR="00E23364">
        <w:rPr>
          <w:rFonts w:ascii="Arial" w:hAnsi="Arial" w:cs="Arial"/>
          <w:color w:val="000000"/>
          <w:kern w:val="0"/>
        </w:rPr>
        <w:t xml:space="preserve"> </w:t>
      </w:r>
      <w:r w:rsidR="00E23364" w:rsidRPr="00E23364">
        <w:rPr>
          <w:rFonts w:ascii="Arial" w:hAnsi="Arial" w:cs="Arial"/>
          <w:color w:val="000000"/>
          <w:kern w:val="0"/>
        </w:rPr>
        <w:t>Wales, Sydney, NSW, Australia</w:t>
      </w:r>
      <w:r w:rsidR="00E23364">
        <w:rPr>
          <w:rFonts w:ascii="Arial" w:hAnsi="Arial" w:cs="Arial"/>
          <w:color w:val="000000"/>
          <w:kern w:val="0"/>
        </w:rPr>
        <w:t>.</w:t>
      </w:r>
    </w:p>
    <w:p w14:paraId="1DE922C7" w14:textId="273BF9EF" w:rsidR="00955EC6" w:rsidRDefault="00CF541F" w:rsidP="00E23364">
      <w:pPr>
        <w:autoSpaceDE w:val="0"/>
        <w:autoSpaceDN w:val="0"/>
        <w:adjustRightInd w:val="0"/>
        <w:spacing w:after="0" w:line="480" w:lineRule="auto"/>
        <w:jc w:val="both"/>
        <w:rPr>
          <w:rFonts w:ascii="Arial" w:hAnsi="Arial" w:cs="Arial"/>
          <w:color w:val="000000"/>
          <w:kern w:val="0"/>
        </w:rPr>
      </w:pPr>
      <w:hyperlink r:id="rId8" w:history="1">
        <w:r w:rsidR="00DF1342" w:rsidRPr="00585974">
          <w:rPr>
            <w:rStyle w:val="Hyperlink"/>
            <w:rFonts w:ascii="Arial" w:hAnsi="Arial" w:cs="Arial"/>
            <w:kern w:val="0"/>
          </w:rPr>
          <w:t>S.nakagawa@unsw.edu.au</w:t>
        </w:r>
      </w:hyperlink>
    </w:p>
    <w:p w14:paraId="66136D38" w14:textId="21901782" w:rsidR="00003A30" w:rsidRDefault="002C5324" w:rsidP="002C5324">
      <w:pPr>
        <w:autoSpaceDE w:val="0"/>
        <w:autoSpaceDN w:val="0"/>
        <w:adjustRightInd w:val="0"/>
        <w:spacing w:after="0" w:line="480" w:lineRule="auto"/>
        <w:jc w:val="both"/>
        <w:rPr>
          <w:rFonts w:ascii="Arial" w:hAnsi="Arial" w:cs="Arial"/>
          <w:color w:val="000000"/>
          <w:kern w:val="0"/>
        </w:rPr>
      </w:pPr>
      <w:r w:rsidRPr="00B77FF1">
        <w:rPr>
          <w:rFonts w:ascii="Arial" w:hAnsi="Arial" w:cs="Arial"/>
          <w:color w:val="000000"/>
          <w:kern w:val="0"/>
        </w:rPr>
        <w:t xml:space="preserve">Sarah Perkins-Kirkpatrick, </w:t>
      </w:r>
      <w:r w:rsidR="00003A30">
        <w:rPr>
          <w:rFonts w:ascii="Arial" w:hAnsi="Arial" w:cs="Arial"/>
          <w:color w:val="000000"/>
          <w:kern w:val="0"/>
        </w:rPr>
        <w:t>Fenner</w:t>
      </w:r>
      <w:r w:rsidR="000C2493">
        <w:rPr>
          <w:rFonts w:ascii="Arial" w:hAnsi="Arial" w:cs="Arial"/>
          <w:color w:val="000000"/>
          <w:kern w:val="0"/>
        </w:rPr>
        <w:t xml:space="preserve"> School of Environment &amp; Society, Australian National University, Canberra, Australia.</w:t>
      </w:r>
    </w:p>
    <w:p w14:paraId="04E27161" w14:textId="28D4B108" w:rsidR="00D5036A" w:rsidRDefault="00CF541F" w:rsidP="002C5324">
      <w:pPr>
        <w:autoSpaceDE w:val="0"/>
        <w:autoSpaceDN w:val="0"/>
        <w:adjustRightInd w:val="0"/>
        <w:spacing w:after="0" w:line="480" w:lineRule="auto"/>
        <w:jc w:val="both"/>
        <w:rPr>
          <w:rFonts w:ascii="Arial" w:hAnsi="Arial" w:cs="Arial"/>
          <w:color w:val="000000"/>
          <w:kern w:val="0"/>
        </w:rPr>
      </w:pPr>
      <w:hyperlink r:id="rId9" w:history="1">
        <w:r w:rsidR="00DF1342" w:rsidRPr="00585974">
          <w:rPr>
            <w:rStyle w:val="Hyperlink"/>
            <w:rFonts w:ascii="Arial" w:hAnsi="Arial" w:cs="Arial"/>
            <w:kern w:val="0"/>
          </w:rPr>
          <w:t>Sarah.kirkpatrick@anu.edu.au</w:t>
        </w:r>
      </w:hyperlink>
    </w:p>
    <w:p w14:paraId="2164C915" w14:textId="720806AE" w:rsidR="000C2493" w:rsidRDefault="000C2493" w:rsidP="002C5324">
      <w:pPr>
        <w:autoSpaceDE w:val="0"/>
        <w:autoSpaceDN w:val="0"/>
        <w:adjustRightInd w:val="0"/>
        <w:spacing w:after="0" w:line="480" w:lineRule="auto"/>
        <w:jc w:val="both"/>
        <w:rPr>
          <w:rFonts w:ascii="Arial" w:hAnsi="Arial" w:cs="Arial"/>
          <w:color w:val="000000"/>
          <w:kern w:val="0"/>
        </w:rPr>
      </w:pPr>
      <w:r>
        <w:rPr>
          <w:rFonts w:ascii="Arial" w:hAnsi="Arial" w:cs="Arial"/>
          <w:color w:val="000000"/>
          <w:kern w:val="0"/>
        </w:rPr>
        <w:t xml:space="preserve">Paige Sawyers, </w:t>
      </w:r>
      <w:r w:rsidRPr="0012173F">
        <w:rPr>
          <w:rFonts w:ascii="Arial" w:hAnsi="Arial" w:cs="Arial"/>
          <w:color w:val="000000"/>
          <w:kern w:val="0"/>
        </w:rPr>
        <w:t xml:space="preserve">Centre for Marine </w:t>
      </w:r>
      <w:proofErr w:type="gramStart"/>
      <w:r w:rsidRPr="0012173F">
        <w:rPr>
          <w:rFonts w:ascii="Arial" w:hAnsi="Arial" w:cs="Arial"/>
          <w:color w:val="000000"/>
          <w:kern w:val="0"/>
        </w:rPr>
        <w:t>Science</w:t>
      </w:r>
      <w:proofErr w:type="gramEnd"/>
      <w:r w:rsidRPr="0012173F">
        <w:rPr>
          <w:rFonts w:ascii="Arial" w:hAnsi="Arial" w:cs="Arial"/>
          <w:color w:val="000000"/>
          <w:kern w:val="0"/>
        </w:rPr>
        <w:t xml:space="preserve"> and Innovation, School of</w:t>
      </w:r>
      <w:r>
        <w:rPr>
          <w:rFonts w:ascii="Arial" w:hAnsi="Arial" w:cs="Arial"/>
          <w:color w:val="000000"/>
          <w:kern w:val="0"/>
        </w:rPr>
        <w:t xml:space="preserve"> </w:t>
      </w:r>
      <w:r w:rsidRPr="0012173F">
        <w:rPr>
          <w:rFonts w:ascii="Arial" w:hAnsi="Arial" w:cs="Arial"/>
          <w:color w:val="000000"/>
          <w:kern w:val="0"/>
        </w:rPr>
        <w:t>Biological, Earth &amp; Environmental Sciences, University of</w:t>
      </w:r>
      <w:r>
        <w:rPr>
          <w:rFonts w:ascii="Arial" w:hAnsi="Arial" w:cs="Arial"/>
          <w:color w:val="000000"/>
          <w:kern w:val="0"/>
        </w:rPr>
        <w:t xml:space="preserve"> </w:t>
      </w:r>
      <w:r w:rsidRPr="0012173F">
        <w:rPr>
          <w:rFonts w:ascii="Arial" w:hAnsi="Arial" w:cs="Arial"/>
          <w:color w:val="000000"/>
          <w:kern w:val="0"/>
        </w:rPr>
        <w:t>New South Wales, Sydney, NSW, Australia</w:t>
      </w:r>
      <w:r w:rsidR="00D5036A">
        <w:rPr>
          <w:rFonts w:ascii="Arial" w:hAnsi="Arial" w:cs="Arial"/>
          <w:color w:val="000000"/>
          <w:kern w:val="0"/>
        </w:rPr>
        <w:t>.</w:t>
      </w:r>
    </w:p>
    <w:p w14:paraId="4B91F551" w14:textId="24D1EE9D" w:rsidR="00A15A9A" w:rsidRDefault="00CF541F" w:rsidP="002C5324">
      <w:pPr>
        <w:autoSpaceDE w:val="0"/>
        <w:autoSpaceDN w:val="0"/>
        <w:adjustRightInd w:val="0"/>
        <w:spacing w:after="0" w:line="480" w:lineRule="auto"/>
        <w:jc w:val="both"/>
        <w:rPr>
          <w:rFonts w:ascii="Arial" w:hAnsi="Arial" w:cs="Arial"/>
          <w:color w:val="000000"/>
          <w:kern w:val="0"/>
        </w:rPr>
      </w:pPr>
      <w:hyperlink r:id="rId10" w:history="1">
        <w:r w:rsidR="00A15A9A" w:rsidRPr="00585974">
          <w:rPr>
            <w:rStyle w:val="Hyperlink"/>
            <w:rFonts w:ascii="Arial" w:hAnsi="Arial" w:cs="Arial"/>
            <w:kern w:val="0"/>
          </w:rPr>
          <w:t>P.sawyers@unsw.edu.au</w:t>
        </w:r>
      </w:hyperlink>
    </w:p>
    <w:p w14:paraId="5D187003" w14:textId="2F144BB8" w:rsidR="009D7E0D" w:rsidRDefault="002C5324" w:rsidP="009D7E0D">
      <w:pPr>
        <w:autoSpaceDE w:val="0"/>
        <w:autoSpaceDN w:val="0"/>
        <w:adjustRightInd w:val="0"/>
        <w:spacing w:after="0" w:line="480" w:lineRule="auto"/>
        <w:jc w:val="both"/>
        <w:rPr>
          <w:rFonts w:ascii="Arial" w:hAnsi="Arial" w:cs="Arial"/>
          <w:color w:val="000000"/>
          <w:kern w:val="0"/>
        </w:rPr>
      </w:pPr>
      <w:r w:rsidRPr="00B77FF1">
        <w:rPr>
          <w:rFonts w:ascii="Arial" w:hAnsi="Arial" w:cs="Arial"/>
          <w:color w:val="000000"/>
          <w:kern w:val="0"/>
        </w:rPr>
        <w:t xml:space="preserve">Bill Leggat, </w:t>
      </w:r>
      <w:r w:rsidR="009D7E0D" w:rsidRPr="009D7E0D">
        <w:rPr>
          <w:rFonts w:ascii="Arial" w:hAnsi="Arial" w:cs="Arial"/>
          <w:color w:val="000000"/>
          <w:kern w:val="0"/>
        </w:rPr>
        <w:t>School of Environmental and Life Sciences, The University of</w:t>
      </w:r>
      <w:r w:rsidR="009D7E0D">
        <w:rPr>
          <w:rFonts w:ascii="Arial" w:hAnsi="Arial" w:cs="Arial"/>
          <w:color w:val="000000"/>
          <w:kern w:val="0"/>
        </w:rPr>
        <w:t xml:space="preserve"> </w:t>
      </w:r>
      <w:r w:rsidR="009D7E0D" w:rsidRPr="009D7E0D">
        <w:rPr>
          <w:rFonts w:ascii="Arial" w:hAnsi="Arial" w:cs="Arial"/>
          <w:color w:val="000000"/>
          <w:kern w:val="0"/>
        </w:rPr>
        <w:t>Newcastle, Ourimbah, NSW, Australia</w:t>
      </w:r>
      <w:r w:rsidR="009D7E0D">
        <w:rPr>
          <w:rFonts w:ascii="Arial" w:hAnsi="Arial" w:cs="Arial"/>
          <w:color w:val="000000"/>
          <w:kern w:val="0"/>
        </w:rPr>
        <w:t>.</w:t>
      </w:r>
    </w:p>
    <w:p w14:paraId="4B08225F" w14:textId="5E262C38" w:rsidR="00A15A9A" w:rsidRDefault="00CF541F" w:rsidP="009D7E0D">
      <w:pPr>
        <w:autoSpaceDE w:val="0"/>
        <w:autoSpaceDN w:val="0"/>
        <w:adjustRightInd w:val="0"/>
        <w:spacing w:after="0" w:line="480" w:lineRule="auto"/>
        <w:jc w:val="both"/>
        <w:rPr>
          <w:rFonts w:ascii="Arial" w:hAnsi="Arial" w:cs="Arial"/>
          <w:color w:val="000000"/>
          <w:kern w:val="0"/>
        </w:rPr>
      </w:pPr>
      <w:hyperlink r:id="rId11" w:history="1">
        <w:r w:rsidR="00A15A9A" w:rsidRPr="00585974">
          <w:rPr>
            <w:rStyle w:val="Hyperlink"/>
            <w:rFonts w:ascii="Arial" w:hAnsi="Arial" w:cs="Arial"/>
            <w:kern w:val="0"/>
          </w:rPr>
          <w:t>Bill.leggat@newcastle.edu.au</w:t>
        </w:r>
      </w:hyperlink>
    </w:p>
    <w:p w14:paraId="683F7F00" w14:textId="77777777" w:rsidR="008E0402" w:rsidRDefault="002C5324" w:rsidP="002C5324">
      <w:pPr>
        <w:autoSpaceDE w:val="0"/>
        <w:autoSpaceDN w:val="0"/>
        <w:adjustRightInd w:val="0"/>
        <w:spacing w:after="0" w:line="480" w:lineRule="auto"/>
        <w:jc w:val="both"/>
        <w:rPr>
          <w:rFonts w:ascii="Arial" w:hAnsi="Arial" w:cs="Arial"/>
          <w:color w:val="000000"/>
          <w:kern w:val="0"/>
        </w:rPr>
      </w:pPr>
      <w:r w:rsidRPr="00B77FF1">
        <w:rPr>
          <w:rFonts w:ascii="Arial" w:hAnsi="Arial" w:cs="Arial"/>
          <w:color w:val="000000"/>
          <w:kern w:val="0"/>
        </w:rPr>
        <w:t>Troy Gaston,</w:t>
      </w:r>
      <w:r w:rsidR="009D7E0D">
        <w:rPr>
          <w:rFonts w:ascii="Arial" w:hAnsi="Arial" w:cs="Arial"/>
          <w:color w:val="000000"/>
          <w:kern w:val="0"/>
        </w:rPr>
        <w:t xml:space="preserve"> </w:t>
      </w:r>
      <w:r w:rsidR="009D7E0D" w:rsidRPr="009D7E0D">
        <w:rPr>
          <w:rFonts w:ascii="Arial" w:hAnsi="Arial" w:cs="Arial"/>
          <w:color w:val="000000"/>
          <w:kern w:val="0"/>
        </w:rPr>
        <w:t>School of Environmental and Life Sciences, The University of</w:t>
      </w:r>
      <w:r w:rsidR="009D7E0D">
        <w:rPr>
          <w:rFonts w:ascii="Arial" w:hAnsi="Arial" w:cs="Arial"/>
          <w:color w:val="000000"/>
          <w:kern w:val="0"/>
        </w:rPr>
        <w:t xml:space="preserve"> </w:t>
      </w:r>
      <w:r w:rsidR="009D7E0D" w:rsidRPr="009D7E0D">
        <w:rPr>
          <w:rFonts w:ascii="Arial" w:hAnsi="Arial" w:cs="Arial"/>
          <w:color w:val="000000"/>
          <w:kern w:val="0"/>
        </w:rPr>
        <w:t>Newcastle, Ourimbah, NSW, Australia</w:t>
      </w:r>
      <w:r w:rsidR="009D7E0D">
        <w:rPr>
          <w:rFonts w:ascii="Arial" w:hAnsi="Arial" w:cs="Arial"/>
          <w:color w:val="000000"/>
          <w:kern w:val="0"/>
        </w:rPr>
        <w:t>.</w:t>
      </w:r>
    </w:p>
    <w:p w14:paraId="56128E97" w14:textId="172BB3E3" w:rsidR="008E0402" w:rsidRDefault="00CF541F" w:rsidP="002C5324">
      <w:pPr>
        <w:autoSpaceDE w:val="0"/>
        <w:autoSpaceDN w:val="0"/>
        <w:adjustRightInd w:val="0"/>
        <w:spacing w:after="0" w:line="480" w:lineRule="auto"/>
        <w:jc w:val="both"/>
        <w:rPr>
          <w:rFonts w:ascii="Arial" w:hAnsi="Arial" w:cs="Arial"/>
          <w:color w:val="000000"/>
          <w:kern w:val="0"/>
        </w:rPr>
      </w:pPr>
      <w:hyperlink r:id="rId12" w:history="1">
        <w:r w:rsidR="008E0402" w:rsidRPr="00585974">
          <w:rPr>
            <w:rStyle w:val="Hyperlink"/>
            <w:rFonts w:ascii="Arial" w:hAnsi="Arial" w:cs="Arial"/>
            <w:kern w:val="0"/>
          </w:rPr>
          <w:t>Troy.gaston@newcastle.edu.au</w:t>
        </w:r>
      </w:hyperlink>
    </w:p>
    <w:p w14:paraId="1717D801" w14:textId="66F8138A" w:rsidR="009D7E0D" w:rsidRDefault="002C5324" w:rsidP="002C5324">
      <w:pPr>
        <w:autoSpaceDE w:val="0"/>
        <w:autoSpaceDN w:val="0"/>
        <w:adjustRightInd w:val="0"/>
        <w:spacing w:after="0" w:line="480" w:lineRule="auto"/>
        <w:jc w:val="both"/>
        <w:rPr>
          <w:rFonts w:ascii="Arial" w:hAnsi="Arial" w:cs="Arial"/>
          <w:color w:val="000000"/>
          <w:kern w:val="0"/>
        </w:rPr>
      </w:pPr>
      <w:r w:rsidRPr="00B77FF1">
        <w:rPr>
          <w:rFonts w:ascii="Arial" w:hAnsi="Arial" w:cs="Arial"/>
          <w:color w:val="000000"/>
          <w:kern w:val="0"/>
        </w:rPr>
        <w:t>Alistair Hobday,</w:t>
      </w:r>
      <w:r w:rsidR="009D7E0D">
        <w:rPr>
          <w:rFonts w:ascii="Arial" w:hAnsi="Arial" w:cs="Arial"/>
          <w:color w:val="000000"/>
          <w:kern w:val="0"/>
        </w:rPr>
        <w:t xml:space="preserve"> </w:t>
      </w:r>
      <w:r w:rsidR="009D7E0D" w:rsidRPr="009D7E0D">
        <w:rPr>
          <w:rFonts w:ascii="Arial" w:hAnsi="Arial" w:cs="Arial"/>
          <w:color w:val="000000"/>
          <w:kern w:val="0"/>
        </w:rPr>
        <w:t>CSIRO Oceans and Atmosphere, Hobart, T</w:t>
      </w:r>
      <w:r w:rsidR="00E80FC5">
        <w:rPr>
          <w:rFonts w:ascii="Arial" w:hAnsi="Arial" w:cs="Arial"/>
          <w:color w:val="000000"/>
          <w:kern w:val="0"/>
        </w:rPr>
        <w:t>AS,</w:t>
      </w:r>
      <w:r w:rsidR="009D7E0D" w:rsidRPr="009D7E0D">
        <w:rPr>
          <w:rFonts w:ascii="Arial" w:hAnsi="Arial" w:cs="Arial"/>
          <w:color w:val="000000"/>
          <w:kern w:val="0"/>
        </w:rPr>
        <w:t xml:space="preserve"> Australia</w:t>
      </w:r>
      <w:r w:rsidR="00E80FC5">
        <w:rPr>
          <w:rFonts w:ascii="Arial" w:hAnsi="Arial" w:cs="Arial"/>
          <w:color w:val="000000"/>
          <w:kern w:val="0"/>
        </w:rPr>
        <w:t>.</w:t>
      </w:r>
    </w:p>
    <w:p w14:paraId="7D1648DD" w14:textId="6D0A28DB" w:rsidR="00250BD6" w:rsidRDefault="00CF541F" w:rsidP="002C5324">
      <w:pPr>
        <w:autoSpaceDE w:val="0"/>
        <w:autoSpaceDN w:val="0"/>
        <w:adjustRightInd w:val="0"/>
        <w:spacing w:after="0" w:line="480" w:lineRule="auto"/>
        <w:jc w:val="both"/>
        <w:rPr>
          <w:rFonts w:ascii="Arial" w:hAnsi="Arial" w:cs="Arial"/>
          <w:color w:val="000000"/>
          <w:kern w:val="0"/>
        </w:rPr>
      </w:pPr>
      <w:hyperlink r:id="rId13" w:history="1">
        <w:r w:rsidR="00250BD6" w:rsidRPr="00585974">
          <w:rPr>
            <w:rStyle w:val="Hyperlink"/>
            <w:rFonts w:ascii="Arial" w:hAnsi="Arial" w:cs="Arial"/>
            <w:kern w:val="0"/>
          </w:rPr>
          <w:t>Alistair.hobday@csiro.au</w:t>
        </w:r>
      </w:hyperlink>
    </w:p>
    <w:p w14:paraId="0AF5CB76" w14:textId="03895294" w:rsidR="00E80FC5" w:rsidRDefault="002C5324" w:rsidP="00E80FC5">
      <w:pPr>
        <w:autoSpaceDE w:val="0"/>
        <w:autoSpaceDN w:val="0"/>
        <w:adjustRightInd w:val="0"/>
        <w:spacing w:after="0" w:line="480" w:lineRule="auto"/>
        <w:jc w:val="both"/>
        <w:rPr>
          <w:rFonts w:ascii="Arial" w:hAnsi="Arial" w:cs="Arial"/>
          <w:color w:val="000000"/>
          <w:kern w:val="0"/>
        </w:rPr>
      </w:pPr>
      <w:r w:rsidRPr="00B77FF1">
        <w:rPr>
          <w:rFonts w:ascii="Arial" w:hAnsi="Arial" w:cs="Arial"/>
          <w:color w:val="000000"/>
          <w:kern w:val="0"/>
        </w:rPr>
        <w:t>Zoe Richards,</w:t>
      </w:r>
      <w:r w:rsidR="00E80FC5">
        <w:rPr>
          <w:rFonts w:ascii="Arial" w:hAnsi="Arial" w:cs="Arial"/>
          <w:color w:val="000000"/>
          <w:kern w:val="0"/>
        </w:rPr>
        <w:t xml:space="preserve"> </w:t>
      </w:r>
      <w:r w:rsidR="00E80FC5" w:rsidRPr="00E80FC5">
        <w:rPr>
          <w:rFonts w:ascii="Arial" w:hAnsi="Arial" w:cs="Arial"/>
          <w:color w:val="000000"/>
          <w:kern w:val="0"/>
        </w:rPr>
        <w:t>School of Molecular and Life Sciences, Curtin University, Perth,</w:t>
      </w:r>
      <w:r w:rsidR="00E80FC5">
        <w:rPr>
          <w:rFonts w:ascii="Arial" w:hAnsi="Arial" w:cs="Arial"/>
          <w:color w:val="000000"/>
          <w:kern w:val="0"/>
        </w:rPr>
        <w:t xml:space="preserve"> </w:t>
      </w:r>
      <w:r w:rsidR="00E80FC5" w:rsidRPr="00E80FC5">
        <w:rPr>
          <w:rFonts w:ascii="Arial" w:hAnsi="Arial" w:cs="Arial"/>
          <w:color w:val="000000"/>
          <w:kern w:val="0"/>
        </w:rPr>
        <w:t>WA, Australia</w:t>
      </w:r>
      <w:r w:rsidR="00E80FC5">
        <w:rPr>
          <w:rFonts w:ascii="Arial" w:hAnsi="Arial" w:cs="Arial"/>
          <w:color w:val="000000"/>
          <w:kern w:val="0"/>
        </w:rPr>
        <w:t>.</w:t>
      </w:r>
    </w:p>
    <w:p w14:paraId="4DEDC8C5" w14:textId="4A29DAB0" w:rsidR="00250BD6" w:rsidRDefault="00CF541F" w:rsidP="00E80FC5">
      <w:pPr>
        <w:autoSpaceDE w:val="0"/>
        <w:autoSpaceDN w:val="0"/>
        <w:adjustRightInd w:val="0"/>
        <w:spacing w:after="0" w:line="480" w:lineRule="auto"/>
        <w:jc w:val="both"/>
        <w:rPr>
          <w:rFonts w:ascii="Arial" w:hAnsi="Arial" w:cs="Arial"/>
          <w:color w:val="000000"/>
          <w:kern w:val="0"/>
        </w:rPr>
      </w:pPr>
      <w:hyperlink r:id="rId14" w:history="1">
        <w:r w:rsidR="000C21A7" w:rsidRPr="00585974">
          <w:rPr>
            <w:rStyle w:val="Hyperlink"/>
            <w:rFonts w:ascii="Arial" w:hAnsi="Arial" w:cs="Arial"/>
            <w:kern w:val="0"/>
          </w:rPr>
          <w:t>Zoe.richards@curtin.edu.au</w:t>
        </w:r>
      </w:hyperlink>
    </w:p>
    <w:p w14:paraId="7D908D53" w14:textId="32ED1FE8" w:rsidR="002C5324" w:rsidRDefault="002C5324" w:rsidP="00E80FC5">
      <w:pPr>
        <w:autoSpaceDE w:val="0"/>
        <w:autoSpaceDN w:val="0"/>
        <w:adjustRightInd w:val="0"/>
        <w:spacing w:after="0" w:line="480" w:lineRule="auto"/>
        <w:jc w:val="both"/>
        <w:rPr>
          <w:rFonts w:ascii="Arial" w:hAnsi="Arial" w:cs="Arial"/>
          <w:color w:val="000000"/>
          <w:kern w:val="0"/>
        </w:rPr>
      </w:pPr>
      <w:r w:rsidRPr="00B77FF1">
        <w:rPr>
          <w:rFonts w:ascii="Arial" w:hAnsi="Arial" w:cs="Arial"/>
          <w:color w:val="000000"/>
          <w:kern w:val="0"/>
        </w:rPr>
        <w:lastRenderedPageBreak/>
        <w:t>Tracy Ainsworth</w:t>
      </w:r>
      <w:r w:rsidR="00E80FC5">
        <w:rPr>
          <w:rFonts w:ascii="Arial" w:hAnsi="Arial" w:cs="Arial"/>
          <w:color w:val="000000"/>
          <w:kern w:val="0"/>
        </w:rPr>
        <w:t xml:space="preserve">, </w:t>
      </w:r>
      <w:r w:rsidR="00E80FC5" w:rsidRPr="00E80FC5">
        <w:rPr>
          <w:rFonts w:ascii="Arial" w:hAnsi="Arial" w:cs="Arial"/>
          <w:color w:val="000000"/>
          <w:kern w:val="0"/>
        </w:rPr>
        <w:t xml:space="preserve">Centre for Marine </w:t>
      </w:r>
      <w:proofErr w:type="gramStart"/>
      <w:r w:rsidR="00E80FC5" w:rsidRPr="00E80FC5">
        <w:rPr>
          <w:rFonts w:ascii="Arial" w:hAnsi="Arial" w:cs="Arial"/>
          <w:color w:val="000000"/>
          <w:kern w:val="0"/>
        </w:rPr>
        <w:t>Science</w:t>
      </w:r>
      <w:proofErr w:type="gramEnd"/>
      <w:r w:rsidR="00E80FC5" w:rsidRPr="00E80FC5">
        <w:rPr>
          <w:rFonts w:ascii="Arial" w:hAnsi="Arial" w:cs="Arial"/>
          <w:color w:val="000000"/>
          <w:kern w:val="0"/>
        </w:rPr>
        <w:t xml:space="preserve"> and Innovation, School of Biological,</w:t>
      </w:r>
      <w:r w:rsidR="00E80FC5">
        <w:rPr>
          <w:rFonts w:ascii="Arial" w:hAnsi="Arial" w:cs="Arial"/>
          <w:color w:val="000000"/>
          <w:kern w:val="0"/>
        </w:rPr>
        <w:t xml:space="preserve"> </w:t>
      </w:r>
      <w:r w:rsidR="00E80FC5" w:rsidRPr="00E80FC5">
        <w:rPr>
          <w:rFonts w:ascii="Arial" w:hAnsi="Arial" w:cs="Arial"/>
          <w:color w:val="000000"/>
          <w:kern w:val="0"/>
        </w:rPr>
        <w:t>Earth &amp; Environmental Sciences, University of New South</w:t>
      </w:r>
      <w:r w:rsidR="00E80FC5">
        <w:rPr>
          <w:rFonts w:ascii="Arial" w:hAnsi="Arial" w:cs="Arial"/>
          <w:color w:val="000000"/>
          <w:kern w:val="0"/>
        </w:rPr>
        <w:t xml:space="preserve"> </w:t>
      </w:r>
      <w:r w:rsidR="00E80FC5" w:rsidRPr="00E80FC5">
        <w:rPr>
          <w:rFonts w:ascii="Arial" w:hAnsi="Arial" w:cs="Arial"/>
          <w:color w:val="000000"/>
          <w:kern w:val="0"/>
        </w:rPr>
        <w:t>Wales, Sydney, NSW, Australia</w:t>
      </w:r>
      <w:r w:rsidR="00E80FC5">
        <w:rPr>
          <w:rFonts w:ascii="Arial" w:hAnsi="Arial" w:cs="Arial"/>
          <w:color w:val="000000"/>
          <w:kern w:val="0"/>
        </w:rPr>
        <w:t>.</w:t>
      </w:r>
    </w:p>
    <w:p w14:paraId="2A0B4EFA" w14:textId="3BDEDBE6" w:rsidR="000C21A7" w:rsidRDefault="00CF541F" w:rsidP="00E80FC5">
      <w:pPr>
        <w:autoSpaceDE w:val="0"/>
        <w:autoSpaceDN w:val="0"/>
        <w:adjustRightInd w:val="0"/>
        <w:spacing w:after="0" w:line="480" w:lineRule="auto"/>
        <w:jc w:val="both"/>
        <w:rPr>
          <w:rFonts w:ascii="Arial" w:hAnsi="Arial" w:cs="Arial"/>
          <w:b/>
          <w:bCs/>
          <w:color w:val="000000"/>
          <w:kern w:val="0"/>
        </w:rPr>
      </w:pPr>
      <w:hyperlink r:id="rId15" w:history="1">
        <w:r w:rsidR="000C21A7" w:rsidRPr="00585974">
          <w:rPr>
            <w:rStyle w:val="Hyperlink"/>
            <w:rFonts w:ascii="Arial" w:hAnsi="Arial" w:cs="Arial"/>
            <w:kern w:val="0"/>
          </w:rPr>
          <w:t>Tracy.ainsworth@unsw.edu.au</w:t>
        </w:r>
      </w:hyperlink>
    </w:p>
    <w:p w14:paraId="40A69752" w14:textId="77777777" w:rsidR="002C5324" w:rsidRDefault="002C5324" w:rsidP="002C5324">
      <w:pPr>
        <w:pStyle w:val="paragraph"/>
        <w:spacing w:before="0" w:beforeAutospacing="0" w:after="0" w:afterAutospacing="0" w:line="480" w:lineRule="auto"/>
        <w:jc w:val="both"/>
        <w:textAlignment w:val="baseline"/>
        <w:rPr>
          <w:rFonts w:ascii="Arial" w:hAnsi="Arial" w:cs="Arial"/>
          <w:b/>
          <w:bCs/>
          <w:sz w:val="18"/>
          <w:szCs w:val="18"/>
        </w:rPr>
      </w:pPr>
    </w:p>
    <w:p w14:paraId="5207F5C9" w14:textId="178D5166" w:rsidR="002C5324" w:rsidRPr="00602A96" w:rsidRDefault="00EE4DC5" w:rsidP="00602A96">
      <w:pPr>
        <w:pStyle w:val="paragraph"/>
        <w:spacing w:before="0" w:beforeAutospacing="0" w:after="0" w:afterAutospacing="0" w:line="480" w:lineRule="auto"/>
        <w:jc w:val="both"/>
        <w:textAlignment w:val="baseline"/>
        <w:rPr>
          <w:rFonts w:ascii="Arial" w:eastAsiaTheme="minorHAnsi" w:hAnsi="Arial" w:cs="Arial"/>
          <w:color w:val="000000"/>
          <w:sz w:val="22"/>
          <w:szCs w:val="22"/>
          <w:lang w:eastAsia="en-US"/>
          <w14:ligatures w14:val="standardContextual"/>
        </w:rPr>
      </w:pPr>
      <w:r w:rsidRPr="00EE4DC5">
        <w:rPr>
          <w:rFonts w:ascii="Arial" w:eastAsiaTheme="minorHAnsi" w:hAnsi="Arial" w:cs="Arial"/>
          <w:color w:val="000000"/>
          <w:sz w:val="22"/>
          <w:szCs w:val="22"/>
          <w:lang w:eastAsia="en-US"/>
          <w14:ligatures w14:val="standardContextual"/>
        </w:rPr>
        <w:t>In preparation for submissions to Environmental Evidence</w:t>
      </w:r>
      <w:r w:rsidR="007C328A">
        <w:rPr>
          <w:rFonts w:ascii="Arial" w:eastAsiaTheme="minorHAnsi" w:hAnsi="Arial" w:cs="Arial"/>
          <w:color w:val="000000"/>
          <w:sz w:val="22"/>
          <w:szCs w:val="22"/>
          <w:lang w:eastAsia="en-US"/>
          <w14:ligatures w14:val="standardContextual"/>
        </w:rPr>
        <w:t>.</w:t>
      </w:r>
      <w:r w:rsidR="002C5324">
        <w:rPr>
          <w:rFonts w:ascii="Arial" w:hAnsi="Arial" w:cs="Arial"/>
          <w:b/>
          <w:bCs/>
        </w:rPr>
        <w:br w:type="page"/>
      </w:r>
    </w:p>
    <w:p w14:paraId="166D076C" w14:textId="77777777" w:rsidR="002C5324" w:rsidRPr="00B77FF1" w:rsidRDefault="002C5324" w:rsidP="002C5324">
      <w:pPr>
        <w:spacing w:line="480" w:lineRule="auto"/>
        <w:jc w:val="both"/>
        <w:rPr>
          <w:rFonts w:ascii="Arial" w:hAnsi="Arial" w:cs="Arial"/>
          <w:b/>
          <w:bCs/>
        </w:rPr>
      </w:pPr>
      <w:r w:rsidRPr="00B77FF1">
        <w:rPr>
          <w:rFonts w:ascii="Arial" w:hAnsi="Arial" w:cs="Arial"/>
          <w:b/>
          <w:bCs/>
        </w:rPr>
        <w:lastRenderedPageBreak/>
        <w:t>Abstract</w:t>
      </w:r>
    </w:p>
    <w:p w14:paraId="6FC2872F" w14:textId="77777777" w:rsidR="002C5324" w:rsidRDefault="002C5324" w:rsidP="002C5324">
      <w:pPr>
        <w:spacing w:line="480" w:lineRule="auto"/>
        <w:jc w:val="both"/>
        <w:rPr>
          <w:rFonts w:ascii="Arial" w:hAnsi="Arial" w:cs="Arial"/>
        </w:rPr>
      </w:pPr>
      <w:r w:rsidRPr="00B77FF1">
        <w:rPr>
          <w:rFonts w:ascii="Arial" w:hAnsi="Arial" w:cs="Arial"/>
        </w:rPr>
        <w:t>Background.</w:t>
      </w:r>
      <w:r>
        <w:rPr>
          <w:rFonts w:ascii="Arial" w:hAnsi="Arial" w:cs="Arial"/>
        </w:rPr>
        <w:t xml:space="preserve"> </w:t>
      </w:r>
    </w:p>
    <w:p w14:paraId="7ECAB1BE" w14:textId="1E86B453" w:rsidR="002C5324" w:rsidRPr="00B77FF1" w:rsidRDefault="002C5324" w:rsidP="002C5324">
      <w:pPr>
        <w:spacing w:line="480" w:lineRule="auto"/>
        <w:jc w:val="both"/>
        <w:rPr>
          <w:rFonts w:ascii="Arial" w:hAnsi="Arial" w:cs="Arial"/>
        </w:rPr>
      </w:pPr>
      <w:r>
        <w:rPr>
          <w:rFonts w:ascii="Arial" w:hAnsi="Arial" w:cs="Arial"/>
        </w:rPr>
        <w:t>Subtropical coral reefs are important</w:t>
      </w:r>
      <w:ins w:id="0" w:author="Man Lim Ho" w:date="2024-04-16T15:03:00Z" w16du:dateUtc="2024-04-16T05:03:00Z">
        <w:r w:rsidR="00D1648C">
          <w:rPr>
            <w:rFonts w:ascii="Arial" w:hAnsi="Arial" w:cs="Arial"/>
          </w:rPr>
          <w:t>, yet comparatively understudied</w:t>
        </w:r>
      </w:ins>
      <w:ins w:id="1" w:author="Charlotte Page" w:date="2024-04-11T16:25:00Z">
        <w:r w:rsidR="00F156DB">
          <w:rPr>
            <w:rFonts w:ascii="Arial" w:hAnsi="Arial" w:cs="Arial"/>
          </w:rPr>
          <w:t xml:space="preserve"> </w:t>
        </w:r>
        <w:del w:id="2" w:author="Man Lim Ho" w:date="2024-04-16T12:44:00Z" w16du:dateUtc="2024-04-16T02:44:00Z">
          <w:r w:rsidR="00F156DB" w:rsidDel="00B17B42">
            <w:rPr>
              <w:rFonts w:ascii="Arial" w:hAnsi="Arial" w:cs="Arial"/>
            </w:rPr>
            <w:delText>ecosystems</w:delText>
          </w:r>
        </w:del>
      </w:ins>
      <w:del w:id="3" w:author="Man Lim Ho" w:date="2024-04-16T12:44:00Z" w16du:dateUtc="2024-04-16T02:44:00Z">
        <w:r w:rsidDel="00B17B42">
          <w:rPr>
            <w:rFonts w:ascii="Arial" w:hAnsi="Arial" w:cs="Arial"/>
          </w:rPr>
          <w:delText>, yet comparatively understudied ecosystems, which</w:delText>
        </w:r>
      </w:del>
      <w:ins w:id="4" w:author="Man Lim Ho" w:date="2024-04-16T12:44:00Z" w16du:dateUtc="2024-04-16T02:44:00Z">
        <w:r w:rsidR="00B17B42">
          <w:rPr>
            <w:rFonts w:ascii="Arial" w:hAnsi="Arial" w:cs="Arial"/>
          </w:rPr>
          <w:t xml:space="preserve">ecosystems </w:t>
        </w:r>
      </w:ins>
      <w:ins w:id="5" w:author="Man Lim Ho" w:date="2024-04-16T15:03:00Z" w16du:dateUtc="2024-04-16T05:03:00Z">
        <w:r w:rsidR="0011614E">
          <w:rPr>
            <w:rFonts w:ascii="Arial" w:hAnsi="Arial" w:cs="Arial"/>
          </w:rPr>
          <w:t>that</w:t>
        </w:r>
      </w:ins>
      <w:r>
        <w:rPr>
          <w:rFonts w:ascii="Arial" w:hAnsi="Arial" w:cs="Arial"/>
        </w:rPr>
        <w:t xml:space="preserve"> host </w:t>
      </w:r>
      <w:ins w:id="6" w:author="Charlotte Page" w:date="2024-04-11T16:25:00Z">
        <w:r w:rsidR="00F156DB">
          <w:rPr>
            <w:rFonts w:ascii="Arial" w:hAnsi="Arial" w:cs="Arial"/>
          </w:rPr>
          <w:t xml:space="preserve">a </w:t>
        </w:r>
      </w:ins>
      <w:r>
        <w:rPr>
          <w:rFonts w:ascii="Arial" w:hAnsi="Arial" w:cs="Arial"/>
        </w:rPr>
        <w:t>diverse and abundant array of marine life and provide substantial socio-economic benefit</w:t>
      </w:r>
      <w:ins w:id="7" w:author="Man Lim Ho" w:date="2024-04-16T15:03:00Z" w16du:dateUtc="2024-04-16T05:03:00Z">
        <w:r w:rsidR="0011614E">
          <w:rPr>
            <w:rFonts w:ascii="Arial" w:hAnsi="Arial" w:cs="Arial"/>
          </w:rPr>
          <w:t>s</w:t>
        </w:r>
      </w:ins>
      <w:r>
        <w:rPr>
          <w:rFonts w:ascii="Arial" w:hAnsi="Arial" w:cs="Arial"/>
        </w:rPr>
        <w:t xml:space="preserve"> to communities</w:t>
      </w:r>
      <w:del w:id="8" w:author="Man Lim Ho" w:date="2024-04-16T15:04:00Z" w16du:dateUtc="2024-04-16T05:04:00Z">
        <w:r w:rsidDel="0011614E">
          <w:rPr>
            <w:rFonts w:ascii="Arial" w:hAnsi="Arial" w:cs="Arial"/>
          </w:rPr>
          <w:delText>.</w:delText>
        </w:r>
      </w:del>
      <w:del w:id="9" w:author="Man Lim Ho" w:date="2024-04-16T15:03:00Z" w16du:dateUtc="2024-04-16T05:03:00Z">
        <w:r w:rsidDel="0011614E">
          <w:rPr>
            <w:rFonts w:ascii="Arial" w:hAnsi="Arial" w:cs="Arial"/>
          </w:rPr>
          <w:delText xml:space="preserve"> </w:delText>
        </w:r>
      </w:del>
      <w:ins w:id="10" w:author="Charlotte Page" w:date="2024-04-11T16:25:00Z">
        <w:del w:id="11" w:author="Man Lim Ho" w:date="2024-04-16T15:03:00Z" w16du:dateUtc="2024-04-16T05:03:00Z">
          <w:r w:rsidR="00F156DB" w:rsidDel="0011614E">
            <w:rPr>
              <w:rFonts w:ascii="Arial" w:hAnsi="Arial" w:cs="Arial"/>
            </w:rPr>
            <w:delText xml:space="preserve">Yet compared to their </w:delText>
          </w:r>
        </w:del>
      </w:ins>
      <w:ins w:id="12" w:author="Charlotte Page" w:date="2024-04-11T16:26:00Z">
        <w:del w:id="13" w:author="Man Lim Ho" w:date="2024-04-16T15:03:00Z" w16du:dateUtc="2024-04-16T05:03:00Z">
          <w:r w:rsidR="00F156DB" w:rsidDel="0011614E">
            <w:rPr>
              <w:rFonts w:ascii="Arial" w:hAnsi="Arial" w:cs="Arial"/>
            </w:rPr>
            <w:delText xml:space="preserve">tropical counterparts, they are </w:delText>
          </w:r>
        </w:del>
      </w:ins>
      <w:ins w:id="14" w:author="Charlotte Page" w:date="2024-04-11T16:25:00Z">
        <w:del w:id="15" w:author="Man Lim Ho" w:date="2024-04-16T15:03:00Z" w16du:dateUtc="2024-04-16T05:03:00Z">
          <w:r w:rsidR="00F156DB" w:rsidDel="0011614E">
            <w:rPr>
              <w:rFonts w:ascii="Arial" w:hAnsi="Arial" w:cs="Arial"/>
            </w:rPr>
            <w:delText>comparatively understudied</w:delText>
          </w:r>
        </w:del>
      </w:ins>
      <w:ins w:id="16" w:author="Charlotte Page" w:date="2024-04-11T16:26:00Z">
        <w:r w:rsidR="00F156DB">
          <w:rPr>
            <w:rFonts w:ascii="Arial" w:hAnsi="Arial" w:cs="Arial"/>
          </w:rPr>
          <w:t xml:space="preserve">. </w:t>
        </w:r>
      </w:ins>
      <w:r>
        <w:rPr>
          <w:rFonts w:ascii="Arial" w:hAnsi="Arial" w:cs="Arial"/>
        </w:rPr>
        <w:t xml:space="preserve">Research into the impacts of climate change on subtropical coral </w:t>
      </w:r>
      <w:del w:id="17" w:author="Man Lim Ho" w:date="2024-04-16T12:44:00Z" w16du:dateUtc="2024-04-16T02:44:00Z">
        <w:r w:rsidDel="00B17B42">
          <w:rPr>
            <w:rFonts w:ascii="Arial" w:hAnsi="Arial" w:cs="Arial"/>
          </w:rPr>
          <w:delText>reef</w:delText>
        </w:r>
      </w:del>
      <w:ins w:id="18" w:author="Charlotte Page" w:date="2024-04-11T16:26:00Z">
        <w:del w:id="19" w:author="Man Lim Ho" w:date="2024-04-16T12:44:00Z" w16du:dateUtc="2024-04-16T02:44:00Z">
          <w:r w:rsidR="00F156DB" w:rsidDel="00B17B42">
            <w:rPr>
              <w:rFonts w:ascii="Arial" w:hAnsi="Arial" w:cs="Arial"/>
            </w:rPr>
            <w:delText>s</w:delText>
          </w:r>
        </w:del>
      </w:ins>
      <w:del w:id="20" w:author="Man Lim Ho" w:date="2024-04-16T12:44:00Z" w16du:dateUtc="2024-04-16T02:44:00Z">
        <w:r w:rsidDel="00B17B42">
          <w:rPr>
            <w:rFonts w:ascii="Arial" w:hAnsi="Arial" w:cs="Arial"/>
          </w:rPr>
          <w:delText xml:space="preserve"> ecosystems has</w:delText>
        </w:r>
      </w:del>
      <w:ins w:id="21" w:author="Man Lim Ho" w:date="2024-04-16T12:44:00Z" w16du:dateUtc="2024-04-16T02:44:00Z">
        <w:r w:rsidR="00B17B42">
          <w:rPr>
            <w:rFonts w:ascii="Arial" w:hAnsi="Arial" w:cs="Arial"/>
          </w:rPr>
          <w:t xml:space="preserve">reefs </w:t>
        </w:r>
      </w:ins>
      <w:del w:id="22" w:author="Man Lim Ho" w:date="2024-04-16T14:50:00Z" w16du:dateUtc="2024-04-16T04:50:00Z">
        <w:r w:rsidDel="004F56B5">
          <w:rPr>
            <w:rFonts w:ascii="Arial" w:hAnsi="Arial" w:cs="Arial"/>
          </w:rPr>
          <w:delText xml:space="preserve"> </w:delText>
        </w:r>
      </w:del>
      <w:r>
        <w:rPr>
          <w:rFonts w:ascii="Arial" w:hAnsi="Arial" w:cs="Arial"/>
        </w:rPr>
        <w:t xml:space="preserve">increased over the past </w:t>
      </w:r>
      <w:ins w:id="23" w:author="Charlotte Page" w:date="2024-04-11T16:26:00Z">
        <w:r w:rsidR="00F156DB">
          <w:rPr>
            <w:rFonts w:ascii="Arial" w:hAnsi="Arial" w:cs="Arial"/>
          </w:rPr>
          <w:t>two</w:t>
        </w:r>
      </w:ins>
      <w:del w:id="24" w:author="Charlotte Page" w:date="2024-04-11T16:26:00Z">
        <w:r w:rsidDel="00F156DB">
          <w:rPr>
            <w:rFonts w:ascii="Arial" w:hAnsi="Arial" w:cs="Arial"/>
          </w:rPr>
          <w:delText>2</w:delText>
        </w:r>
      </w:del>
      <w:r>
        <w:rPr>
          <w:rFonts w:ascii="Arial" w:hAnsi="Arial" w:cs="Arial"/>
        </w:rPr>
        <w:t xml:space="preserve"> decades as severe, extreme, and increasingly frequent degradation events </w:t>
      </w:r>
      <w:del w:id="25" w:author="Man Lim Ho" w:date="2024-04-16T14:51:00Z" w16du:dateUtc="2024-04-16T04:51:00Z">
        <w:r w:rsidDel="004F56B5">
          <w:rPr>
            <w:rFonts w:ascii="Arial" w:hAnsi="Arial" w:cs="Arial"/>
          </w:rPr>
          <w:delText>have been</w:delText>
        </w:r>
      </w:del>
      <w:ins w:id="26" w:author="Man Lim Ho" w:date="2024-04-16T14:51:00Z" w16du:dateUtc="2024-04-16T04:51:00Z">
        <w:r w:rsidR="004F56B5">
          <w:rPr>
            <w:rFonts w:ascii="Arial" w:hAnsi="Arial" w:cs="Arial"/>
          </w:rPr>
          <w:t>are</w:t>
        </w:r>
      </w:ins>
      <w:r>
        <w:rPr>
          <w:rFonts w:ascii="Arial" w:hAnsi="Arial" w:cs="Arial"/>
        </w:rPr>
        <w:t xml:space="preserve"> recorded in the systems. Understanding the extent of research effort and type of evidence assessing the response of subtropical corals and coral reefs to climate change can provide</w:t>
      </w:r>
      <w:del w:id="27" w:author="Charlotte Page" w:date="2024-04-11T16:27:00Z">
        <w:r w:rsidDel="00F156DB">
          <w:rPr>
            <w:rFonts w:ascii="Arial" w:hAnsi="Arial" w:cs="Arial"/>
          </w:rPr>
          <w:delText xml:space="preserve"> a</w:delText>
        </w:r>
      </w:del>
      <w:r>
        <w:rPr>
          <w:rFonts w:ascii="Arial" w:hAnsi="Arial" w:cs="Arial"/>
        </w:rPr>
        <w:t xml:space="preserve"> </w:t>
      </w:r>
      <w:ins w:id="28" w:author="Man Lim Ho" w:date="2024-04-16T15:04:00Z" w16du:dateUtc="2024-04-16T05:04:00Z">
        <w:r w:rsidR="0011614E">
          <w:rPr>
            <w:rFonts w:ascii="Arial" w:hAnsi="Arial" w:cs="Arial"/>
          </w:rPr>
          <w:t xml:space="preserve">a </w:t>
        </w:r>
      </w:ins>
      <w:r>
        <w:rPr>
          <w:rFonts w:ascii="Arial" w:hAnsi="Arial" w:cs="Arial"/>
        </w:rPr>
        <w:t>valuable insight into global patterns in research effort</w:t>
      </w:r>
      <w:ins w:id="29" w:author="Charlotte Page" w:date="2024-04-11T16:27:00Z">
        <w:r w:rsidR="00F156DB">
          <w:rPr>
            <w:rFonts w:ascii="Arial" w:hAnsi="Arial" w:cs="Arial"/>
          </w:rPr>
          <w:t>,</w:t>
        </w:r>
      </w:ins>
      <w:ins w:id="30" w:author="Man Lim Ho" w:date="2024-04-12T14:49:00Z" w16du:dateUtc="2024-04-12T04:49:00Z">
        <w:r w:rsidR="000032C1">
          <w:rPr>
            <w:rFonts w:ascii="Arial" w:hAnsi="Arial" w:cs="Arial"/>
          </w:rPr>
          <w:t xml:space="preserve"> </w:t>
        </w:r>
      </w:ins>
      <w:del w:id="31" w:author="Man Lim Ho" w:date="2024-04-12T14:49:00Z" w16du:dateUtc="2024-04-12T04:49:00Z">
        <w:r w:rsidDel="000032C1">
          <w:rPr>
            <w:rFonts w:ascii="Arial" w:hAnsi="Arial" w:cs="Arial"/>
          </w:rPr>
          <w:delText xml:space="preserve"> </w:delText>
        </w:r>
      </w:del>
      <w:r>
        <w:rPr>
          <w:rFonts w:ascii="Arial" w:hAnsi="Arial" w:cs="Arial"/>
        </w:rPr>
        <w:t xml:space="preserve">and identify critical knowledge gaps that will impact our ability to predict and respond to </w:t>
      </w:r>
      <w:ins w:id="32" w:author="Charlotte Page" w:date="2024-04-11T16:28:00Z">
        <w:r w:rsidR="00F156DB">
          <w:rPr>
            <w:rFonts w:ascii="Arial" w:hAnsi="Arial" w:cs="Arial"/>
          </w:rPr>
          <w:t xml:space="preserve">future </w:t>
        </w:r>
      </w:ins>
      <w:r>
        <w:rPr>
          <w:rFonts w:ascii="Arial" w:hAnsi="Arial" w:cs="Arial"/>
        </w:rPr>
        <w:t>change</w:t>
      </w:r>
      <w:ins w:id="33" w:author="Charlotte Page" w:date="2024-04-11T16:28:00Z">
        <w:r w:rsidR="00F156DB">
          <w:rPr>
            <w:rFonts w:ascii="Arial" w:hAnsi="Arial" w:cs="Arial"/>
          </w:rPr>
          <w:t>s</w:t>
        </w:r>
      </w:ins>
      <w:r>
        <w:rPr>
          <w:rFonts w:ascii="Arial" w:hAnsi="Arial" w:cs="Arial"/>
        </w:rPr>
        <w:t xml:space="preserve"> in subtropical coral reefs</w:t>
      </w:r>
      <w:del w:id="34" w:author="Man Lim Ho" w:date="2024-04-16T15:01:00Z" w16du:dateUtc="2024-04-16T05:01:00Z">
        <w:r w:rsidDel="005B1C17">
          <w:rPr>
            <w:rFonts w:ascii="Arial" w:hAnsi="Arial" w:cs="Arial"/>
          </w:rPr>
          <w:delText xml:space="preserve">. Here </w:delText>
        </w:r>
      </w:del>
      <w:ins w:id="35" w:author="Charlotte Page" w:date="2024-04-11T16:27:00Z">
        <w:del w:id="36" w:author="Man Lim Ho" w:date="2024-04-16T15:01:00Z" w16du:dateUtc="2024-04-16T05:01:00Z">
          <w:r w:rsidR="00F156DB" w:rsidDel="005B1C17">
            <w:rPr>
              <w:rFonts w:ascii="Arial" w:hAnsi="Arial" w:cs="Arial"/>
            </w:rPr>
            <w:delText xml:space="preserve">we </w:delText>
          </w:r>
        </w:del>
      </w:ins>
      <w:ins w:id="37" w:author="Charlotte Page" w:date="2024-04-11T16:28:00Z">
        <w:del w:id="38" w:author="Man Lim Ho" w:date="2024-04-16T15:01:00Z" w16du:dateUtc="2024-04-16T05:01:00Z">
          <w:r w:rsidR="00F156DB" w:rsidDel="005B1C17">
            <w:rPr>
              <w:rFonts w:ascii="Arial" w:hAnsi="Arial" w:cs="Arial"/>
            </w:rPr>
            <w:delText>apply a</w:delText>
          </w:r>
        </w:del>
      </w:ins>
      <w:del w:id="39" w:author="Man Lim Ho" w:date="2024-04-16T15:01:00Z" w16du:dateUtc="2024-04-16T05:01:00Z">
        <w:r w:rsidDel="005B1C17">
          <w:rPr>
            <w:rFonts w:ascii="Arial" w:hAnsi="Arial" w:cs="Arial"/>
          </w:rPr>
          <w:delText>a systematic map protocol is applied to identity research effort from 2010 to 2023 and highlight patterns in the type, scale, and location of research conducted and availability of data reported.</w:delText>
        </w:r>
      </w:del>
      <w:ins w:id="40" w:author="Man Lim Ho" w:date="2024-04-16T15:01:00Z" w16du:dateUtc="2024-04-16T05:01:00Z">
        <w:r w:rsidR="005B1C17">
          <w:rPr>
            <w:rFonts w:ascii="Arial" w:hAnsi="Arial" w:cs="Arial"/>
          </w:rPr>
          <w:t>.</w:t>
        </w:r>
      </w:ins>
      <w:ins w:id="41" w:author="Man Lim Ho" w:date="2024-04-16T15:04:00Z" w16du:dateUtc="2024-04-16T05:04:00Z">
        <w:r w:rsidR="001D53BD">
          <w:rPr>
            <w:rFonts w:ascii="Arial" w:hAnsi="Arial" w:cs="Arial"/>
          </w:rPr>
          <w:t xml:space="preserve"> Here </w:t>
        </w:r>
        <w:r w:rsidR="00323B90" w:rsidRPr="00323B90">
          <w:rPr>
            <w:rFonts w:ascii="Arial" w:hAnsi="Arial" w:cs="Arial"/>
          </w:rPr>
          <w:t>a systematic map protocol is applied to identify research efforts from 2010 to 2023 and highlight patterns in the type, scale, and location of research conducted and the availability of data reported.</w:t>
        </w:r>
      </w:ins>
    </w:p>
    <w:p w14:paraId="4111D4D6" w14:textId="77777777" w:rsidR="002C5324" w:rsidRDefault="002C5324" w:rsidP="002C5324">
      <w:pPr>
        <w:spacing w:line="480" w:lineRule="auto"/>
        <w:jc w:val="both"/>
        <w:rPr>
          <w:rFonts w:ascii="Arial" w:hAnsi="Arial" w:cs="Arial"/>
        </w:rPr>
      </w:pPr>
      <w:r w:rsidRPr="00B77FF1">
        <w:rPr>
          <w:rFonts w:ascii="Arial" w:hAnsi="Arial" w:cs="Arial"/>
        </w:rPr>
        <w:t>Methods.</w:t>
      </w:r>
      <w:r>
        <w:rPr>
          <w:rFonts w:ascii="Arial" w:hAnsi="Arial" w:cs="Arial"/>
        </w:rPr>
        <w:t xml:space="preserve"> </w:t>
      </w:r>
    </w:p>
    <w:p w14:paraId="13106AD6" w14:textId="78F249D6" w:rsidR="002C5324" w:rsidRPr="00B77FF1" w:rsidRDefault="002C5324" w:rsidP="002C5324">
      <w:pPr>
        <w:spacing w:line="480" w:lineRule="auto"/>
        <w:jc w:val="both"/>
        <w:rPr>
          <w:rFonts w:ascii="Arial" w:hAnsi="Arial" w:cs="Arial"/>
        </w:rPr>
      </w:pPr>
      <w:r>
        <w:rPr>
          <w:rFonts w:ascii="Arial" w:hAnsi="Arial" w:cs="Arial"/>
        </w:rPr>
        <w:t>P</w:t>
      </w:r>
      <w:r w:rsidRPr="00B77FF1">
        <w:rPr>
          <w:rFonts w:ascii="Arial" w:hAnsi="Arial" w:cs="Arial"/>
        </w:rPr>
        <w:t>rimary literature within Scopus and Web of Science databases</w:t>
      </w:r>
      <w:r>
        <w:rPr>
          <w:rFonts w:ascii="Arial" w:hAnsi="Arial" w:cs="Arial"/>
        </w:rPr>
        <w:t xml:space="preserve"> are identified and extracted</w:t>
      </w:r>
      <w:r w:rsidRPr="00B77FF1">
        <w:rPr>
          <w:rFonts w:ascii="Arial" w:hAnsi="Arial" w:cs="Arial"/>
        </w:rPr>
        <w:t xml:space="preserve">. </w:t>
      </w:r>
      <w:r>
        <w:rPr>
          <w:rFonts w:ascii="Arial" w:hAnsi="Arial" w:cs="Arial"/>
        </w:rPr>
        <w:t>T</w:t>
      </w:r>
      <w:r w:rsidRPr="00B77FF1">
        <w:rPr>
          <w:rFonts w:ascii="Arial" w:hAnsi="Arial" w:cs="Arial"/>
        </w:rPr>
        <w:t>he methodologies outlined in</w:t>
      </w:r>
      <w:ins w:id="42" w:author="Man Lim Ho" w:date="2024-04-16T15:04:00Z" w16du:dateUtc="2024-04-16T05:04:00Z">
        <w:r w:rsidR="00323B90">
          <w:rPr>
            <w:rFonts w:ascii="Arial" w:hAnsi="Arial" w:cs="Arial"/>
          </w:rPr>
          <w:t xml:space="preserve"> a</w:t>
        </w:r>
      </w:ins>
      <w:r w:rsidRPr="00B77FF1">
        <w:rPr>
          <w:rFonts w:ascii="Arial" w:hAnsi="Arial" w:cs="Arial"/>
        </w:rPr>
        <w:t xml:space="preserve"> </w:t>
      </w:r>
      <w:r>
        <w:rPr>
          <w:rFonts w:ascii="Arial" w:hAnsi="Arial" w:cs="Arial"/>
        </w:rPr>
        <w:t>previously</w:t>
      </w:r>
      <w:r w:rsidRPr="00B77FF1">
        <w:rPr>
          <w:rFonts w:ascii="Arial" w:hAnsi="Arial" w:cs="Arial"/>
        </w:rPr>
        <w:t xml:space="preserve"> published systematic map protocol </w:t>
      </w:r>
      <w:del w:id="43" w:author="Man Lim Ho" w:date="2024-04-16T15:05:00Z" w16du:dateUtc="2024-04-16T05:05:00Z">
        <w:r w:rsidDel="00323B90">
          <w:rPr>
            <w:rFonts w:ascii="Arial" w:hAnsi="Arial" w:cs="Arial"/>
          </w:rPr>
          <w:delText xml:space="preserve">was </w:delText>
        </w:r>
      </w:del>
      <w:ins w:id="44" w:author="Man Lim Ho" w:date="2024-04-16T15:05:00Z" w16du:dateUtc="2024-04-16T05:05:00Z">
        <w:r w:rsidR="00323B90">
          <w:rPr>
            <w:rFonts w:ascii="Arial" w:hAnsi="Arial" w:cs="Arial"/>
          </w:rPr>
          <w:t xml:space="preserve">were </w:t>
        </w:r>
      </w:ins>
      <w:r>
        <w:rPr>
          <w:rFonts w:ascii="Arial" w:hAnsi="Arial" w:cs="Arial"/>
        </w:rPr>
        <w:t>applied</w:t>
      </w:r>
      <w:ins w:id="45" w:author="Man Lim Ho" w:date="2024-04-16T15:05:00Z" w16du:dateUtc="2024-04-16T05:05:00Z">
        <w:r w:rsidR="00A278A0">
          <w:rPr>
            <w:rFonts w:ascii="Arial" w:hAnsi="Arial" w:cs="Arial"/>
          </w:rPr>
          <w:t>, and</w:t>
        </w:r>
      </w:ins>
      <w:del w:id="46" w:author="Man Lim Ho" w:date="2024-04-16T15:05:00Z" w16du:dateUtc="2024-04-16T05:05:00Z">
        <w:r w:rsidDel="00A278A0">
          <w:rPr>
            <w:rFonts w:ascii="Arial" w:hAnsi="Arial" w:cs="Arial"/>
          </w:rPr>
          <w:delText xml:space="preserve"> from which a total of</w:delText>
        </w:r>
      </w:del>
      <w:r>
        <w:rPr>
          <w:rFonts w:ascii="Arial" w:hAnsi="Arial" w:cs="Arial"/>
        </w:rPr>
        <w:t xml:space="preserve"> </w:t>
      </w:r>
      <w:r w:rsidRPr="00B77FF1">
        <w:rPr>
          <w:rFonts w:ascii="Arial" w:hAnsi="Arial" w:cs="Arial"/>
        </w:rPr>
        <w:t xml:space="preserve">91 primary </w:t>
      </w:r>
      <w:r>
        <w:rPr>
          <w:rFonts w:ascii="Arial" w:hAnsi="Arial" w:cs="Arial"/>
        </w:rPr>
        <w:t xml:space="preserve">research </w:t>
      </w:r>
      <w:r w:rsidRPr="00B77FF1">
        <w:rPr>
          <w:rFonts w:ascii="Arial" w:hAnsi="Arial" w:cs="Arial"/>
        </w:rPr>
        <w:t>publications</w:t>
      </w:r>
      <w:r>
        <w:rPr>
          <w:rFonts w:ascii="Arial" w:hAnsi="Arial" w:cs="Arial"/>
        </w:rPr>
        <w:t xml:space="preserve"> were identified</w:t>
      </w:r>
      <w:r w:rsidRPr="00B77FF1">
        <w:rPr>
          <w:rFonts w:ascii="Arial" w:hAnsi="Arial" w:cs="Arial"/>
        </w:rPr>
        <w:t xml:space="preserve"> for data extraction.</w:t>
      </w:r>
      <w:r>
        <w:rPr>
          <w:rFonts w:ascii="Arial" w:hAnsi="Arial" w:cs="Arial"/>
        </w:rPr>
        <w:t xml:space="preserve"> Data extraction included bibliometric data, discipline and type of research, type of data reported and how it was recorded, and data availability.  </w:t>
      </w:r>
    </w:p>
    <w:p w14:paraId="37EB4A58" w14:textId="77777777" w:rsidR="00F156DB" w:rsidRDefault="002C5324" w:rsidP="002C5324">
      <w:pPr>
        <w:spacing w:line="480" w:lineRule="auto"/>
        <w:jc w:val="both"/>
        <w:rPr>
          <w:ins w:id="47" w:author="Charlotte Page" w:date="2024-04-11T16:29:00Z"/>
          <w:rFonts w:ascii="Arial" w:hAnsi="Arial" w:cs="Arial"/>
        </w:rPr>
      </w:pPr>
      <w:r w:rsidRPr="00B77FF1">
        <w:rPr>
          <w:rFonts w:ascii="Arial" w:hAnsi="Arial" w:cs="Arial"/>
        </w:rPr>
        <w:t>Findings.</w:t>
      </w:r>
      <w:r>
        <w:rPr>
          <w:rFonts w:ascii="Arial" w:hAnsi="Arial" w:cs="Arial"/>
        </w:rPr>
        <w:t xml:space="preserve"> </w:t>
      </w:r>
    </w:p>
    <w:p w14:paraId="1E235158" w14:textId="2EF102BA" w:rsidR="00364D95" w:rsidRDefault="002C5324" w:rsidP="002C5324">
      <w:pPr>
        <w:spacing w:line="480" w:lineRule="auto"/>
        <w:jc w:val="both"/>
        <w:rPr>
          <w:rFonts w:ascii="Arial" w:hAnsi="Arial" w:cs="Arial"/>
        </w:rPr>
      </w:pPr>
      <w:r w:rsidRPr="00B77FF1">
        <w:rPr>
          <w:rFonts w:ascii="Arial" w:hAnsi="Arial" w:cs="Arial"/>
        </w:rPr>
        <w:t xml:space="preserve">The identified literature consisted primarily of experimental studies (46%) and observational studies (38%). </w:t>
      </w:r>
      <w:ins w:id="48" w:author="Charlotte Page" w:date="2024-04-11T16:29:00Z">
        <w:del w:id="49" w:author="Man Lim Ho" w:date="2024-04-16T15:06:00Z" w16du:dateUtc="2024-04-16T05:06:00Z">
          <w:r w:rsidR="00F156DB" w:rsidDel="0080730B">
            <w:rPr>
              <w:rFonts w:ascii="Arial" w:hAnsi="Arial" w:cs="Arial"/>
            </w:rPr>
            <w:delText>A</w:delText>
          </w:r>
        </w:del>
      </w:ins>
      <w:ins w:id="50" w:author="Man Lim Ho" w:date="2024-04-16T15:06:00Z" w16du:dateUtc="2024-04-16T05:06:00Z">
        <w:r w:rsidR="0080730B">
          <w:rPr>
            <w:rFonts w:ascii="Arial" w:hAnsi="Arial" w:cs="Arial"/>
          </w:rPr>
          <w:t>The</w:t>
        </w:r>
      </w:ins>
      <w:ins w:id="51" w:author="Charlotte Page" w:date="2024-04-11T16:29:00Z">
        <w:r w:rsidR="00F156DB">
          <w:rPr>
            <w:rFonts w:ascii="Arial" w:hAnsi="Arial" w:cs="Arial"/>
          </w:rPr>
          <w:t xml:space="preserve"> </w:t>
        </w:r>
      </w:ins>
      <w:del w:id="52" w:author="Charlotte Page" w:date="2024-04-11T16:29:00Z">
        <w:r w:rsidDel="00F156DB">
          <w:rPr>
            <w:rFonts w:ascii="Arial" w:hAnsi="Arial" w:cs="Arial"/>
          </w:rPr>
          <w:delText>T</w:delText>
        </w:r>
        <w:r w:rsidRPr="00B77FF1" w:rsidDel="00F156DB">
          <w:rPr>
            <w:rFonts w:ascii="Arial" w:hAnsi="Arial" w:cs="Arial"/>
          </w:rPr>
          <w:delText xml:space="preserve">he major cluster in knowledge </w:delText>
        </w:r>
        <w:r w:rsidDel="00F156DB">
          <w:rPr>
            <w:rFonts w:ascii="Arial" w:hAnsi="Arial" w:cs="Arial"/>
          </w:rPr>
          <w:delText xml:space="preserve">was identified </w:delText>
        </w:r>
        <w:r w:rsidRPr="00B77FF1" w:rsidDel="00F156DB">
          <w:rPr>
            <w:rFonts w:ascii="Arial" w:hAnsi="Arial" w:cs="Arial"/>
          </w:rPr>
          <w:delText xml:space="preserve">by using Marine Ecoregion </w:delText>
        </w:r>
        <w:r w:rsidRPr="00B77FF1" w:rsidDel="00F156DB">
          <w:rPr>
            <w:rFonts w:ascii="Arial" w:hAnsi="Arial" w:cs="Arial"/>
          </w:rPr>
          <w:lastRenderedPageBreak/>
          <w:delText xml:space="preserve">of the World (MEOW); </w:delText>
        </w:r>
      </w:del>
      <w:r w:rsidRPr="00B77FF1">
        <w:rPr>
          <w:rFonts w:ascii="Arial" w:hAnsi="Arial" w:cs="Arial"/>
        </w:rPr>
        <w:t xml:space="preserve">majority of the primary literature investigated the corals in the ecoregion of Southern China (13%), </w:t>
      </w:r>
      <w:del w:id="53" w:author="Man Lim Ho" w:date="2024-04-16T15:07:00Z" w16du:dateUtc="2024-04-16T05:07:00Z">
        <w:r w:rsidRPr="00B77FF1" w:rsidDel="00413D08">
          <w:rPr>
            <w:rFonts w:ascii="Arial" w:hAnsi="Arial" w:cs="Arial"/>
          </w:rPr>
          <w:delText xml:space="preserve">followed by the ecoregion of </w:delText>
        </w:r>
      </w:del>
      <w:r w:rsidRPr="00B77FF1">
        <w:rPr>
          <w:rFonts w:ascii="Arial" w:hAnsi="Arial" w:cs="Arial"/>
        </w:rPr>
        <w:t>Western Mediterranean (10%)</w:t>
      </w:r>
      <w:ins w:id="54" w:author="Man Lim Ho" w:date="2024-04-16T15:07:00Z" w16du:dateUtc="2024-04-16T05:07:00Z">
        <w:r w:rsidR="00413D08">
          <w:rPr>
            <w:rFonts w:ascii="Arial" w:hAnsi="Arial" w:cs="Arial"/>
          </w:rPr>
          <w:t xml:space="preserve"> and</w:t>
        </w:r>
      </w:ins>
      <w:del w:id="55" w:author="Man Lim Ho" w:date="2024-04-16T15:07:00Z" w16du:dateUtc="2024-04-16T05:07:00Z">
        <w:r w:rsidRPr="00B77FF1" w:rsidDel="00413D08">
          <w:rPr>
            <w:rFonts w:ascii="Arial" w:hAnsi="Arial" w:cs="Arial"/>
          </w:rPr>
          <w:delText>.</w:delText>
        </w:r>
      </w:del>
      <w:r w:rsidRPr="00B77FF1">
        <w:rPr>
          <w:rFonts w:ascii="Arial" w:hAnsi="Arial" w:cs="Arial"/>
        </w:rPr>
        <w:t xml:space="preserve"> </w:t>
      </w:r>
      <w:del w:id="56" w:author="Man Lim Ho" w:date="2024-04-16T15:07:00Z" w16du:dateUtc="2024-04-16T05:07:00Z">
        <w:r w:rsidRPr="00B77FF1" w:rsidDel="00413D08">
          <w:rPr>
            <w:rFonts w:ascii="Arial" w:hAnsi="Arial" w:cs="Arial"/>
          </w:rPr>
          <w:delText>A</w:delText>
        </w:r>
      </w:del>
      <w:ins w:id="57" w:author="Man Lim Ho" w:date="2024-04-16T15:07:00Z" w16du:dateUtc="2024-04-16T05:07:00Z">
        <w:r w:rsidR="00413D08">
          <w:rPr>
            <w:rFonts w:ascii="Arial" w:hAnsi="Arial" w:cs="Arial"/>
          </w:rPr>
          <w:t>a</w:t>
        </w:r>
      </w:ins>
      <w:r w:rsidRPr="00B77FF1">
        <w:rPr>
          <w:rFonts w:ascii="Arial" w:hAnsi="Arial" w:cs="Arial"/>
        </w:rPr>
        <w:t xml:space="preserve"> total of </w:t>
      </w:r>
      <w:ins w:id="58" w:author="Charlotte Page" w:date="2024-04-11T16:30:00Z">
        <w:r w:rsidR="00F156DB">
          <w:rPr>
            <w:rFonts w:ascii="Arial" w:hAnsi="Arial" w:cs="Arial"/>
          </w:rPr>
          <w:t>seven</w:t>
        </w:r>
      </w:ins>
      <w:del w:id="59" w:author="Charlotte Page" w:date="2024-04-11T16:30:00Z">
        <w:r w:rsidRPr="00B77FF1" w:rsidDel="00F156DB">
          <w:rPr>
            <w:rFonts w:ascii="Arial" w:hAnsi="Arial" w:cs="Arial"/>
          </w:rPr>
          <w:delText>7</w:delText>
        </w:r>
      </w:del>
      <w:r w:rsidRPr="00B77FF1">
        <w:rPr>
          <w:rFonts w:ascii="Arial" w:hAnsi="Arial" w:cs="Arial"/>
        </w:rPr>
        <w:t xml:space="preserve"> ecoregions </w:t>
      </w:r>
      <w:del w:id="60" w:author="Man Lim Ho" w:date="2024-04-16T15:07:00Z" w16du:dateUtc="2024-04-16T05:07:00Z">
        <w:r w:rsidRPr="00B77FF1" w:rsidDel="008C10F7">
          <w:rPr>
            <w:rFonts w:ascii="Arial" w:hAnsi="Arial" w:cs="Arial"/>
          </w:rPr>
          <w:delText xml:space="preserve">with primary literature identified </w:delText>
        </w:r>
      </w:del>
      <w:del w:id="61" w:author="Man Lim Ho" w:date="2024-04-16T15:08:00Z" w16du:dateUtc="2024-04-16T05:08:00Z">
        <w:r w:rsidRPr="00B77FF1" w:rsidDel="00986281">
          <w:rPr>
            <w:rFonts w:ascii="Arial" w:hAnsi="Arial" w:cs="Arial"/>
          </w:rPr>
          <w:delText xml:space="preserve">are </w:delText>
        </w:r>
      </w:del>
      <w:del w:id="62" w:author="Charlotte Page" w:date="2024-04-11T16:29:00Z">
        <w:r w:rsidRPr="00B77FF1" w:rsidDel="00F156DB">
          <w:rPr>
            <w:rFonts w:ascii="Arial" w:hAnsi="Arial" w:cs="Arial"/>
          </w:rPr>
          <w:delText xml:space="preserve">in </w:delText>
        </w:r>
      </w:del>
      <w:r w:rsidRPr="00B77FF1">
        <w:rPr>
          <w:rFonts w:ascii="Arial" w:hAnsi="Arial" w:cs="Arial"/>
        </w:rPr>
        <w:t>within the Oceania continent</w:t>
      </w:r>
      <w:ins w:id="63" w:author="Man Lim Ho" w:date="2024-04-16T15:07:00Z" w16du:dateUtc="2024-04-16T05:07:00Z">
        <w:r w:rsidR="008C10F7">
          <w:rPr>
            <w:rFonts w:ascii="Arial" w:hAnsi="Arial" w:cs="Arial"/>
          </w:rPr>
          <w:t xml:space="preserve"> (29%). </w:t>
        </w:r>
      </w:ins>
      <w:del w:id="64" w:author="Man Lim Ho" w:date="2024-04-16T15:07:00Z" w16du:dateUtc="2024-04-16T05:07:00Z">
        <w:r w:rsidRPr="00B77FF1" w:rsidDel="008C10F7">
          <w:rPr>
            <w:rFonts w:ascii="Arial" w:hAnsi="Arial" w:cs="Arial"/>
          </w:rPr>
          <w:delText xml:space="preserve">, which takes </w:delText>
        </w:r>
      </w:del>
      <w:ins w:id="65" w:author="Charlotte Page" w:date="2024-04-11T16:30:00Z">
        <w:del w:id="66" w:author="Man Lim Ho" w:date="2024-04-16T15:07:00Z" w16du:dateUtc="2024-04-16T05:07:00Z">
          <w:r w:rsidR="00F156DB" w:rsidDel="008C10F7">
            <w:rPr>
              <w:rFonts w:ascii="Arial" w:hAnsi="Arial" w:cs="Arial"/>
            </w:rPr>
            <w:delText>makes</w:delText>
          </w:r>
          <w:r w:rsidR="00F156DB" w:rsidRPr="00B77FF1" w:rsidDel="008C10F7">
            <w:rPr>
              <w:rFonts w:ascii="Arial" w:hAnsi="Arial" w:cs="Arial"/>
            </w:rPr>
            <w:delText xml:space="preserve"> </w:delText>
          </w:r>
        </w:del>
      </w:ins>
      <w:del w:id="67" w:author="Man Lim Ho" w:date="2024-04-16T15:07:00Z" w16du:dateUtc="2024-04-16T05:07:00Z">
        <w:r w:rsidRPr="00B77FF1" w:rsidDel="008C10F7">
          <w:rPr>
            <w:rFonts w:ascii="Arial" w:hAnsi="Arial" w:cs="Arial"/>
          </w:rPr>
          <w:delText>up a majority</w:delText>
        </w:r>
      </w:del>
      <w:ins w:id="68" w:author="Charlotte Page" w:date="2024-04-11T16:30:00Z">
        <w:del w:id="69" w:author="Man Lim Ho" w:date="2024-04-16T15:07:00Z" w16du:dateUtc="2024-04-16T05:07:00Z">
          <w:r w:rsidR="00F156DB" w:rsidDel="008C10F7">
            <w:rPr>
              <w:rFonts w:ascii="Arial" w:hAnsi="Arial" w:cs="Arial"/>
            </w:rPr>
            <w:delText xml:space="preserve"> of studies</w:delText>
          </w:r>
        </w:del>
      </w:ins>
      <w:del w:id="70" w:author="Man Lim Ho" w:date="2024-04-16T15:07:00Z" w16du:dateUtc="2024-04-16T05:07:00Z">
        <w:r w:rsidRPr="00B77FF1" w:rsidDel="008C10F7">
          <w:rPr>
            <w:rFonts w:ascii="Arial" w:hAnsi="Arial" w:cs="Arial"/>
          </w:rPr>
          <w:delText xml:space="preserve"> (29%) when compared to Southern China and Western Mediterranean. </w:delText>
        </w:r>
      </w:del>
      <w:r>
        <w:rPr>
          <w:rFonts w:ascii="Arial" w:hAnsi="Arial" w:cs="Arial"/>
        </w:rPr>
        <w:t>S</w:t>
      </w:r>
      <w:r w:rsidRPr="00B77FF1">
        <w:rPr>
          <w:rFonts w:ascii="Arial" w:hAnsi="Arial" w:cs="Arial"/>
        </w:rPr>
        <w:t>tressors reported as drivers of ocean warming</w:t>
      </w:r>
      <w:r>
        <w:rPr>
          <w:rFonts w:ascii="Arial" w:hAnsi="Arial" w:cs="Arial"/>
        </w:rPr>
        <w:t xml:space="preserve"> are identified</w:t>
      </w:r>
      <w:ins w:id="71" w:author="Man Lim Ho" w:date="2024-04-16T15:08:00Z" w16du:dateUtc="2024-04-16T05:08:00Z">
        <w:r w:rsidR="00B70B53">
          <w:rPr>
            <w:rFonts w:ascii="Arial" w:hAnsi="Arial" w:cs="Arial"/>
          </w:rPr>
          <w:t xml:space="preserve"> to reflect standardisation of </w:t>
        </w:r>
      </w:ins>
      <w:ins w:id="72" w:author="Man Lim Ho" w:date="2024-04-16T15:09:00Z" w16du:dateUtc="2024-04-16T05:09:00Z">
        <w:r w:rsidR="00251E02">
          <w:rPr>
            <w:rFonts w:ascii="Arial" w:hAnsi="Arial" w:cs="Arial"/>
          </w:rPr>
          <w:t>event reporting</w:t>
        </w:r>
      </w:ins>
      <w:ins w:id="73" w:author="Man Lim Ho" w:date="2024-04-16T15:17:00Z" w16du:dateUtc="2024-04-16T05:17:00Z">
        <w:r w:rsidR="00BA7551">
          <w:rPr>
            <w:rFonts w:ascii="Arial" w:hAnsi="Arial" w:cs="Arial"/>
          </w:rPr>
          <w:t xml:space="preserve"> in literature</w:t>
        </w:r>
      </w:ins>
      <w:ins w:id="74" w:author="Man Lim Ho" w:date="2024-04-16T15:18:00Z" w16du:dateUtc="2024-04-16T05:18:00Z">
        <w:r w:rsidR="00BA7551">
          <w:rPr>
            <w:rFonts w:ascii="Arial" w:hAnsi="Arial" w:cs="Arial"/>
          </w:rPr>
          <w:t xml:space="preserve">. </w:t>
        </w:r>
      </w:ins>
      <w:del w:id="75" w:author="Man Lim Ho" w:date="2024-04-16T15:18:00Z" w16du:dateUtc="2024-04-16T05:18:00Z">
        <w:r w:rsidRPr="00B77FF1" w:rsidDel="00BA7551">
          <w:rPr>
            <w:rFonts w:ascii="Arial" w:hAnsi="Arial" w:cs="Arial"/>
          </w:rPr>
          <w:delText>, and a</w:delText>
        </w:r>
      </w:del>
      <w:ins w:id="76" w:author="Man Lim Ho" w:date="2024-04-16T15:18:00Z" w16du:dateUtc="2024-04-16T05:18:00Z">
        <w:r w:rsidR="00BA7551">
          <w:rPr>
            <w:rFonts w:ascii="Arial" w:hAnsi="Arial" w:cs="Arial"/>
          </w:rPr>
          <w:t>A</w:t>
        </w:r>
      </w:ins>
      <w:r w:rsidRPr="00B77FF1">
        <w:rPr>
          <w:rFonts w:ascii="Arial" w:hAnsi="Arial" w:cs="Arial"/>
        </w:rPr>
        <w:t>n increase in</w:t>
      </w:r>
      <w:ins w:id="77" w:author="Man Lim Ho" w:date="2024-04-16T15:18:00Z" w16du:dateUtc="2024-04-16T05:18:00Z">
        <w:r w:rsidR="00625527">
          <w:rPr>
            <w:rFonts w:ascii="Arial" w:hAnsi="Arial" w:cs="Arial"/>
          </w:rPr>
          <w:t xml:space="preserve"> the</w:t>
        </w:r>
      </w:ins>
      <w:r w:rsidRPr="00B77FF1">
        <w:rPr>
          <w:rFonts w:ascii="Arial" w:hAnsi="Arial" w:cs="Arial"/>
        </w:rPr>
        <w:t xml:space="preserve"> use of standardised </w:t>
      </w:r>
      <w:del w:id="78" w:author="Charlotte Page" w:date="2024-04-11T16:30:00Z">
        <w:r w:rsidRPr="00B77FF1" w:rsidDel="00F156DB">
          <w:rPr>
            <w:rFonts w:ascii="Arial" w:hAnsi="Arial" w:cs="Arial"/>
          </w:rPr>
          <w:delText>metri</w:delText>
        </w:r>
      </w:del>
      <w:ins w:id="79" w:author="Charlotte Page" w:date="2024-04-11T16:30:00Z">
        <w:r w:rsidR="00F156DB" w:rsidRPr="00B77FF1">
          <w:rPr>
            <w:rFonts w:ascii="Arial" w:hAnsi="Arial" w:cs="Arial"/>
          </w:rPr>
          <w:t>metri</w:t>
        </w:r>
        <w:r w:rsidR="00F156DB">
          <w:rPr>
            <w:rFonts w:ascii="Arial" w:hAnsi="Arial" w:cs="Arial"/>
          </w:rPr>
          <w:t>cs</w:t>
        </w:r>
      </w:ins>
      <w:del w:id="80" w:author="Charlotte Page" w:date="2024-04-11T16:30:00Z">
        <w:r w:rsidRPr="00B77FF1" w:rsidDel="00F156DB">
          <w:rPr>
            <w:rFonts w:ascii="Arial" w:hAnsi="Arial" w:cs="Arial"/>
          </w:rPr>
          <w:delText>ces</w:delText>
        </w:r>
      </w:del>
      <w:r w:rsidRPr="00B77FF1">
        <w:rPr>
          <w:rFonts w:ascii="Arial" w:hAnsi="Arial" w:cs="Arial"/>
        </w:rPr>
        <w:t xml:space="preserve"> such as degree heating week (DHW) and marine heatwave (MHW) particularly in Australia </w:t>
      </w:r>
      <w:del w:id="81" w:author="Charlotte Page" w:date="2024-04-11T16:31:00Z">
        <w:r w:rsidRPr="00B77FF1" w:rsidDel="00F156DB">
          <w:rPr>
            <w:rFonts w:ascii="Arial" w:hAnsi="Arial" w:cs="Arial"/>
          </w:rPr>
          <w:delText>for both metrices</w:delText>
        </w:r>
        <w:r w:rsidDel="00F156DB">
          <w:rPr>
            <w:rFonts w:ascii="Arial" w:hAnsi="Arial" w:cs="Arial"/>
          </w:rPr>
          <w:delText xml:space="preserve"> </w:delText>
        </w:r>
      </w:del>
      <w:del w:id="82" w:author="Man Lim Ho" w:date="2024-04-16T15:18:00Z" w16du:dateUtc="2024-04-16T05:18:00Z">
        <w:r w:rsidDel="00625527">
          <w:rPr>
            <w:rFonts w:ascii="Arial" w:hAnsi="Arial" w:cs="Arial"/>
          </w:rPr>
          <w:delText>is</w:delText>
        </w:r>
      </w:del>
      <w:ins w:id="83" w:author="Man Lim Ho" w:date="2024-04-16T15:18:00Z" w16du:dateUtc="2024-04-16T05:18:00Z">
        <w:r w:rsidR="00625527">
          <w:rPr>
            <w:rFonts w:ascii="Arial" w:hAnsi="Arial" w:cs="Arial"/>
          </w:rPr>
          <w:t>are</w:t>
        </w:r>
      </w:ins>
      <w:r>
        <w:rPr>
          <w:rFonts w:ascii="Arial" w:hAnsi="Arial" w:cs="Arial"/>
        </w:rPr>
        <w:t xml:space="preserve"> reported</w:t>
      </w:r>
      <w:r w:rsidRPr="00B77FF1">
        <w:rPr>
          <w:rFonts w:ascii="Arial" w:hAnsi="Arial" w:cs="Arial"/>
        </w:rPr>
        <w:t xml:space="preserve">. </w:t>
      </w:r>
      <w:del w:id="84" w:author="Man Lim Ho" w:date="2024-04-16T15:18:00Z" w16du:dateUtc="2024-04-16T05:18:00Z">
        <w:r w:rsidDel="00BA7551">
          <w:rPr>
            <w:rFonts w:ascii="Arial" w:hAnsi="Arial" w:cs="Arial"/>
          </w:rPr>
          <w:delText>The</w:delText>
        </w:r>
        <w:r w:rsidRPr="00B77FF1" w:rsidDel="00BA7551">
          <w:rPr>
            <w:rFonts w:ascii="Arial" w:hAnsi="Arial" w:cs="Arial"/>
          </w:rPr>
          <w:delText xml:space="preserve"> continued use of both standardised metrices </w:delText>
        </w:r>
      </w:del>
      <w:ins w:id="85" w:author="Charlotte Page" w:date="2024-04-11T16:31:00Z">
        <w:del w:id="86" w:author="Man Lim Ho" w:date="2024-04-16T15:18:00Z" w16du:dateUtc="2024-04-16T05:18:00Z">
          <w:r w:rsidR="00F156DB" w:rsidDel="00BA7551">
            <w:rPr>
              <w:rFonts w:ascii="Arial" w:hAnsi="Arial" w:cs="Arial"/>
            </w:rPr>
            <w:delText>metrics</w:delText>
          </w:r>
          <w:r w:rsidR="00F156DB" w:rsidRPr="00B77FF1" w:rsidDel="00BA7551">
            <w:rPr>
              <w:rFonts w:ascii="Arial" w:hAnsi="Arial" w:cs="Arial"/>
            </w:rPr>
            <w:delText xml:space="preserve"> </w:delText>
          </w:r>
        </w:del>
      </w:ins>
      <w:del w:id="87" w:author="Man Lim Ho" w:date="2024-04-16T15:18:00Z" w16du:dateUtc="2024-04-16T05:18:00Z">
        <w:r w:rsidRPr="00B77FF1" w:rsidDel="00BA7551">
          <w:rPr>
            <w:rFonts w:ascii="Arial" w:hAnsi="Arial" w:cs="Arial"/>
          </w:rPr>
          <w:delText>(DHW and MHW) to allow for effective communication between researcher and readers</w:delText>
        </w:r>
        <w:r w:rsidDel="00BA7551">
          <w:rPr>
            <w:rFonts w:ascii="Arial" w:hAnsi="Arial" w:cs="Arial"/>
          </w:rPr>
          <w:delText xml:space="preserve"> is recommended</w:delText>
        </w:r>
        <w:r w:rsidRPr="00B77FF1" w:rsidDel="00BA7551">
          <w:rPr>
            <w:rFonts w:ascii="Arial" w:hAnsi="Arial" w:cs="Arial"/>
          </w:rPr>
          <w:delText xml:space="preserve">. </w:delText>
        </w:r>
      </w:del>
      <w:r w:rsidRPr="00B77FF1">
        <w:rPr>
          <w:rFonts w:ascii="Arial" w:hAnsi="Arial" w:cs="Arial"/>
        </w:rPr>
        <w:t>Finally, the need for research in regions such as the Western Indian Ocean</w:t>
      </w:r>
      <w:r>
        <w:rPr>
          <w:rFonts w:ascii="Arial" w:hAnsi="Arial" w:cs="Arial"/>
        </w:rPr>
        <w:t xml:space="preserve"> are also highlighted</w:t>
      </w:r>
      <w:r w:rsidRPr="00B77FF1">
        <w:rPr>
          <w:rFonts w:ascii="Arial" w:hAnsi="Arial" w:cs="Arial"/>
        </w:rPr>
        <w:t>, where studies on the</w:t>
      </w:r>
      <w:ins w:id="88" w:author="Charlotte Page" w:date="2024-04-11T16:31:00Z">
        <w:r w:rsidR="00F156DB">
          <w:rPr>
            <w:rFonts w:ascii="Arial" w:hAnsi="Arial" w:cs="Arial"/>
          </w:rPr>
          <w:t>se</w:t>
        </w:r>
      </w:ins>
      <w:r w:rsidRPr="00B77FF1">
        <w:rPr>
          <w:rFonts w:ascii="Arial" w:hAnsi="Arial" w:cs="Arial"/>
        </w:rPr>
        <w:t xml:space="preserve"> systems are </w:t>
      </w:r>
      <w:proofErr w:type="gramStart"/>
      <w:r w:rsidRPr="00B77FF1">
        <w:rPr>
          <w:rFonts w:ascii="Arial" w:hAnsi="Arial" w:cs="Arial"/>
        </w:rPr>
        <w:t>lagging behind</w:t>
      </w:r>
      <w:proofErr w:type="gramEnd"/>
      <w:r w:rsidRPr="00B77FF1">
        <w:rPr>
          <w:rFonts w:ascii="Arial" w:hAnsi="Arial" w:cs="Arial"/>
        </w:rPr>
        <w:t xml:space="preserve"> their counterparts in other subtropical ecoregions.</w:t>
      </w:r>
    </w:p>
    <w:p w14:paraId="7218B0B3" w14:textId="77777777" w:rsidR="00F156DB" w:rsidRDefault="00442396" w:rsidP="002C5324">
      <w:pPr>
        <w:spacing w:line="480" w:lineRule="auto"/>
        <w:jc w:val="both"/>
        <w:rPr>
          <w:ins w:id="89" w:author="Charlotte Page" w:date="2024-04-11T16:31:00Z"/>
          <w:rFonts w:ascii="Arial" w:hAnsi="Arial" w:cs="Arial"/>
        </w:rPr>
      </w:pPr>
      <w:r>
        <w:rPr>
          <w:rFonts w:ascii="Arial" w:hAnsi="Arial" w:cs="Arial"/>
        </w:rPr>
        <w:t xml:space="preserve">Conclusions. </w:t>
      </w:r>
    </w:p>
    <w:p w14:paraId="77DE6A26" w14:textId="780C092E" w:rsidR="00364D95" w:rsidRDefault="00573E87" w:rsidP="002C5324">
      <w:pPr>
        <w:spacing w:line="480" w:lineRule="auto"/>
        <w:jc w:val="both"/>
        <w:rPr>
          <w:rFonts w:ascii="Arial" w:hAnsi="Arial" w:cs="Arial"/>
        </w:rPr>
      </w:pPr>
      <w:r>
        <w:rPr>
          <w:rFonts w:ascii="Arial" w:hAnsi="Arial" w:cs="Arial"/>
        </w:rPr>
        <w:t xml:space="preserve">Increasing ocean temperature and its effects on subtropical and temperate coral reefs </w:t>
      </w:r>
      <w:del w:id="90" w:author="Man Lim Ho" w:date="2024-04-16T15:19:00Z" w16du:dateUtc="2024-04-16T05:19:00Z">
        <w:r w:rsidDel="00625527">
          <w:rPr>
            <w:rFonts w:ascii="Arial" w:hAnsi="Arial" w:cs="Arial"/>
          </w:rPr>
          <w:delText xml:space="preserve">is </w:delText>
        </w:r>
      </w:del>
      <w:ins w:id="91" w:author="Man Lim Ho" w:date="2024-04-16T15:19:00Z" w16du:dateUtc="2024-04-16T05:19:00Z">
        <w:r w:rsidR="00625527">
          <w:rPr>
            <w:rFonts w:ascii="Arial" w:hAnsi="Arial" w:cs="Arial"/>
          </w:rPr>
          <w:t xml:space="preserve">are </w:t>
        </w:r>
      </w:ins>
      <w:r w:rsidR="0075299D">
        <w:rPr>
          <w:rFonts w:ascii="Arial" w:hAnsi="Arial" w:cs="Arial"/>
        </w:rPr>
        <w:t>of increasing concern to policy makers and researchers.</w:t>
      </w:r>
      <w:r w:rsidR="008437CF">
        <w:rPr>
          <w:rFonts w:ascii="Arial" w:hAnsi="Arial" w:cs="Arial"/>
        </w:rPr>
        <w:t xml:space="preserve"> </w:t>
      </w:r>
      <w:del w:id="92" w:author="Man Lim Ho" w:date="2024-04-16T15:19:00Z" w16du:dateUtc="2024-04-16T05:19:00Z">
        <w:r w:rsidR="008437CF" w:rsidDel="00625527">
          <w:rPr>
            <w:rFonts w:ascii="Arial" w:hAnsi="Arial" w:cs="Arial"/>
          </w:rPr>
          <w:delText xml:space="preserve">A </w:delText>
        </w:r>
      </w:del>
      <w:ins w:id="93" w:author="Man Lim Ho" w:date="2024-04-16T15:19:00Z" w16du:dateUtc="2024-04-16T05:19:00Z">
        <w:r w:rsidR="00625527">
          <w:rPr>
            <w:rFonts w:ascii="Arial" w:hAnsi="Arial" w:cs="Arial"/>
          </w:rPr>
          <w:t xml:space="preserve">This </w:t>
        </w:r>
      </w:ins>
      <w:r w:rsidR="008437CF">
        <w:rPr>
          <w:rFonts w:ascii="Arial" w:hAnsi="Arial" w:cs="Arial"/>
        </w:rPr>
        <w:t>systematic map provides a broad overview of research effort</w:t>
      </w:r>
      <w:ins w:id="94" w:author="Charlotte Page" w:date="2024-04-11T16:31:00Z">
        <w:r w:rsidR="00F156DB">
          <w:rPr>
            <w:rFonts w:ascii="Arial" w:hAnsi="Arial" w:cs="Arial"/>
          </w:rPr>
          <w:t>,</w:t>
        </w:r>
      </w:ins>
      <w:del w:id="95" w:author="Charlotte Page" w:date="2024-04-11T16:31:00Z">
        <w:r w:rsidR="008437CF" w:rsidDel="00F156DB">
          <w:rPr>
            <w:rFonts w:ascii="Arial" w:hAnsi="Arial" w:cs="Arial"/>
          </w:rPr>
          <w:delText>s and</w:delText>
        </w:r>
      </w:del>
      <w:r w:rsidR="008437CF">
        <w:rPr>
          <w:rFonts w:ascii="Arial" w:hAnsi="Arial" w:cs="Arial"/>
        </w:rPr>
        <w:t xml:space="preserve"> </w:t>
      </w:r>
      <w:r w:rsidR="00015AC7">
        <w:rPr>
          <w:rFonts w:ascii="Arial" w:hAnsi="Arial" w:cs="Arial"/>
        </w:rPr>
        <w:t>topics and</w:t>
      </w:r>
      <w:r w:rsidR="000A647D">
        <w:rPr>
          <w:rFonts w:ascii="Arial" w:hAnsi="Arial" w:cs="Arial"/>
        </w:rPr>
        <w:t xml:space="preserve"> </w:t>
      </w:r>
      <w:del w:id="96" w:author="Charlotte Page" w:date="2024-04-11T16:32:00Z">
        <w:r w:rsidR="000A647D" w:rsidDel="00F156DB">
          <w:rPr>
            <w:rFonts w:ascii="Arial" w:hAnsi="Arial" w:cs="Arial"/>
          </w:rPr>
          <w:delText xml:space="preserve">identifies areas where research efforts should </w:delText>
        </w:r>
        <w:r w:rsidR="00721962" w:rsidDel="00F156DB">
          <w:rPr>
            <w:rFonts w:ascii="Arial" w:hAnsi="Arial" w:cs="Arial"/>
          </w:rPr>
          <w:delText>be focused on.</w:delText>
        </w:r>
      </w:del>
      <w:ins w:id="97" w:author="Charlotte Page" w:date="2024-04-11T16:32:00Z">
        <w:del w:id="98" w:author="Man Lim Ho" w:date="2024-04-16T15:19:00Z" w16du:dateUtc="2024-04-16T05:19:00Z">
          <w:r w:rsidR="00F156DB" w:rsidDel="00273731">
            <w:rPr>
              <w:rFonts w:ascii="Arial" w:hAnsi="Arial" w:cs="Arial"/>
            </w:rPr>
            <w:delText>is used to identify current gaps in the literature</w:delText>
          </w:r>
        </w:del>
      </w:ins>
      <w:ins w:id="99" w:author="Man Lim Ho" w:date="2024-04-16T15:19:00Z" w16du:dateUtc="2024-04-16T05:19:00Z">
        <w:r w:rsidR="00273731">
          <w:rPr>
            <w:rFonts w:ascii="Arial" w:hAnsi="Arial" w:cs="Arial"/>
          </w:rPr>
          <w:t>identifies areas where research efforts should be focused</w:t>
        </w:r>
      </w:ins>
      <w:ins w:id="100" w:author="Charlotte Page" w:date="2024-04-11T16:32:00Z">
        <w:r w:rsidR="00F156DB">
          <w:rPr>
            <w:rFonts w:ascii="Arial" w:hAnsi="Arial" w:cs="Arial"/>
          </w:rPr>
          <w:t>.</w:t>
        </w:r>
      </w:ins>
      <w:r w:rsidR="00721962">
        <w:rPr>
          <w:rFonts w:ascii="Arial" w:hAnsi="Arial" w:cs="Arial"/>
        </w:rPr>
        <w:t xml:space="preserve"> </w:t>
      </w:r>
      <w:del w:id="101" w:author="Man Lim Ho" w:date="2024-04-16T15:20:00Z" w16du:dateUtc="2024-04-16T05:20:00Z">
        <w:r w:rsidR="00015AC7" w:rsidDel="00273731">
          <w:rPr>
            <w:rFonts w:ascii="Arial" w:hAnsi="Arial" w:cs="Arial"/>
          </w:rPr>
          <w:delText>This systematic map</w:delText>
        </w:r>
      </w:del>
      <w:ins w:id="102" w:author="Man Lim Ho" w:date="2024-04-16T15:20:00Z" w16du:dateUtc="2024-04-16T05:20:00Z">
        <w:r w:rsidR="00273731">
          <w:rPr>
            <w:rFonts w:ascii="Arial" w:hAnsi="Arial" w:cs="Arial"/>
          </w:rPr>
          <w:t>It</w:t>
        </w:r>
      </w:ins>
      <w:r w:rsidR="00015AC7">
        <w:rPr>
          <w:rFonts w:ascii="Arial" w:hAnsi="Arial" w:cs="Arial"/>
        </w:rPr>
        <w:t xml:space="preserve"> identified </w:t>
      </w:r>
      <w:ins w:id="103" w:author="Man Lim Ho" w:date="2024-04-16T15:20:00Z" w16du:dateUtc="2024-04-16T05:20:00Z">
        <w:r w:rsidR="00273731">
          <w:rPr>
            <w:rFonts w:ascii="Arial" w:hAnsi="Arial" w:cs="Arial"/>
          </w:rPr>
          <w:t xml:space="preserve">the </w:t>
        </w:r>
      </w:ins>
      <w:del w:id="104" w:author="Charlotte Page" w:date="2024-04-11T16:32:00Z">
        <w:r w:rsidR="00015AC7" w:rsidDel="00F156DB">
          <w:rPr>
            <w:rFonts w:ascii="Arial" w:hAnsi="Arial" w:cs="Arial"/>
          </w:rPr>
          <w:delText xml:space="preserve">the </w:delText>
        </w:r>
      </w:del>
      <w:r w:rsidR="00015AC7">
        <w:rPr>
          <w:rFonts w:ascii="Arial" w:hAnsi="Arial" w:cs="Arial"/>
        </w:rPr>
        <w:t xml:space="preserve">major research clusters in </w:t>
      </w:r>
      <w:r w:rsidR="00E62FC4">
        <w:rPr>
          <w:rFonts w:ascii="Arial" w:hAnsi="Arial" w:cs="Arial"/>
        </w:rPr>
        <w:t>Asia, Australia</w:t>
      </w:r>
      <w:r w:rsidR="00374FA9">
        <w:rPr>
          <w:rFonts w:ascii="Arial" w:hAnsi="Arial" w:cs="Arial"/>
        </w:rPr>
        <w:t>, Mediterranean,</w:t>
      </w:r>
      <w:r w:rsidR="00E62FC4">
        <w:rPr>
          <w:rFonts w:ascii="Arial" w:hAnsi="Arial" w:cs="Arial"/>
        </w:rPr>
        <w:t xml:space="preserve"> and North America</w:t>
      </w:r>
      <w:ins w:id="105" w:author="Man Lim Ho" w:date="2024-04-16T15:20:00Z" w16du:dateUtc="2024-04-16T05:20:00Z">
        <w:r w:rsidR="00273731">
          <w:rPr>
            <w:rFonts w:ascii="Arial" w:hAnsi="Arial" w:cs="Arial"/>
          </w:rPr>
          <w:t>,</w:t>
        </w:r>
      </w:ins>
      <w:ins w:id="106" w:author="Charlotte Page" w:date="2024-04-11T16:32:00Z">
        <w:del w:id="107" w:author="Man Lim Ho" w:date="2024-04-16T15:20:00Z" w16du:dateUtc="2024-04-16T05:20:00Z">
          <w:r w:rsidR="00F156DB" w:rsidDel="00273731">
            <w:rPr>
              <w:rFonts w:ascii="Arial" w:hAnsi="Arial" w:cs="Arial"/>
            </w:rPr>
            <w:delText xml:space="preserve"> whilst</w:delText>
          </w:r>
        </w:del>
      </w:ins>
      <w:del w:id="108" w:author="Charlotte Page" w:date="2024-04-11T16:32:00Z">
        <w:r w:rsidR="00E62FC4" w:rsidDel="00F156DB">
          <w:rPr>
            <w:rFonts w:ascii="Arial" w:hAnsi="Arial" w:cs="Arial"/>
          </w:rPr>
          <w:delText>,</w:delText>
        </w:r>
      </w:del>
      <w:r w:rsidR="00E62FC4">
        <w:rPr>
          <w:rFonts w:ascii="Arial" w:hAnsi="Arial" w:cs="Arial"/>
        </w:rPr>
        <w:t xml:space="preserve"> gaps </w:t>
      </w:r>
      <w:del w:id="109" w:author="Charlotte Page" w:date="2024-04-11T16:32:00Z">
        <w:r w:rsidR="00E62FC4" w:rsidDel="00F156DB">
          <w:rPr>
            <w:rFonts w:ascii="Arial" w:hAnsi="Arial" w:cs="Arial"/>
          </w:rPr>
          <w:delText xml:space="preserve">of </w:delText>
        </w:r>
      </w:del>
      <w:ins w:id="110" w:author="Man Lim Ho" w:date="2024-04-16T15:20:00Z" w16du:dateUtc="2024-04-16T05:20:00Z">
        <w:r w:rsidR="00273731">
          <w:rPr>
            <w:rFonts w:ascii="Arial" w:hAnsi="Arial" w:cs="Arial"/>
          </w:rPr>
          <w:t>of</w:t>
        </w:r>
      </w:ins>
      <w:ins w:id="111" w:author="Charlotte Page" w:date="2024-04-11T16:32:00Z">
        <w:del w:id="112" w:author="Man Lim Ho" w:date="2024-04-16T15:20:00Z" w16du:dateUtc="2024-04-16T05:20:00Z">
          <w:r w:rsidR="00F156DB" w:rsidDel="00273731">
            <w:rPr>
              <w:rFonts w:ascii="Arial" w:hAnsi="Arial" w:cs="Arial"/>
            </w:rPr>
            <w:delText>in</w:delText>
          </w:r>
        </w:del>
        <w:r w:rsidR="00F156DB">
          <w:rPr>
            <w:rFonts w:ascii="Arial" w:hAnsi="Arial" w:cs="Arial"/>
          </w:rPr>
          <w:t xml:space="preserve"> </w:t>
        </w:r>
      </w:ins>
      <w:r w:rsidR="00E62FC4">
        <w:rPr>
          <w:rFonts w:ascii="Arial" w:hAnsi="Arial" w:cs="Arial"/>
        </w:rPr>
        <w:t xml:space="preserve">research </w:t>
      </w:r>
      <w:ins w:id="113" w:author="Man Lim Ho" w:date="2024-04-16T15:20:00Z" w16du:dateUtc="2024-04-16T05:20:00Z">
        <w:r w:rsidR="009C1932">
          <w:rPr>
            <w:rFonts w:ascii="Arial" w:hAnsi="Arial" w:cs="Arial"/>
          </w:rPr>
          <w:t>in regions such as</w:t>
        </w:r>
      </w:ins>
      <w:del w:id="114" w:author="Man Lim Ho" w:date="2024-04-16T15:20:00Z" w16du:dateUtc="2024-04-16T05:20:00Z">
        <w:r w:rsidR="00E62FC4" w:rsidDel="009C1932">
          <w:rPr>
            <w:rFonts w:ascii="Arial" w:hAnsi="Arial" w:cs="Arial"/>
          </w:rPr>
          <w:delText xml:space="preserve">are identified </w:delText>
        </w:r>
        <w:r w:rsidR="007F105B" w:rsidDel="009C1932">
          <w:rPr>
            <w:rFonts w:ascii="Arial" w:hAnsi="Arial" w:cs="Arial"/>
          </w:rPr>
          <w:delText>in regions such as</w:delText>
        </w:r>
      </w:del>
      <w:r w:rsidR="007F105B">
        <w:rPr>
          <w:rFonts w:ascii="Arial" w:hAnsi="Arial" w:cs="Arial"/>
        </w:rPr>
        <w:t xml:space="preserve"> East Indian Oceans</w:t>
      </w:r>
      <w:ins w:id="115" w:author="Man Lim Ho" w:date="2024-04-16T15:20:00Z" w16du:dateUtc="2024-04-16T05:20:00Z">
        <w:r w:rsidR="009C1932">
          <w:rPr>
            <w:rFonts w:ascii="Arial" w:hAnsi="Arial" w:cs="Arial"/>
          </w:rPr>
          <w:t>, and research efforts on the topic around the glo</w:t>
        </w:r>
      </w:ins>
      <w:ins w:id="116" w:author="Man Lim Ho" w:date="2024-04-16T15:21:00Z" w16du:dateUtc="2024-04-16T05:21:00Z">
        <w:r w:rsidR="009C1932">
          <w:rPr>
            <w:rFonts w:ascii="Arial" w:hAnsi="Arial" w:cs="Arial"/>
          </w:rPr>
          <w:t>be since 2010</w:t>
        </w:r>
      </w:ins>
      <w:commentRangeStart w:id="117"/>
      <w:del w:id="118" w:author="Man Lim Ho" w:date="2024-04-12T13:25:00Z" w16du:dateUtc="2024-04-12T03:25:00Z">
        <w:r w:rsidR="00374FA9" w:rsidDel="004C0FC3">
          <w:rPr>
            <w:rFonts w:ascii="Arial" w:hAnsi="Arial" w:cs="Arial"/>
          </w:rPr>
          <w:delText>, and research efforts on the topic since 2010 around the globe</w:delText>
        </w:r>
        <w:r w:rsidR="007F105B" w:rsidDel="004C0FC3">
          <w:rPr>
            <w:rFonts w:ascii="Arial" w:hAnsi="Arial" w:cs="Arial"/>
          </w:rPr>
          <w:delText>.</w:delText>
        </w:r>
        <w:commentRangeEnd w:id="117"/>
        <w:r w:rsidR="00F156DB" w:rsidDel="004C0FC3">
          <w:rPr>
            <w:rStyle w:val="CommentReference"/>
          </w:rPr>
          <w:commentReference w:id="117"/>
        </w:r>
      </w:del>
      <w:ins w:id="119" w:author="Man Lim Ho" w:date="2024-04-12T13:25:00Z" w16du:dateUtc="2024-04-12T03:25:00Z">
        <w:r w:rsidR="004C0FC3">
          <w:rPr>
            <w:rFonts w:ascii="Arial" w:hAnsi="Arial" w:cs="Arial"/>
          </w:rPr>
          <w:t>.</w:t>
        </w:r>
      </w:ins>
    </w:p>
    <w:p w14:paraId="77DF560D" w14:textId="7222D3CE" w:rsidR="002C5324" w:rsidRPr="00B77FF1" w:rsidRDefault="00364D95" w:rsidP="002C5324">
      <w:pPr>
        <w:spacing w:line="480" w:lineRule="auto"/>
        <w:jc w:val="both"/>
        <w:rPr>
          <w:rFonts w:ascii="Arial" w:hAnsi="Arial" w:cs="Arial"/>
        </w:rPr>
      </w:pPr>
      <w:r w:rsidRPr="00B77FF1">
        <w:rPr>
          <w:rFonts w:ascii="Arial" w:hAnsi="Arial" w:cs="Arial"/>
        </w:rPr>
        <w:t xml:space="preserve">Keywords: Coral; Coral Reefs; </w:t>
      </w:r>
      <w:proofErr w:type="spellStart"/>
      <w:r w:rsidRPr="00B77FF1">
        <w:rPr>
          <w:rFonts w:ascii="Arial" w:hAnsi="Arial" w:cs="Arial"/>
        </w:rPr>
        <w:t>Scleractinian</w:t>
      </w:r>
      <w:proofErr w:type="spellEnd"/>
      <w:r w:rsidRPr="00B77FF1">
        <w:rPr>
          <w:rFonts w:ascii="Arial" w:hAnsi="Arial" w:cs="Arial"/>
        </w:rPr>
        <w:t>; High Latitude;</w:t>
      </w:r>
      <w:r w:rsidR="002B1600">
        <w:rPr>
          <w:rFonts w:ascii="Arial" w:hAnsi="Arial" w:cs="Arial"/>
        </w:rPr>
        <w:t xml:space="preserve"> Marginal;</w:t>
      </w:r>
      <w:r w:rsidRPr="00B77FF1">
        <w:rPr>
          <w:rFonts w:ascii="Arial" w:hAnsi="Arial" w:cs="Arial"/>
        </w:rPr>
        <w:t xml:space="preserve"> Climate Change</w:t>
      </w:r>
      <w:r w:rsidR="002B1600" w:rsidRPr="002B1600">
        <w:rPr>
          <w:rFonts w:ascii="Arial" w:hAnsi="Arial" w:cs="Arial"/>
        </w:rPr>
        <w:t>;</w:t>
      </w:r>
      <w:r w:rsidR="002B1600">
        <w:rPr>
          <w:rFonts w:ascii="Arial" w:hAnsi="Arial" w:cs="Arial"/>
        </w:rPr>
        <w:t xml:space="preserve"> DHW; MHW</w:t>
      </w:r>
      <w:r w:rsidR="002C5324" w:rsidRPr="002B1600">
        <w:rPr>
          <w:rFonts w:ascii="Arial" w:hAnsi="Arial" w:cs="Arial"/>
        </w:rPr>
        <w:br w:type="page"/>
      </w:r>
    </w:p>
    <w:p w14:paraId="4DF52769" w14:textId="3D6ADDF4" w:rsidR="002C5324" w:rsidRPr="00B77FF1" w:rsidRDefault="00361854" w:rsidP="002C5324">
      <w:pPr>
        <w:spacing w:line="480" w:lineRule="auto"/>
        <w:jc w:val="both"/>
        <w:rPr>
          <w:rFonts w:ascii="Arial" w:hAnsi="Arial" w:cs="Arial"/>
          <w:color w:val="FF0000"/>
        </w:rPr>
      </w:pPr>
      <w:r>
        <w:rPr>
          <w:rFonts w:ascii="Arial" w:hAnsi="Arial" w:cs="Arial"/>
          <w:b/>
          <w:bCs/>
        </w:rPr>
        <w:lastRenderedPageBreak/>
        <w:t>Background</w:t>
      </w:r>
    </w:p>
    <w:p w14:paraId="50F5B631" w14:textId="0DEC3F6B" w:rsidR="002C5324" w:rsidRDefault="002C5324" w:rsidP="002C5324">
      <w:pPr>
        <w:spacing w:line="480" w:lineRule="auto"/>
        <w:jc w:val="both"/>
        <w:rPr>
          <w:ins w:id="120" w:author="Charlotte Page" w:date="2024-04-11T16:44:00Z"/>
          <w:rFonts w:ascii="Arial" w:hAnsi="Arial" w:cs="Arial"/>
        </w:rPr>
      </w:pPr>
      <w:r w:rsidRPr="00B77FF1">
        <w:rPr>
          <w:rFonts w:ascii="Arial" w:hAnsi="Arial" w:cs="Arial"/>
        </w:rPr>
        <w:t>Coral reef</w:t>
      </w:r>
      <w:del w:id="121" w:author="Man Lim Ho" w:date="2024-04-16T16:37:00Z" w16du:dateUtc="2024-04-16T06:37:00Z">
        <w:r w:rsidRPr="00B77FF1" w:rsidDel="000B2E5D">
          <w:rPr>
            <w:rFonts w:ascii="Arial" w:hAnsi="Arial" w:cs="Arial"/>
          </w:rPr>
          <w:delText>s</w:delText>
        </w:r>
      </w:del>
      <w:r w:rsidRPr="00B77FF1">
        <w:rPr>
          <w:rFonts w:ascii="Arial" w:hAnsi="Arial" w:cs="Arial"/>
        </w:rPr>
        <w:t xml:space="preserve"> ecosystems are </w:t>
      </w:r>
      <w:r>
        <w:rPr>
          <w:rFonts w:ascii="Arial" w:hAnsi="Arial" w:cs="Arial"/>
        </w:rPr>
        <w:t>amongst the most important ecosystems in the world, providing</w:t>
      </w:r>
      <w:ins w:id="122" w:author="Man Lim Ho" w:date="2024-04-16T16:37:00Z" w16du:dateUtc="2024-04-16T06:37:00Z">
        <w:r w:rsidR="000B2E5D">
          <w:rPr>
            <w:rFonts w:ascii="Arial" w:hAnsi="Arial" w:cs="Arial"/>
          </w:rPr>
          <w:t xml:space="preserve"> a</w:t>
        </w:r>
      </w:ins>
      <w:r>
        <w:rPr>
          <w:rFonts w:ascii="Arial" w:hAnsi="Arial" w:cs="Arial"/>
        </w:rPr>
        <w:t xml:space="preserve"> </w:t>
      </w:r>
      <w:del w:id="123" w:author="Charlotte Page" w:date="2024-04-11T16:34:00Z">
        <w:r w:rsidDel="00F156DB">
          <w:rPr>
            <w:rFonts w:ascii="Arial" w:hAnsi="Arial" w:cs="Arial"/>
          </w:rPr>
          <w:delText>suitable environment for</w:delText>
        </w:r>
      </w:del>
      <w:ins w:id="124" w:author="Charlotte Page" w:date="2024-04-11T16:34:00Z">
        <w:r w:rsidR="00F156DB">
          <w:rPr>
            <w:rFonts w:ascii="Arial" w:hAnsi="Arial" w:cs="Arial"/>
          </w:rPr>
          <w:t>habitat for</w:t>
        </w:r>
      </w:ins>
      <w:r>
        <w:rPr>
          <w:rFonts w:ascii="Arial" w:hAnsi="Arial" w:cs="Arial"/>
        </w:rPr>
        <w:t xml:space="preserve"> marine biodiversity and socio-economic benefits to communities that rely on the resources </w:t>
      </w:r>
      <w:ins w:id="125" w:author="Charlotte Page" w:date="2024-04-11T16:34:00Z">
        <w:r w:rsidR="00DC1DD2">
          <w:rPr>
            <w:rFonts w:ascii="Arial" w:hAnsi="Arial" w:cs="Arial"/>
          </w:rPr>
          <w:t>provided by</w:t>
        </w:r>
      </w:ins>
      <w:del w:id="126" w:author="Charlotte Page" w:date="2024-04-11T16:34:00Z">
        <w:r w:rsidDel="00DC1DD2">
          <w:rPr>
            <w:rFonts w:ascii="Arial" w:hAnsi="Arial" w:cs="Arial"/>
          </w:rPr>
          <w:delText>of</w:delText>
        </w:r>
      </w:del>
      <w:r>
        <w:rPr>
          <w:rFonts w:ascii="Arial" w:hAnsi="Arial" w:cs="Arial"/>
        </w:rPr>
        <w:t xml:space="preserve"> coral reefs </w:t>
      </w:r>
      <w:r w:rsidR="00D552B8">
        <w:rPr>
          <w:rFonts w:ascii="Arial" w:hAnsi="Arial" w:cs="Arial"/>
        </w:rPr>
        <w:t>[1]</w:t>
      </w:r>
      <w:r>
        <w:rPr>
          <w:rFonts w:ascii="Arial" w:hAnsi="Arial" w:cs="Arial"/>
        </w:rPr>
        <w:t>. However, the condition</w:t>
      </w:r>
      <w:del w:id="127" w:author="Charlotte Page" w:date="2024-04-11T16:34:00Z">
        <w:r w:rsidDel="00DC1DD2">
          <w:rPr>
            <w:rFonts w:ascii="Arial" w:hAnsi="Arial" w:cs="Arial"/>
          </w:rPr>
          <w:delText>s</w:delText>
        </w:r>
      </w:del>
      <w:r>
        <w:rPr>
          <w:rFonts w:ascii="Arial" w:hAnsi="Arial" w:cs="Arial"/>
        </w:rPr>
        <w:t xml:space="preserve"> of coral reefs </w:t>
      </w:r>
      <w:del w:id="128" w:author="Charlotte Page" w:date="2024-04-11T16:34:00Z">
        <w:r w:rsidDel="00DC1DD2">
          <w:rPr>
            <w:rFonts w:ascii="Arial" w:hAnsi="Arial" w:cs="Arial"/>
          </w:rPr>
          <w:delText xml:space="preserve">are </w:delText>
        </w:r>
      </w:del>
      <w:ins w:id="129" w:author="Charlotte Page" w:date="2024-04-11T16:34:00Z">
        <w:r w:rsidR="00DC1DD2">
          <w:rPr>
            <w:rFonts w:ascii="Arial" w:hAnsi="Arial" w:cs="Arial"/>
          </w:rPr>
          <w:t xml:space="preserve">have been measured as </w:t>
        </w:r>
      </w:ins>
      <w:r>
        <w:rPr>
          <w:rFonts w:ascii="Arial" w:hAnsi="Arial" w:cs="Arial"/>
        </w:rPr>
        <w:t>declining</w:t>
      </w:r>
      <w:ins w:id="130" w:author="Charlotte Page" w:date="2024-04-11T16:34:00Z">
        <w:r w:rsidR="00DC1DD2">
          <w:rPr>
            <w:rFonts w:ascii="Arial" w:hAnsi="Arial" w:cs="Arial"/>
          </w:rPr>
          <w:t xml:space="preserve"> global</w:t>
        </w:r>
      </w:ins>
      <w:ins w:id="131" w:author="Charlotte Page" w:date="2024-04-11T16:35:00Z">
        <w:r w:rsidR="00DC1DD2">
          <w:rPr>
            <w:rFonts w:ascii="Arial" w:hAnsi="Arial" w:cs="Arial"/>
          </w:rPr>
          <w:t>ly</w:t>
        </w:r>
      </w:ins>
      <w:r>
        <w:rPr>
          <w:rFonts w:ascii="Arial" w:hAnsi="Arial" w:cs="Arial"/>
        </w:rPr>
        <w:t xml:space="preserve"> under the effects of climate change </w:t>
      </w:r>
      <w:r w:rsidR="00B324FE">
        <w:rPr>
          <w:rFonts w:ascii="Arial" w:hAnsi="Arial" w:cs="Arial"/>
        </w:rPr>
        <w:t>[2, 3]</w:t>
      </w:r>
      <w:del w:id="132" w:author="Charlotte Page" w:date="2024-04-11T16:35:00Z">
        <w:r w:rsidDel="00DC1DD2">
          <w:rPr>
            <w:rFonts w:ascii="Arial" w:hAnsi="Arial" w:cs="Arial"/>
          </w:rPr>
          <w:delText>,</w:delText>
        </w:r>
      </w:del>
      <w:r>
        <w:rPr>
          <w:rFonts w:ascii="Arial" w:hAnsi="Arial" w:cs="Arial"/>
        </w:rPr>
        <w:t xml:space="preserve"> threatening the biodiversity of marine environments, and even leading to local extinction of </w:t>
      </w:r>
      <w:del w:id="133" w:author="Charlotte Page" w:date="2024-04-12T11:40:00Z">
        <w:r w:rsidDel="008A4002">
          <w:rPr>
            <w:rFonts w:ascii="Arial" w:hAnsi="Arial" w:cs="Arial"/>
          </w:rPr>
          <w:delText xml:space="preserve">specialist </w:delText>
        </w:r>
      </w:del>
      <w:r>
        <w:rPr>
          <w:rFonts w:ascii="Arial" w:hAnsi="Arial" w:cs="Arial"/>
        </w:rPr>
        <w:t>species</w:t>
      </w:r>
      <w:r w:rsidR="00B324FE">
        <w:rPr>
          <w:rFonts w:ascii="Arial" w:hAnsi="Arial" w:cs="Arial"/>
        </w:rPr>
        <w:t xml:space="preserve"> [4]</w:t>
      </w:r>
      <w:r>
        <w:rPr>
          <w:rFonts w:ascii="Arial" w:hAnsi="Arial" w:cs="Arial"/>
        </w:rPr>
        <w:t xml:space="preserve">. </w:t>
      </w:r>
      <w:commentRangeStart w:id="134"/>
      <w:r>
        <w:rPr>
          <w:rFonts w:ascii="Arial" w:hAnsi="Arial" w:cs="Arial"/>
        </w:rPr>
        <w:t xml:space="preserve">In tropical coral reefs, records of climate change have shown </w:t>
      </w:r>
      <w:del w:id="135" w:author="Charlotte Page" w:date="2024-04-11T16:36:00Z">
        <w:r w:rsidDel="00DC1DD2">
          <w:rPr>
            <w:rFonts w:ascii="Arial" w:hAnsi="Arial" w:cs="Arial"/>
          </w:rPr>
          <w:delText xml:space="preserve">that </w:delText>
        </w:r>
      </w:del>
      <w:ins w:id="136" w:author="Charlotte Page" w:date="2024-04-11T16:36:00Z">
        <w:r w:rsidR="00DC1DD2">
          <w:rPr>
            <w:rFonts w:ascii="Arial" w:hAnsi="Arial" w:cs="Arial"/>
          </w:rPr>
          <w:t xml:space="preserve">related </w:t>
        </w:r>
      </w:ins>
      <w:del w:id="137" w:author="Charlotte Page" w:date="2024-04-11T16:35:00Z">
        <w:r w:rsidDel="00DC1DD2">
          <w:rPr>
            <w:rFonts w:ascii="Arial" w:hAnsi="Arial" w:cs="Arial"/>
          </w:rPr>
          <w:delText xml:space="preserve">declination </w:delText>
        </w:r>
      </w:del>
      <w:ins w:id="138" w:author="Charlotte Page" w:date="2024-04-11T16:35:00Z">
        <w:r w:rsidR="00DC1DD2">
          <w:rPr>
            <w:rFonts w:ascii="Arial" w:hAnsi="Arial" w:cs="Arial"/>
          </w:rPr>
          <w:t>decline</w:t>
        </w:r>
      </w:ins>
      <w:ins w:id="139" w:author="Charlotte Page" w:date="2024-04-11T16:36:00Z">
        <w:r w:rsidR="00DC1DD2">
          <w:rPr>
            <w:rFonts w:ascii="Arial" w:hAnsi="Arial" w:cs="Arial"/>
          </w:rPr>
          <w:t>s</w:t>
        </w:r>
      </w:ins>
      <w:ins w:id="140" w:author="Charlotte Page" w:date="2024-04-11T16:35:00Z">
        <w:r w:rsidR="00DC1DD2">
          <w:rPr>
            <w:rFonts w:ascii="Arial" w:hAnsi="Arial" w:cs="Arial"/>
          </w:rPr>
          <w:t xml:space="preserve"> </w:t>
        </w:r>
      </w:ins>
      <w:r>
        <w:rPr>
          <w:rFonts w:ascii="Arial" w:hAnsi="Arial" w:cs="Arial"/>
        </w:rPr>
        <w:t>in number of species</w:t>
      </w:r>
      <w:del w:id="141" w:author="Man Lim Ho" w:date="2024-04-12T13:29:00Z" w16du:dateUtc="2024-04-12T03:29:00Z">
        <w:r w:rsidDel="00547804">
          <w:rPr>
            <w:rFonts w:ascii="Arial" w:hAnsi="Arial" w:cs="Arial"/>
          </w:rPr>
          <w:delText xml:space="preserve"> and subsequently the degradation of the coral reef will be catastroph</w:delText>
        </w:r>
      </w:del>
      <w:ins w:id="142" w:author="Man Lim Ho" w:date="2024-04-12T13:29:00Z" w16du:dateUtc="2024-04-12T03:29:00Z">
        <w:r w:rsidR="00547804">
          <w:rPr>
            <w:rFonts w:ascii="Arial" w:hAnsi="Arial" w:cs="Arial"/>
          </w:rPr>
          <w:t xml:space="preserve">, highlighting the </w:t>
        </w:r>
        <w:r w:rsidR="003D59D1">
          <w:rPr>
            <w:rFonts w:ascii="Arial" w:hAnsi="Arial" w:cs="Arial"/>
          </w:rPr>
          <w:t>consequences of degradation of coral reefs</w:t>
        </w:r>
      </w:ins>
      <w:del w:id="143" w:author="Man Lim Ho" w:date="2024-04-12T13:29:00Z" w16du:dateUtc="2024-04-12T03:29:00Z">
        <w:r w:rsidDel="00547804">
          <w:rPr>
            <w:rFonts w:ascii="Arial" w:hAnsi="Arial" w:cs="Arial"/>
          </w:rPr>
          <w:delText>ic</w:delText>
        </w:r>
      </w:del>
      <w:r w:rsidR="00B324FE">
        <w:rPr>
          <w:rFonts w:ascii="Arial" w:hAnsi="Arial" w:cs="Arial"/>
        </w:rPr>
        <w:t xml:space="preserve"> [5]</w:t>
      </w:r>
      <w:r>
        <w:rPr>
          <w:rFonts w:ascii="Arial" w:hAnsi="Arial" w:cs="Arial"/>
        </w:rPr>
        <w:t xml:space="preserve">. </w:t>
      </w:r>
      <w:commentRangeEnd w:id="134"/>
      <w:r w:rsidR="00DC1DD2">
        <w:rPr>
          <w:rStyle w:val="CommentReference"/>
        </w:rPr>
        <w:commentReference w:id="134"/>
      </w:r>
      <w:r>
        <w:rPr>
          <w:rFonts w:ascii="Arial" w:hAnsi="Arial" w:cs="Arial"/>
        </w:rPr>
        <w:t xml:space="preserve">These issues are </w:t>
      </w:r>
      <w:ins w:id="144" w:author="Charlotte Page" w:date="2024-04-11T16:37:00Z">
        <w:r w:rsidR="00DC1DD2">
          <w:rPr>
            <w:rFonts w:ascii="Arial" w:hAnsi="Arial" w:cs="Arial"/>
          </w:rPr>
          <w:t xml:space="preserve">therefore </w:t>
        </w:r>
      </w:ins>
      <w:r>
        <w:rPr>
          <w:rFonts w:ascii="Arial" w:hAnsi="Arial" w:cs="Arial"/>
        </w:rPr>
        <w:t xml:space="preserve">pressing and researchers around the world have put in significant efforts to identify the issues and address the </w:t>
      </w:r>
      <w:del w:id="145" w:author="Man Lim Ho" w:date="2024-04-16T16:39:00Z" w16du:dateUtc="2024-04-16T06:39:00Z">
        <w:r w:rsidDel="00C84744">
          <w:rPr>
            <w:rFonts w:ascii="Arial" w:hAnsi="Arial" w:cs="Arial"/>
          </w:rPr>
          <w:delText>public about the topic</w:delText>
        </w:r>
      </w:del>
      <w:ins w:id="146" w:author="Man Lim Ho" w:date="2024-04-16T16:39:00Z" w16du:dateUtc="2024-04-16T06:39:00Z">
        <w:r w:rsidR="00C84744">
          <w:rPr>
            <w:rFonts w:ascii="Arial" w:hAnsi="Arial" w:cs="Arial"/>
          </w:rPr>
          <w:t>topic with the public to increase awareness</w:t>
        </w:r>
      </w:ins>
      <w:r w:rsidR="00077283">
        <w:rPr>
          <w:rFonts w:ascii="Arial" w:hAnsi="Arial" w:cs="Arial"/>
        </w:rPr>
        <w:t xml:space="preserve"> [6]</w:t>
      </w:r>
      <w:r>
        <w:rPr>
          <w:rFonts w:ascii="Arial" w:hAnsi="Arial" w:cs="Arial"/>
        </w:rPr>
        <w:t xml:space="preserve">. Despite these efforts, tropical coral reef conditions around the world continue to decline </w:t>
      </w:r>
      <w:r w:rsidR="00077283">
        <w:rPr>
          <w:rFonts w:ascii="Arial" w:hAnsi="Arial" w:cs="Arial"/>
        </w:rPr>
        <w:t>[7, 8]</w:t>
      </w:r>
      <w:r>
        <w:rPr>
          <w:rFonts w:ascii="Arial" w:hAnsi="Arial" w:cs="Arial"/>
        </w:rPr>
        <w:t xml:space="preserve">. </w:t>
      </w:r>
      <w:del w:id="147" w:author="Charlotte Page" w:date="2024-04-11T16:37:00Z">
        <w:r w:rsidDel="00DC1DD2">
          <w:rPr>
            <w:rFonts w:ascii="Arial" w:hAnsi="Arial" w:cs="Arial"/>
          </w:rPr>
          <w:delText>The continuation in increase of</w:delText>
        </w:r>
      </w:del>
      <w:ins w:id="148" w:author="Charlotte Page" w:date="2024-04-11T16:37:00Z">
        <w:del w:id="149" w:author="Man Lim Ho" w:date="2024-04-16T16:40:00Z" w16du:dateUtc="2024-04-16T06:40:00Z">
          <w:r w:rsidR="00DC1DD2" w:rsidDel="00ED3DD3">
            <w:rPr>
              <w:rFonts w:ascii="Arial" w:hAnsi="Arial" w:cs="Arial"/>
            </w:rPr>
            <w:delText>Continuing climate change and</w:delText>
          </w:r>
        </w:del>
      </w:ins>
      <w:ins w:id="150" w:author="Man Lim Ho" w:date="2024-04-16T16:40:00Z" w16du:dateUtc="2024-04-16T06:40:00Z">
        <w:r w:rsidR="00ED3DD3">
          <w:rPr>
            <w:rFonts w:ascii="Arial" w:hAnsi="Arial" w:cs="Arial"/>
          </w:rPr>
          <w:t>The continued increase</w:t>
        </w:r>
      </w:ins>
      <w:ins w:id="151" w:author="Charlotte Page" w:date="2024-04-11T16:37:00Z">
        <w:del w:id="152" w:author="Man Lim Ho" w:date="2024-04-16T16:40:00Z" w16du:dateUtc="2024-04-16T06:40:00Z">
          <w:r w:rsidR="00DC1DD2" w:rsidDel="00ED3DD3">
            <w:rPr>
              <w:rFonts w:ascii="Arial" w:hAnsi="Arial" w:cs="Arial"/>
            </w:rPr>
            <w:delText xml:space="preserve"> increasing</w:delText>
          </w:r>
        </w:del>
      </w:ins>
      <w:ins w:id="153" w:author="Man Lim Ho" w:date="2024-04-16T16:40:00Z" w16du:dateUtc="2024-04-16T06:40:00Z">
        <w:r w:rsidR="003425D3">
          <w:rPr>
            <w:rFonts w:ascii="Arial" w:hAnsi="Arial" w:cs="Arial"/>
          </w:rPr>
          <w:t xml:space="preserve"> in</w:t>
        </w:r>
      </w:ins>
      <w:r>
        <w:rPr>
          <w:rFonts w:ascii="Arial" w:hAnsi="Arial" w:cs="Arial"/>
        </w:rPr>
        <w:t xml:space="preserve"> ocean temperature causes bleaching and mortality in tropical reefs</w:t>
      </w:r>
      <w:ins w:id="154" w:author="Man Lim Ho" w:date="2024-04-16T16:41:00Z" w16du:dateUtc="2024-04-16T06:41:00Z">
        <w:r w:rsidR="003425D3">
          <w:rPr>
            <w:rFonts w:ascii="Arial" w:hAnsi="Arial" w:cs="Arial"/>
          </w:rPr>
          <w:t xml:space="preserve"> </w:t>
        </w:r>
      </w:ins>
      <w:ins w:id="155" w:author="Charlotte Page" w:date="2024-04-11T16:37:00Z">
        <w:del w:id="156" w:author="Man Lim Ho" w:date="2024-04-16T16:41:00Z" w16du:dateUtc="2024-04-16T06:41:00Z">
          <w:r w:rsidR="00DC1DD2" w:rsidDel="003425D3">
            <w:rPr>
              <w:rFonts w:ascii="Arial" w:hAnsi="Arial" w:cs="Arial"/>
            </w:rPr>
            <w:delText>, whilst also leading to</w:delText>
          </w:r>
        </w:del>
      </w:ins>
      <w:ins w:id="157" w:author="Man Lim Ho" w:date="2024-04-16T16:41:00Z" w16du:dateUtc="2024-04-16T06:41:00Z">
        <w:r w:rsidR="003425D3">
          <w:rPr>
            <w:rFonts w:ascii="Arial" w:hAnsi="Arial" w:cs="Arial"/>
          </w:rPr>
          <w:t>and</w:t>
        </w:r>
      </w:ins>
      <w:ins w:id="158" w:author="Charlotte Page" w:date="2024-04-11T16:37:00Z">
        <w:r w:rsidR="00DC1DD2">
          <w:rPr>
            <w:rFonts w:ascii="Arial" w:hAnsi="Arial" w:cs="Arial"/>
          </w:rPr>
          <w:t xml:space="preserve"> the</w:t>
        </w:r>
      </w:ins>
      <w:ins w:id="159" w:author="Man Lim Ho" w:date="2024-04-12T13:26:00Z" w16du:dateUtc="2024-04-12T03:26:00Z">
        <w:r w:rsidR="0030347A">
          <w:rPr>
            <w:rFonts w:ascii="Arial" w:hAnsi="Arial" w:cs="Arial"/>
          </w:rPr>
          <w:t xml:space="preserve"> </w:t>
        </w:r>
      </w:ins>
      <w:del w:id="160" w:author="Charlotte Page" w:date="2024-04-11T16:37:00Z">
        <w:r w:rsidDel="00DC1DD2">
          <w:rPr>
            <w:rFonts w:ascii="Arial" w:hAnsi="Arial" w:cs="Arial"/>
          </w:rPr>
          <w:delText xml:space="preserve"> and </w:delText>
        </w:r>
      </w:del>
      <w:r>
        <w:rPr>
          <w:rFonts w:ascii="Arial" w:hAnsi="Arial" w:cs="Arial"/>
        </w:rPr>
        <w:t xml:space="preserve">expansion of tropical coral species into subtropical regions </w:t>
      </w:r>
      <w:r w:rsidR="00077283">
        <w:rPr>
          <w:rFonts w:ascii="Arial" w:hAnsi="Arial" w:cs="Arial"/>
        </w:rPr>
        <w:t>[9, 10]</w:t>
      </w:r>
      <w:r>
        <w:rPr>
          <w:rFonts w:ascii="Arial" w:hAnsi="Arial" w:cs="Arial"/>
        </w:rPr>
        <w:t xml:space="preserve">. In 2010, </w:t>
      </w:r>
      <w:del w:id="161" w:author="Man Lim Ho" w:date="2024-04-16T16:41:00Z" w16du:dateUtc="2024-04-16T06:41:00Z">
        <w:r w:rsidDel="00B539CD">
          <w:rPr>
            <w:rFonts w:ascii="Arial" w:hAnsi="Arial" w:cs="Arial"/>
          </w:rPr>
          <w:delText>record</w:delText>
        </w:r>
      </w:del>
      <w:ins w:id="162" w:author="Charlotte Page" w:date="2024-04-11T16:38:00Z">
        <w:del w:id="163" w:author="Man Lim Ho" w:date="2024-04-16T16:41:00Z" w16du:dateUtc="2024-04-16T06:41:00Z">
          <w:r w:rsidR="00DC1DD2" w:rsidDel="00B539CD">
            <w:rPr>
              <w:rFonts w:ascii="Arial" w:hAnsi="Arial" w:cs="Arial"/>
            </w:rPr>
            <w:delText>s</w:delText>
          </w:r>
        </w:del>
      </w:ins>
      <w:del w:id="164" w:author="Man Lim Ho" w:date="2024-04-16T16:41:00Z" w16du:dateUtc="2024-04-16T06:41:00Z">
        <w:r w:rsidDel="00B539CD">
          <w:rPr>
            <w:rFonts w:ascii="Arial" w:hAnsi="Arial" w:cs="Arial"/>
          </w:rPr>
          <w:delText xml:space="preserve"> of </w:delText>
        </w:r>
      </w:del>
      <w:ins w:id="165" w:author="Charlotte Page" w:date="2024-04-11T16:38:00Z">
        <w:r w:rsidR="00DC1DD2">
          <w:rPr>
            <w:rFonts w:ascii="Arial" w:hAnsi="Arial" w:cs="Arial"/>
          </w:rPr>
          <w:t>bleaching</w:t>
        </w:r>
      </w:ins>
      <w:ins w:id="166" w:author="Man Lim Ho" w:date="2024-04-16T16:41:00Z" w16du:dateUtc="2024-04-16T06:41:00Z">
        <w:r w:rsidR="00B539CD">
          <w:rPr>
            <w:rFonts w:ascii="Arial" w:hAnsi="Arial" w:cs="Arial"/>
          </w:rPr>
          <w:t xml:space="preserve"> events</w:t>
        </w:r>
      </w:ins>
      <w:ins w:id="167" w:author="Charlotte Page" w:date="2024-04-11T16:38:00Z">
        <w:r w:rsidR="00DC1DD2">
          <w:rPr>
            <w:rFonts w:ascii="Arial" w:hAnsi="Arial" w:cs="Arial"/>
          </w:rPr>
          <w:t xml:space="preserve"> on </w:t>
        </w:r>
      </w:ins>
      <w:r>
        <w:rPr>
          <w:rFonts w:ascii="Arial" w:hAnsi="Arial" w:cs="Arial"/>
        </w:rPr>
        <w:t xml:space="preserve">subtropical coral reefs </w:t>
      </w:r>
      <w:ins w:id="168" w:author="Man Lim Ho" w:date="2024-04-12T13:26:00Z" w16du:dateUtc="2024-04-12T03:26:00Z">
        <w:r w:rsidR="0030347A">
          <w:rPr>
            <w:rFonts w:ascii="Arial" w:hAnsi="Arial" w:cs="Arial"/>
          </w:rPr>
          <w:t xml:space="preserve">in Hong Kong </w:t>
        </w:r>
      </w:ins>
      <w:del w:id="169" w:author="Charlotte Page" w:date="2024-04-11T16:38:00Z">
        <w:r w:rsidDel="00DC1DD2">
          <w:rPr>
            <w:rFonts w:ascii="Arial" w:hAnsi="Arial" w:cs="Arial"/>
          </w:rPr>
          <w:delText xml:space="preserve">bleaching </w:delText>
        </w:r>
      </w:del>
      <w:r w:rsidR="00077283">
        <w:rPr>
          <w:rFonts w:ascii="Arial" w:hAnsi="Arial" w:cs="Arial"/>
        </w:rPr>
        <w:t>[11, 12]</w:t>
      </w:r>
      <w:r>
        <w:rPr>
          <w:rFonts w:ascii="Arial" w:hAnsi="Arial" w:cs="Arial"/>
        </w:rPr>
        <w:t xml:space="preserve"> </w:t>
      </w:r>
      <w:ins w:id="170" w:author="Man Lim Ho" w:date="2024-04-12T13:27:00Z" w16du:dateUtc="2024-04-12T03:27:00Z">
        <w:r w:rsidR="00F46EBF">
          <w:rPr>
            <w:rFonts w:ascii="Arial" w:hAnsi="Arial" w:cs="Arial"/>
          </w:rPr>
          <w:t>and Japan [</w:t>
        </w:r>
      </w:ins>
      <w:ins w:id="171" w:author="Man Lim Ho" w:date="2024-04-12T14:49:00Z" w16du:dateUtc="2024-04-12T04:49:00Z">
        <w:r w:rsidR="000032C1">
          <w:rPr>
            <w:rFonts w:ascii="Arial" w:hAnsi="Arial" w:cs="Arial"/>
          </w:rPr>
          <w:t>65</w:t>
        </w:r>
      </w:ins>
      <w:ins w:id="172" w:author="Man Lim Ho" w:date="2024-04-12T13:27:00Z" w16du:dateUtc="2024-04-12T03:27:00Z">
        <w:r w:rsidR="00F72FCE">
          <w:rPr>
            <w:rFonts w:ascii="Arial" w:hAnsi="Arial" w:cs="Arial"/>
          </w:rPr>
          <w:t xml:space="preserve">] </w:t>
        </w:r>
      </w:ins>
      <w:r>
        <w:rPr>
          <w:rFonts w:ascii="Arial" w:hAnsi="Arial" w:cs="Arial"/>
        </w:rPr>
        <w:t xml:space="preserve">indicated that ocean warming is also affecting subtropical marine ecosystems. </w:t>
      </w:r>
      <w:commentRangeStart w:id="173"/>
      <w:commentRangeStart w:id="174"/>
      <w:r>
        <w:rPr>
          <w:rFonts w:ascii="Arial" w:hAnsi="Arial" w:cs="Arial"/>
        </w:rPr>
        <w:t>These</w:t>
      </w:r>
      <w:commentRangeEnd w:id="173"/>
      <w:r w:rsidR="00DC1DD2">
        <w:rPr>
          <w:rStyle w:val="CommentReference"/>
        </w:rPr>
        <w:commentReference w:id="173"/>
      </w:r>
      <w:commentRangeEnd w:id="174"/>
      <w:r w:rsidR="00DC1DD2">
        <w:rPr>
          <w:rStyle w:val="CommentReference"/>
        </w:rPr>
        <w:commentReference w:id="174"/>
      </w:r>
      <w:r>
        <w:rPr>
          <w:rFonts w:ascii="Arial" w:hAnsi="Arial" w:cs="Arial"/>
        </w:rPr>
        <w:t xml:space="preserve"> bleaching events </w:t>
      </w:r>
      <w:ins w:id="175" w:author="Man Lim Ho" w:date="2024-04-16T16:42:00Z" w16du:dateUtc="2024-04-16T06:42:00Z">
        <w:r w:rsidR="00230DC3">
          <w:rPr>
            <w:rFonts w:ascii="Arial" w:hAnsi="Arial" w:cs="Arial"/>
          </w:rPr>
          <w:t>in recent decades reflect</w:t>
        </w:r>
      </w:ins>
      <w:ins w:id="176" w:author="Charlotte Page" w:date="2024-04-11T16:38:00Z">
        <w:del w:id="177" w:author="Man Lim Ho" w:date="2024-04-16T16:42:00Z" w16du:dateUtc="2024-04-16T06:42:00Z">
          <w:r w:rsidR="00DC1DD2" w:rsidDel="00230DC3">
            <w:rPr>
              <w:rFonts w:ascii="Arial" w:hAnsi="Arial" w:cs="Arial"/>
            </w:rPr>
            <w:delText>highlight</w:delText>
          </w:r>
        </w:del>
        <w:r w:rsidR="00DC1DD2">
          <w:rPr>
            <w:rFonts w:ascii="Arial" w:hAnsi="Arial" w:cs="Arial"/>
          </w:rPr>
          <w:t xml:space="preserve"> </w:t>
        </w:r>
      </w:ins>
      <w:del w:id="178" w:author="Charlotte Page" w:date="2024-04-11T16:38:00Z">
        <w:r w:rsidDel="00DC1DD2">
          <w:rPr>
            <w:rFonts w:ascii="Arial" w:hAnsi="Arial" w:cs="Arial"/>
          </w:rPr>
          <w:delText xml:space="preserve">in the recent decades reflect </w:delText>
        </w:r>
      </w:del>
      <w:r>
        <w:rPr>
          <w:rFonts w:ascii="Arial" w:hAnsi="Arial" w:cs="Arial"/>
        </w:rPr>
        <w:t xml:space="preserve">the need to assess the conditions of subtropical coral reefs to conserve them. </w:t>
      </w:r>
      <w:ins w:id="179" w:author="Man Lim Ho" w:date="2024-04-16T16:42:00Z" w16du:dateUtc="2024-04-16T06:42:00Z">
        <w:r w:rsidR="004E6B7F">
          <w:rPr>
            <w:rFonts w:ascii="Arial" w:hAnsi="Arial" w:cs="Arial"/>
          </w:rPr>
          <w:t xml:space="preserve">The </w:t>
        </w:r>
      </w:ins>
      <w:del w:id="180" w:author="Charlotte Page" w:date="2024-04-11T16:40:00Z">
        <w:r w:rsidDel="00DC1DD2">
          <w:rPr>
            <w:rFonts w:ascii="Arial" w:hAnsi="Arial" w:cs="Arial"/>
          </w:rPr>
          <w:delText>The s</w:delText>
        </w:r>
      </w:del>
      <w:ins w:id="181" w:author="Charlotte Page" w:date="2024-04-11T16:40:00Z">
        <w:del w:id="182" w:author="Man Lim Ho" w:date="2024-04-16T16:42:00Z" w16du:dateUtc="2024-04-16T06:42:00Z">
          <w:r w:rsidR="00DC1DD2" w:rsidDel="004E6B7F">
            <w:rPr>
              <w:rFonts w:ascii="Arial" w:hAnsi="Arial" w:cs="Arial"/>
            </w:rPr>
            <w:delText>S</w:delText>
          </w:r>
        </w:del>
      </w:ins>
      <w:ins w:id="183" w:author="Man Lim Ho" w:date="2024-04-16T16:42:00Z" w16du:dateUtc="2024-04-16T06:42:00Z">
        <w:r w:rsidR="004E6B7F">
          <w:rPr>
            <w:rFonts w:ascii="Arial" w:hAnsi="Arial" w:cs="Arial"/>
          </w:rPr>
          <w:t>s</w:t>
        </w:r>
      </w:ins>
      <w:r>
        <w:rPr>
          <w:rFonts w:ascii="Arial" w:hAnsi="Arial" w:cs="Arial"/>
        </w:rPr>
        <w:t xml:space="preserve">ubtropical coral reefs </w:t>
      </w:r>
      <w:del w:id="184" w:author="Charlotte Page" w:date="2024-04-11T16:40:00Z">
        <w:r w:rsidDel="00DC1DD2">
          <w:rPr>
            <w:rFonts w:ascii="Arial" w:hAnsi="Arial" w:cs="Arial"/>
          </w:rPr>
          <w:delText>are different</w:delText>
        </w:r>
      </w:del>
      <w:ins w:id="185" w:author="Charlotte Page" w:date="2024-04-11T16:40:00Z">
        <w:r w:rsidR="00DC1DD2">
          <w:rPr>
            <w:rFonts w:ascii="Arial" w:hAnsi="Arial" w:cs="Arial"/>
          </w:rPr>
          <w:t>differ</w:t>
        </w:r>
      </w:ins>
      <w:r>
        <w:rPr>
          <w:rFonts w:ascii="Arial" w:hAnsi="Arial" w:cs="Arial"/>
        </w:rPr>
        <w:t xml:space="preserve"> from tropical coral reefs in terms of </w:t>
      </w:r>
      <w:ins w:id="186" w:author="Man Lim Ho" w:date="2024-04-12T13:31:00Z" w16du:dateUtc="2024-04-12T03:31:00Z">
        <w:r w:rsidR="00835F3A">
          <w:rPr>
            <w:rFonts w:ascii="Arial" w:hAnsi="Arial" w:cs="Arial"/>
          </w:rPr>
          <w:t xml:space="preserve">variety of species and </w:t>
        </w:r>
      </w:ins>
      <w:ins w:id="187" w:author="Man Lim Ho" w:date="2024-04-12T14:49:00Z" w16du:dateUtc="2024-04-12T04:49:00Z">
        <w:r w:rsidR="00D01FF4">
          <w:rPr>
            <w:rFonts w:ascii="Arial" w:hAnsi="Arial" w:cs="Arial"/>
          </w:rPr>
          <w:t>environment</w:t>
        </w:r>
      </w:ins>
      <w:commentRangeStart w:id="188"/>
      <w:del w:id="189" w:author="Man Lim Ho" w:date="2024-04-12T13:31:00Z" w16du:dateUtc="2024-04-12T03:31:00Z">
        <w:r w:rsidDel="00835F3A">
          <w:rPr>
            <w:rFonts w:ascii="Arial" w:hAnsi="Arial" w:cs="Arial"/>
          </w:rPr>
          <w:delText>reef d</w:delText>
        </w:r>
      </w:del>
      <w:del w:id="190" w:author="Man Lim Ho" w:date="2024-04-12T13:30:00Z" w16du:dateUtc="2024-04-12T03:30:00Z">
        <w:r w:rsidDel="00835F3A">
          <w:rPr>
            <w:rFonts w:ascii="Arial" w:hAnsi="Arial" w:cs="Arial"/>
          </w:rPr>
          <w:delText>ynamics</w:delText>
        </w:r>
      </w:del>
      <w:r>
        <w:rPr>
          <w:rFonts w:ascii="Arial" w:hAnsi="Arial" w:cs="Arial"/>
        </w:rPr>
        <w:t xml:space="preserve"> </w:t>
      </w:r>
      <w:r w:rsidR="00077283">
        <w:rPr>
          <w:rFonts w:ascii="Arial" w:hAnsi="Arial" w:cs="Arial"/>
        </w:rPr>
        <w:t>[13]</w:t>
      </w:r>
      <w:r>
        <w:rPr>
          <w:rFonts w:ascii="Arial" w:hAnsi="Arial" w:cs="Arial"/>
        </w:rPr>
        <w:t xml:space="preserve">, </w:t>
      </w:r>
      <w:commentRangeEnd w:id="188"/>
      <w:r w:rsidR="00DC1DD2">
        <w:rPr>
          <w:rStyle w:val="CommentReference"/>
        </w:rPr>
        <w:commentReference w:id="188"/>
      </w:r>
      <w:del w:id="191" w:author="Charlotte Page" w:date="2024-04-11T16:41:00Z">
        <w:r w:rsidDel="00DC1DD2">
          <w:rPr>
            <w:rFonts w:ascii="Arial" w:hAnsi="Arial" w:cs="Arial"/>
          </w:rPr>
          <w:delText xml:space="preserve">and they house a </w:delText>
        </w:r>
      </w:del>
      <w:ins w:id="192" w:author="Charlotte Page" w:date="2024-04-11T16:41:00Z">
        <w:r w:rsidR="00DC1DD2">
          <w:rPr>
            <w:rFonts w:ascii="Arial" w:hAnsi="Arial" w:cs="Arial"/>
          </w:rPr>
          <w:t xml:space="preserve">whilst also serving as habitat to a </w:t>
        </w:r>
      </w:ins>
      <w:r>
        <w:rPr>
          <w:rFonts w:ascii="Arial" w:hAnsi="Arial" w:cs="Arial"/>
        </w:rPr>
        <w:t xml:space="preserve">variety of </w:t>
      </w:r>
      <w:ins w:id="193" w:author="Charlotte Page" w:date="2024-04-11T16:41:00Z">
        <w:r w:rsidR="00DC1DD2">
          <w:rPr>
            <w:rFonts w:ascii="Arial" w:hAnsi="Arial" w:cs="Arial"/>
          </w:rPr>
          <w:t xml:space="preserve">subtropical and tropical </w:t>
        </w:r>
      </w:ins>
      <w:r>
        <w:rPr>
          <w:rFonts w:ascii="Arial" w:hAnsi="Arial" w:cs="Arial"/>
        </w:rPr>
        <w:t>marine organisms</w:t>
      </w:r>
      <w:ins w:id="194" w:author="Charlotte Page" w:date="2024-04-11T16:41:00Z">
        <w:r w:rsidR="00DC1DD2">
          <w:rPr>
            <w:rFonts w:ascii="Arial" w:hAnsi="Arial" w:cs="Arial"/>
          </w:rPr>
          <w:t xml:space="preserve">, including </w:t>
        </w:r>
      </w:ins>
      <w:del w:id="195" w:author="Charlotte Page" w:date="2024-04-11T16:41:00Z">
        <w:r w:rsidDel="00DC1DD2">
          <w:rPr>
            <w:rFonts w:ascii="Arial" w:hAnsi="Arial" w:cs="Arial"/>
          </w:rPr>
          <w:delText xml:space="preserve"> with some species of marine organisms</w:delText>
        </w:r>
      </w:del>
      <w:ins w:id="196" w:author="Charlotte Page" w:date="2024-04-11T16:41:00Z">
        <w:r w:rsidR="00DC1DD2">
          <w:rPr>
            <w:rFonts w:ascii="Arial" w:hAnsi="Arial" w:cs="Arial"/>
          </w:rPr>
          <w:t>a number of</w:t>
        </w:r>
      </w:ins>
      <w:r>
        <w:rPr>
          <w:rFonts w:ascii="Arial" w:hAnsi="Arial" w:cs="Arial"/>
        </w:rPr>
        <w:t xml:space="preserve"> </w:t>
      </w:r>
      <w:del w:id="197" w:author="Charlotte Page" w:date="2024-04-11T16:41:00Z">
        <w:r w:rsidDel="00DC1DD2">
          <w:rPr>
            <w:rFonts w:ascii="Arial" w:hAnsi="Arial" w:cs="Arial"/>
          </w:rPr>
          <w:delText xml:space="preserve">are </w:delText>
        </w:r>
      </w:del>
      <w:r>
        <w:rPr>
          <w:rFonts w:ascii="Arial" w:hAnsi="Arial" w:cs="Arial"/>
        </w:rPr>
        <w:t xml:space="preserve">endemic </w:t>
      </w:r>
      <w:del w:id="198" w:author="Charlotte Page" w:date="2024-04-11T16:42:00Z">
        <w:r w:rsidDel="00DC1DD2">
          <w:rPr>
            <w:rFonts w:ascii="Arial" w:hAnsi="Arial" w:cs="Arial"/>
          </w:rPr>
          <w:delText>on these reefs</w:delText>
        </w:r>
      </w:del>
      <w:ins w:id="199" w:author="Charlotte Page" w:date="2024-04-11T16:42:00Z">
        <w:r w:rsidR="00DC1DD2">
          <w:rPr>
            <w:rFonts w:ascii="Arial" w:hAnsi="Arial" w:cs="Arial"/>
          </w:rPr>
          <w:t>taxa</w:t>
        </w:r>
      </w:ins>
      <w:r>
        <w:rPr>
          <w:rFonts w:ascii="Arial" w:hAnsi="Arial" w:cs="Arial"/>
        </w:rPr>
        <w:t xml:space="preserve"> </w:t>
      </w:r>
      <w:r w:rsidR="00077283">
        <w:rPr>
          <w:rFonts w:ascii="Arial" w:hAnsi="Arial" w:cs="Arial"/>
        </w:rPr>
        <w:t>[14]</w:t>
      </w:r>
      <w:r>
        <w:rPr>
          <w:rFonts w:ascii="Arial" w:hAnsi="Arial" w:cs="Arial"/>
        </w:rPr>
        <w:t xml:space="preserve">. </w:t>
      </w:r>
      <w:ins w:id="200" w:author="Man Lim Ho" w:date="2024-04-16T16:43:00Z" w16du:dateUtc="2024-04-16T06:43:00Z">
        <w:r w:rsidR="000E23A8">
          <w:rPr>
            <w:rFonts w:ascii="Arial" w:hAnsi="Arial" w:cs="Arial"/>
          </w:rPr>
          <w:t>Moreover, s</w:t>
        </w:r>
      </w:ins>
      <w:del w:id="201" w:author="Charlotte Page" w:date="2024-04-11T16:43:00Z">
        <w:r w:rsidDel="00DC1DD2">
          <w:rPr>
            <w:rFonts w:ascii="Arial" w:hAnsi="Arial" w:cs="Arial"/>
          </w:rPr>
          <w:delText xml:space="preserve">Moreover, </w:delText>
        </w:r>
      </w:del>
      <w:ins w:id="202" w:author="Charlotte Page" w:date="2024-04-11T16:43:00Z">
        <w:del w:id="203" w:author="Man Lim Ho" w:date="2024-04-16T16:43:00Z" w16du:dateUtc="2024-04-16T06:43:00Z">
          <w:r w:rsidR="00DC1DD2" w:rsidDel="000E23A8">
            <w:rPr>
              <w:rFonts w:ascii="Arial" w:hAnsi="Arial" w:cs="Arial"/>
            </w:rPr>
            <w:delText>S</w:delText>
          </w:r>
        </w:del>
      </w:ins>
      <w:del w:id="204" w:author="Charlotte Page" w:date="2024-04-11T16:43:00Z">
        <w:r w:rsidDel="00DC1DD2">
          <w:rPr>
            <w:rFonts w:ascii="Arial" w:hAnsi="Arial" w:cs="Arial"/>
          </w:rPr>
          <w:delText>s</w:delText>
        </w:r>
      </w:del>
      <w:r>
        <w:rPr>
          <w:rFonts w:ascii="Arial" w:hAnsi="Arial" w:cs="Arial"/>
        </w:rPr>
        <w:t xml:space="preserve">tudies </w:t>
      </w:r>
      <w:del w:id="205" w:author="Charlotte Page" w:date="2024-04-11T16:42:00Z">
        <w:r w:rsidDel="00DC1DD2">
          <w:rPr>
            <w:rFonts w:ascii="Arial" w:hAnsi="Arial" w:cs="Arial"/>
          </w:rPr>
          <w:delText>also reviewed the</w:delText>
        </w:r>
      </w:del>
      <w:ins w:id="206" w:author="Charlotte Page" w:date="2024-04-11T16:42:00Z">
        <w:r w:rsidR="00DC1DD2">
          <w:rPr>
            <w:rFonts w:ascii="Arial" w:hAnsi="Arial" w:cs="Arial"/>
          </w:rPr>
          <w:t xml:space="preserve">have also </w:t>
        </w:r>
        <w:del w:id="207" w:author="Man Lim Ho" w:date="2024-04-16T16:44:00Z" w16du:dateUtc="2024-04-16T06:44:00Z">
          <w:r w:rsidR="00DC1DD2" w:rsidDel="000E23A8">
            <w:rPr>
              <w:rFonts w:ascii="Arial" w:hAnsi="Arial" w:cs="Arial"/>
            </w:rPr>
            <w:delText>suggested</w:delText>
          </w:r>
        </w:del>
      </w:ins>
      <w:ins w:id="208" w:author="Man Lim Ho" w:date="2024-04-16T16:44:00Z" w16du:dateUtc="2024-04-16T06:44:00Z">
        <w:r w:rsidR="000E23A8">
          <w:rPr>
            <w:rFonts w:ascii="Arial" w:hAnsi="Arial" w:cs="Arial"/>
          </w:rPr>
          <w:t xml:space="preserve">reviewed the capability of these </w:t>
        </w:r>
      </w:ins>
      <w:ins w:id="209" w:author="Charlotte Page" w:date="2024-04-11T16:42:00Z">
        <w:del w:id="210" w:author="Man Lim Ho" w:date="2024-04-16T16:44:00Z" w16du:dateUtc="2024-04-16T06:44:00Z">
          <w:r w:rsidR="00DC1DD2" w:rsidDel="000E23A8">
            <w:rPr>
              <w:rFonts w:ascii="Arial" w:hAnsi="Arial" w:cs="Arial"/>
            </w:rPr>
            <w:delText xml:space="preserve"> that</w:delText>
          </w:r>
        </w:del>
      </w:ins>
      <w:del w:id="211" w:author="Man Lim Ho" w:date="2024-04-16T16:44:00Z" w16du:dateUtc="2024-04-16T06:44:00Z">
        <w:r w:rsidDel="000E23A8">
          <w:rPr>
            <w:rFonts w:ascii="Arial" w:hAnsi="Arial" w:cs="Arial"/>
          </w:rPr>
          <w:delText xml:space="preserve"> </w:delText>
        </w:r>
      </w:del>
      <w:del w:id="212" w:author="Charlotte Page" w:date="2024-04-11T16:42:00Z">
        <w:r w:rsidDel="00DC1DD2">
          <w:rPr>
            <w:rFonts w:ascii="Arial" w:hAnsi="Arial" w:cs="Arial"/>
          </w:rPr>
          <w:delText xml:space="preserve">capability of these </w:delText>
        </w:r>
      </w:del>
      <w:r>
        <w:rPr>
          <w:rFonts w:ascii="Arial" w:hAnsi="Arial" w:cs="Arial"/>
        </w:rPr>
        <w:t xml:space="preserve">coral reefs in subtropical regions </w:t>
      </w:r>
      <w:del w:id="213" w:author="Charlotte Page" w:date="2024-04-11T16:42:00Z">
        <w:r w:rsidDel="00DC1DD2">
          <w:rPr>
            <w:rFonts w:ascii="Arial" w:hAnsi="Arial" w:cs="Arial"/>
          </w:rPr>
          <w:delText>to become</w:delText>
        </w:r>
      </w:del>
      <w:ins w:id="214" w:author="Charlotte Page" w:date="2024-04-11T16:42:00Z">
        <w:del w:id="215" w:author="Man Lim Ho" w:date="2024-04-16T16:44:00Z" w16du:dateUtc="2024-04-16T06:44:00Z">
          <w:r w:rsidR="00DC1DD2" w:rsidDel="002D2610">
            <w:rPr>
              <w:rFonts w:ascii="Arial" w:hAnsi="Arial" w:cs="Arial"/>
            </w:rPr>
            <w:delText>may serve as</w:delText>
          </w:r>
        </w:del>
      </w:ins>
      <w:ins w:id="216" w:author="Man Lim Ho" w:date="2024-04-16T16:44:00Z" w16du:dateUtc="2024-04-16T06:44:00Z">
        <w:r w:rsidR="002D2610">
          <w:rPr>
            <w:rFonts w:ascii="Arial" w:hAnsi="Arial" w:cs="Arial"/>
          </w:rPr>
          <w:t>to become</w:t>
        </w:r>
      </w:ins>
      <w:r>
        <w:rPr>
          <w:rFonts w:ascii="Arial" w:hAnsi="Arial" w:cs="Arial"/>
        </w:rPr>
        <w:t xml:space="preserve"> refugia for tropical species </w:t>
      </w:r>
      <w:del w:id="217" w:author="Charlotte Page" w:date="2024-04-11T16:42:00Z">
        <w:r w:rsidDel="00DC1DD2">
          <w:rPr>
            <w:rFonts w:ascii="Arial" w:hAnsi="Arial" w:cs="Arial"/>
          </w:rPr>
          <w:delText>in the marginal areas</w:delText>
        </w:r>
      </w:del>
      <w:ins w:id="218" w:author="Charlotte Page" w:date="2024-04-11T16:42:00Z">
        <w:r w:rsidR="00DC1DD2">
          <w:rPr>
            <w:rFonts w:ascii="Arial" w:hAnsi="Arial" w:cs="Arial"/>
          </w:rPr>
          <w:t xml:space="preserve">under </w:t>
        </w:r>
        <w:del w:id="219" w:author="Man Lim Ho" w:date="2024-04-16T16:44:00Z" w16du:dateUtc="2024-04-16T06:44:00Z">
          <w:r w:rsidR="00DC1DD2" w:rsidDel="002D2610">
            <w:rPr>
              <w:rFonts w:ascii="Arial" w:hAnsi="Arial" w:cs="Arial"/>
            </w:rPr>
            <w:delText>future changes in climate</w:delText>
          </w:r>
        </w:del>
      </w:ins>
      <w:ins w:id="220" w:author="Man Lim Ho" w:date="2024-04-16T16:44:00Z" w16du:dateUtc="2024-04-16T06:44:00Z">
        <w:r w:rsidR="002D2610">
          <w:rPr>
            <w:rFonts w:ascii="Arial" w:hAnsi="Arial" w:cs="Arial"/>
          </w:rPr>
          <w:t>in the marginal areas</w:t>
        </w:r>
      </w:ins>
      <w:r>
        <w:rPr>
          <w:rFonts w:ascii="Arial" w:hAnsi="Arial" w:cs="Arial"/>
        </w:rPr>
        <w:t xml:space="preserve"> </w:t>
      </w:r>
      <w:r w:rsidR="00077283">
        <w:rPr>
          <w:rFonts w:ascii="Arial" w:hAnsi="Arial" w:cs="Arial"/>
        </w:rPr>
        <w:t>[15]</w:t>
      </w:r>
      <w:r>
        <w:rPr>
          <w:rFonts w:ascii="Arial" w:hAnsi="Arial" w:cs="Arial"/>
        </w:rPr>
        <w:t xml:space="preserve">. </w:t>
      </w:r>
      <w:del w:id="221" w:author="Charlotte Page" w:date="2024-04-11T16:43:00Z">
        <w:r w:rsidDel="00DC1DD2">
          <w:rPr>
            <w:rFonts w:ascii="Arial" w:hAnsi="Arial" w:cs="Arial"/>
          </w:rPr>
          <w:delText>This lead</w:delText>
        </w:r>
      </w:del>
      <w:del w:id="222" w:author="Charlotte Page" w:date="2024-04-11T16:42:00Z">
        <w:r w:rsidDel="00DC1DD2">
          <w:rPr>
            <w:rFonts w:ascii="Arial" w:hAnsi="Arial" w:cs="Arial"/>
          </w:rPr>
          <w:delText>s</w:delText>
        </w:r>
      </w:del>
      <w:del w:id="223" w:author="Charlotte Page" w:date="2024-04-11T16:43:00Z">
        <w:r w:rsidDel="00DC1DD2">
          <w:rPr>
            <w:rFonts w:ascii="Arial" w:hAnsi="Arial" w:cs="Arial"/>
          </w:rPr>
          <w:delText xml:space="preserve"> to a new influx of research into the topic and more resources </w:delText>
        </w:r>
        <w:r w:rsidDel="00DC1DD2">
          <w:rPr>
            <w:rFonts w:ascii="Arial" w:hAnsi="Arial" w:cs="Arial"/>
          </w:rPr>
          <w:lastRenderedPageBreak/>
          <w:delText>and efforts are put into conservation of subtropical coral reefs.</w:delText>
        </w:r>
      </w:del>
      <w:ins w:id="224" w:author="Man Lim Ho" w:date="2024-04-16T16:44:00Z" w16du:dateUtc="2024-04-16T06:44:00Z">
        <w:r w:rsidR="002D2610">
          <w:rPr>
            <w:rFonts w:ascii="Arial" w:hAnsi="Arial" w:cs="Arial"/>
          </w:rPr>
          <w:t xml:space="preserve">This leads to a new </w:t>
        </w:r>
      </w:ins>
      <w:ins w:id="225" w:author="Man Lim Ho" w:date="2024-04-16T16:45:00Z" w16du:dateUtc="2024-04-16T06:45:00Z">
        <w:r w:rsidR="002D2610">
          <w:rPr>
            <w:rFonts w:ascii="Arial" w:hAnsi="Arial" w:cs="Arial"/>
          </w:rPr>
          <w:t>influx</w:t>
        </w:r>
      </w:ins>
      <w:ins w:id="226" w:author="Man Lim Ho" w:date="2024-04-16T16:44:00Z" w16du:dateUtc="2024-04-16T06:44:00Z">
        <w:r w:rsidR="002D2610">
          <w:rPr>
            <w:rFonts w:ascii="Arial" w:hAnsi="Arial" w:cs="Arial"/>
          </w:rPr>
          <w:t xml:space="preserve"> of research into the topic, and more resources and efforts are put into the conservation of subtropical coral reefs.</w:t>
        </w:r>
      </w:ins>
    </w:p>
    <w:p w14:paraId="592E88C7" w14:textId="77777777" w:rsidR="00DC1DD2" w:rsidRDefault="00DC1DD2" w:rsidP="002C5324">
      <w:pPr>
        <w:spacing w:line="480" w:lineRule="auto"/>
        <w:jc w:val="both"/>
        <w:rPr>
          <w:rFonts w:ascii="Arial" w:hAnsi="Arial" w:cs="Arial"/>
        </w:rPr>
      </w:pPr>
    </w:p>
    <w:p w14:paraId="36AB8E7B" w14:textId="0A9A231C" w:rsidR="002C5324" w:rsidRPr="00B77FF1" w:rsidRDefault="002D2610" w:rsidP="006A3129">
      <w:pPr>
        <w:spacing w:line="480" w:lineRule="auto"/>
        <w:jc w:val="both"/>
        <w:rPr>
          <w:rFonts w:ascii="Arial" w:hAnsi="Arial" w:cs="Arial"/>
        </w:rPr>
      </w:pPr>
      <w:ins w:id="227" w:author="Man Lim Ho" w:date="2024-04-16T16:45:00Z" w16du:dateUtc="2024-04-16T06:45:00Z">
        <w:r>
          <w:rPr>
            <w:rFonts w:ascii="Arial" w:hAnsi="Arial" w:cs="Arial"/>
          </w:rPr>
          <w:t>Despite the efforts of research on the conservation of subtropical coral reefs,</w:t>
        </w:r>
        <w:r w:rsidR="00D62B76">
          <w:rPr>
            <w:rFonts w:ascii="Arial" w:hAnsi="Arial" w:cs="Arial"/>
          </w:rPr>
          <w:t xml:space="preserve"> t</w:t>
        </w:r>
      </w:ins>
      <w:del w:id="228" w:author="Charlotte Page" w:date="2024-04-11T16:43:00Z">
        <w:r w:rsidR="002C5324" w:rsidDel="00DC1DD2">
          <w:rPr>
            <w:rFonts w:ascii="Arial" w:hAnsi="Arial" w:cs="Arial"/>
          </w:rPr>
          <w:delText>D</w:delText>
        </w:r>
        <w:r w:rsidR="002C5324" w:rsidRPr="00B77FF1" w:rsidDel="00DC1DD2">
          <w:rPr>
            <w:rFonts w:ascii="Arial" w:hAnsi="Arial" w:cs="Arial"/>
          </w:rPr>
          <w:delText>espite the efforts of research on the conservation of subtropical coral reefs,</w:delText>
        </w:r>
      </w:del>
      <w:del w:id="229" w:author="Man Lim Ho" w:date="2024-04-16T16:45:00Z" w16du:dateUtc="2024-04-16T06:45:00Z">
        <w:r w:rsidR="002C5324" w:rsidRPr="00B77FF1" w:rsidDel="00D62B76">
          <w:rPr>
            <w:rFonts w:ascii="Arial" w:hAnsi="Arial" w:cs="Arial"/>
          </w:rPr>
          <w:delText xml:space="preserve"> </w:delText>
        </w:r>
      </w:del>
      <w:ins w:id="230" w:author="Charlotte Page" w:date="2024-04-11T16:44:00Z">
        <w:del w:id="231" w:author="Man Lim Ho" w:date="2024-04-16T16:45:00Z" w16du:dateUtc="2024-04-16T06:45:00Z">
          <w:r w:rsidR="00DC1DD2" w:rsidDel="00D62B76">
            <w:rPr>
              <w:rFonts w:ascii="Arial" w:hAnsi="Arial" w:cs="Arial"/>
            </w:rPr>
            <w:delText>T</w:delText>
          </w:r>
        </w:del>
      </w:ins>
      <w:del w:id="232" w:author="Charlotte Page" w:date="2024-04-11T16:44:00Z">
        <w:r w:rsidR="002C5324" w:rsidRPr="00B77FF1" w:rsidDel="00DC1DD2">
          <w:rPr>
            <w:rFonts w:ascii="Arial" w:hAnsi="Arial" w:cs="Arial"/>
          </w:rPr>
          <w:delText>t</w:delText>
        </w:r>
      </w:del>
      <w:r w:rsidR="002C5324" w:rsidRPr="00B77FF1">
        <w:rPr>
          <w:rFonts w:ascii="Arial" w:hAnsi="Arial" w:cs="Arial"/>
        </w:rPr>
        <w:t xml:space="preserve">here are contradictions between studies on the hypotheses for the future role and impacts to these ecosystems, from refuge from climate change </w:t>
      </w:r>
      <w:r w:rsidR="00077283">
        <w:rPr>
          <w:rFonts w:ascii="Arial" w:hAnsi="Arial" w:cs="Arial"/>
        </w:rPr>
        <w:t>[16, 17]</w:t>
      </w:r>
      <w:r w:rsidR="002C5324" w:rsidRPr="00B77FF1">
        <w:rPr>
          <w:rFonts w:ascii="Arial" w:hAnsi="Arial" w:cs="Arial"/>
        </w:rPr>
        <w:t xml:space="preserve">, poleward expansion of tropical species </w:t>
      </w:r>
      <w:r w:rsidR="00077283">
        <w:rPr>
          <w:rFonts w:ascii="Arial" w:hAnsi="Arial" w:cs="Arial"/>
        </w:rPr>
        <w:t>[17, 18]</w:t>
      </w:r>
      <w:r w:rsidR="002C5324" w:rsidRPr="00B77FF1">
        <w:rPr>
          <w:rFonts w:ascii="Arial" w:hAnsi="Arial" w:cs="Arial"/>
        </w:rPr>
        <w:t xml:space="preserve">, and decline and loss of endemism of regions </w:t>
      </w:r>
      <w:r w:rsidR="00077283">
        <w:rPr>
          <w:rFonts w:ascii="Arial" w:hAnsi="Arial" w:cs="Arial"/>
        </w:rPr>
        <w:t>[19]</w:t>
      </w:r>
      <w:r w:rsidR="002C5324" w:rsidRPr="00B77FF1">
        <w:rPr>
          <w:rFonts w:ascii="Arial" w:hAnsi="Arial" w:cs="Arial"/>
        </w:rPr>
        <w:t>.</w:t>
      </w:r>
      <w:r w:rsidR="002C5324">
        <w:rPr>
          <w:rFonts w:ascii="Arial" w:hAnsi="Arial" w:cs="Arial"/>
        </w:rPr>
        <w:t xml:space="preserve"> </w:t>
      </w:r>
      <w:del w:id="233" w:author="Charlotte Page" w:date="2024-04-11T16:44:00Z">
        <w:r w:rsidR="002C5324" w:rsidDel="00DC1DD2">
          <w:rPr>
            <w:rFonts w:ascii="Arial" w:hAnsi="Arial" w:cs="Arial"/>
          </w:rPr>
          <w:delText>In terms of refugia,</w:delText>
        </w:r>
      </w:del>
      <w:ins w:id="234" w:author="Charlotte Page" w:date="2024-04-11T16:44:00Z">
        <w:r w:rsidR="00DC1DD2">
          <w:rPr>
            <w:rFonts w:ascii="Arial" w:hAnsi="Arial" w:cs="Arial"/>
          </w:rPr>
          <w:t>For example,</w:t>
        </w:r>
      </w:ins>
      <w:r w:rsidR="002C5324">
        <w:rPr>
          <w:rFonts w:ascii="Arial" w:hAnsi="Arial" w:cs="Arial"/>
        </w:rPr>
        <w:t xml:space="preserve"> the conditions for a site to become a refugia depend</w:t>
      </w:r>
      <w:del w:id="235" w:author="Man Lim Ho" w:date="2024-04-16T16:45:00Z" w16du:dateUtc="2024-04-16T06:45:00Z">
        <w:r w:rsidR="002C5324" w:rsidDel="00D62B76">
          <w:rPr>
            <w:rFonts w:ascii="Arial" w:hAnsi="Arial" w:cs="Arial"/>
          </w:rPr>
          <w:delText>s</w:delText>
        </w:r>
      </w:del>
      <w:r w:rsidR="002C5324">
        <w:rPr>
          <w:rFonts w:ascii="Arial" w:hAnsi="Arial" w:cs="Arial"/>
        </w:rPr>
        <w:t xml:space="preserve"> largely on the oceanographic properties of its surrounding water</w:t>
      </w:r>
      <w:ins w:id="236" w:author="Charlotte Page" w:date="2024-04-11T16:45:00Z">
        <w:r w:rsidR="00DC1DD2">
          <w:rPr>
            <w:rFonts w:ascii="Arial" w:hAnsi="Arial" w:cs="Arial"/>
          </w:rPr>
          <w:t xml:space="preserve"> where</w:t>
        </w:r>
      </w:ins>
      <w:ins w:id="237" w:author="Man Lim Ho" w:date="2024-04-12T13:28:00Z" w16du:dateUtc="2024-04-12T03:28:00Z">
        <w:r w:rsidR="00F72FCE">
          <w:rPr>
            <w:rFonts w:ascii="Arial" w:hAnsi="Arial" w:cs="Arial"/>
          </w:rPr>
          <w:t xml:space="preserve"> s</w:t>
        </w:r>
      </w:ins>
      <w:del w:id="238" w:author="Charlotte Page" w:date="2024-04-11T16:44:00Z">
        <w:r w:rsidR="002C5324" w:rsidDel="00DC1DD2">
          <w:rPr>
            <w:rFonts w:ascii="Arial" w:hAnsi="Arial" w:cs="Arial"/>
          </w:rPr>
          <w:delText xml:space="preserve">. </w:delText>
        </w:r>
      </w:del>
      <w:del w:id="239" w:author="Charlotte Page" w:date="2024-04-11T16:45:00Z">
        <w:r w:rsidR="002C5324" w:rsidDel="00DC1DD2">
          <w:rPr>
            <w:rFonts w:ascii="Arial" w:hAnsi="Arial" w:cs="Arial"/>
          </w:rPr>
          <w:delText>S</w:delText>
        </w:r>
      </w:del>
      <w:r w:rsidR="002C5324">
        <w:rPr>
          <w:rFonts w:ascii="Arial" w:hAnsi="Arial" w:cs="Arial"/>
        </w:rPr>
        <w:t xml:space="preserve">tudies </w:t>
      </w:r>
      <w:ins w:id="240" w:author="Charlotte Page" w:date="2024-04-11T16:45:00Z">
        <w:r w:rsidR="00DC1DD2">
          <w:rPr>
            <w:rFonts w:ascii="Arial" w:hAnsi="Arial" w:cs="Arial"/>
          </w:rPr>
          <w:t xml:space="preserve">have </w:t>
        </w:r>
      </w:ins>
      <w:r w:rsidR="002C5324">
        <w:rPr>
          <w:rFonts w:ascii="Arial" w:hAnsi="Arial" w:cs="Arial"/>
        </w:rPr>
        <w:t>reported the importance of upwelling in the water column</w:t>
      </w:r>
      <w:del w:id="241" w:author="Charlotte Page" w:date="2024-04-11T16:45:00Z">
        <w:r w:rsidR="002C5324" w:rsidDel="00C353BB">
          <w:rPr>
            <w:rFonts w:ascii="Arial" w:hAnsi="Arial" w:cs="Arial"/>
          </w:rPr>
          <w:delText>s</w:delText>
        </w:r>
      </w:del>
      <w:r w:rsidR="002C5324">
        <w:rPr>
          <w:rFonts w:ascii="Arial" w:hAnsi="Arial" w:cs="Arial"/>
        </w:rPr>
        <w:t xml:space="preserve"> to the long-term stable state of domination by thermally susceptible coral genera on the forereef of </w:t>
      </w:r>
      <w:ins w:id="242" w:author="Man Lim Ho" w:date="2024-04-16T16:45:00Z" w16du:dateUtc="2024-04-16T06:45:00Z">
        <w:r w:rsidR="00D62B76">
          <w:rPr>
            <w:rFonts w:ascii="Arial" w:hAnsi="Arial" w:cs="Arial"/>
          </w:rPr>
          <w:t xml:space="preserve">the </w:t>
        </w:r>
      </w:ins>
      <w:r w:rsidR="002C5324">
        <w:rPr>
          <w:rFonts w:ascii="Arial" w:hAnsi="Arial" w:cs="Arial"/>
        </w:rPr>
        <w:t xml:space="preserve">subtropical atoll by decreasing the temperature of water </w:t>
      </w:r>
      <w:r w:rsidR="00077283">
        <w:rPr>
          <w:rFonts w:ascii="Arial" w:hAnsi="Arial" w:cs="Arial"/>
        </w:rPr>
        <w:t>[15, 16]</w:t>
      </w:r>
      <w:r w:rsidR="002C5324">
        <w:rPr>
          <w:rFonts w:ascii="Arial" w:hAnsi="Arial" w:cs="Arial"/>
        </w:rPr>
        <w:t xml:space="preserve">. However, the upwelling </w:t>
      </w:r>
      <w:ins w:id="243" w:author="Man Lim Ho" w:date="2024-04-16T16:45:00Z" w16du:dateUtc="2024-04-16T06:45:00Z">
        <w:r w:rsidR="00D62B76">
          <w:rPr>
            <w:rFonts w:ascii="Arial" w:hAnsi="Arial" w:cs="Arial"/>
          </w:rPr>
          <w:t>of t</w:t>
        </w:r>
      </w:ins>
      <w:ins w:id="244" w:author="Man Lim Ho" w:date="2024-04-16T16:46:00Z" w16du:dateUtc="2024-04-16T06:46:00Z">
        <w:r w:rsidR="00D62B76">
          <w:rPr>
            <w:rFonts w:ascii="Arial" w:hAnsi="Arial" w:cs="Arial"/>
          </w:rPr>
          <w:t xml:space="preserve">he water column </w:t>
        </w:r>
      </w:ins>
      <w:del w:id="245" w:author="Charlotte Page" w:date="2024-04-11T16:45:00Z">
        <w:r w:rsidR="002C5324" w:rsidDel="00C353BB">
          <w:rPr>
            <w:rFonts w:ascii="Arial" w:hAnsi="Arial" w:cs="Arial"/>
          </w:rPr>
          <w:delText xml:space="preserve">of water column </w:delText>
        </w:r>
      </w:del>
      <w:r w:rsidR="002C5324">
        <w:rPr>
          <w:rFonts w:ascii="Arial" w:hAnsi="Arial" w:cs="Arial"/>
        </w:rPr>
        <w:t xml:space="preserve">will only provide </w:t>
      </w:r>
      <w:del w:id="246" w:author="Charlotte Page" w:date="2024-04-11T16:45:00Z">
        <w:r w:rsidR="002C5324" w:rsidDel="00C353BB">
          <w:rPr>
            <w:rFonts w:ascii="Arial" w:hAnsi="Arial" w:cs="Arial"/>
          </w:rPr>
          <w:delText xml:space="preserve">a </w:delText>
        </w:r>
      </w:del>
      <w:r w:rsidR="002C5324">
        <w:rPr>
          <w:rFonts w:ascii="Arial" w:hAnsi="Arial" w:cs="Arial"/>
        </w:rPr>
        <w:t>refuge</w:t>
      </w:r>
      <w:ins w:id="247" w:author="Charlotte Page" w:date="2024-04-11T16:46:00Z">
        <w:r w:rsidR="00C353BB">
          <w:rPr>
            <w:rFonts w:ascii="Arial" w:hAnsi="Arial" w:cs="Arial"/>
          </w:rPr>
          <w:t xml:space="preserve"> </w:t>
        </w:r>
        <w:del w:id="248" w:author="Man Lim Ho" w:date="2024-04-16T16:46:00Z" w16du:dateUtc="2024-04-16T06:46:00Z">
          <w:r w:rsidR="00C353BB" w:rsidDel="00345554">
            <w:rPr>
              <w:rFonts w:ascii="Arial" w:hAnsi="Arial" w:cs="Arial"/>
            </w:rPr>
            <w:delText>from coral bleaching</w:delText>
          </w:r>
        </w:del>
      </w:ins>
      <w:del w:id="249" w:author="Man Lim Ho" w:date="2024-04-16T16:46:00Z" w16du:dateUtc="2024-04-16T06:46:00Z">
        <w:r w:rsidR="002C5324" w:rsidDel="00345554">
          <w:rPr>
            <w:rFonts w:ascii="Arial" w:hAnsi="Arial" w:cs="Arial"/>
          </w:rPr>
          <w:delText xml:space="preserve"> </w:delText>
        </w:r>
      </w:del>
      <w:r w:rsidR="002C5324">
        <w:rPr>
          <w:rFonts w:ascii="Arial" w:hAnsi="Arial" w:cs="Arial"/>
        </w:rPr>
        <w:t xml:space="preserve">if there is synchrony between ocean warming and upwelling </w:t>
      </w:r>
      <w:r w:rsidR="00077283">
        <w:rPr>
          <w:rFonts w:ascii="Arial" w:hAnsi="Arial" w:cs="Arial"/>
        </w:rPr>
        <w:t>[16]</w:t>
      </w:r>
      <w:r w:rsidR="002C5324">
        <w:rPr>
          <w:rFonts w:ascii="Arial" w:hAnsi="Arial" w:cs="Arial"/>
        </w:rPr>
        <w:t xml:space="preserve">. </w:t>
      </w:r>
      <w:del w:id="250" w:author="Charlotte Page" w:date="2024-04-11T16:46:00Z">
        <w:r w:rsidR="002C5324" w:rsidDel="00C353BB">
          <w:rPr>
            <w:rFonts w:ascii="Arial" w:hAnsi="Arial" w:cs="Arial"/>
          </w:rPr>
          <w:delText>For poleward expansion of tropical species</w:delText>
        </w:r>
      </w:del>
      <w:ins w:id="251" w:author="Charlotte Page" w:date="2024-04-11T16:46:00Z">
        <w:r w:rsidR="00C353BB">
          <w:rPr>
            <w:rFonts w:ascii="Arial" w:hAnsi="Arial" w:cs="Arial"/>
          </w:rPr>
          <w:t>Equally</w:t>
        </w:r>
      </w:ins>
      <w:r w:rsidR="002C5324">
        <w:rPr>
          <w:rFonts w:ascii="Arial" w:hAnsi="Arial" w:cs="Arial"/>
        </w:rPr>
        <w:t xml:space="preserve">, studies have shown </w:t>
      </w:r>
      <w:ins w:id="252" w:author="Charlotte Page" w:date="2024-04-11T16:46:00Z">
        <w:r w:rsidR="00C353BB">
          <w:rPr>
            <w:rFonts w:ascii="Arial" w:hAnsi="Arial" w:cs="Arial"/>
          </w:rPr>
          <w:t xml:space="preserve">that </w:t>
        </w:r>
      </w:ins>
      <w:r w:rsidR="002C5324">
        <w:rPr>
          <w:rFonts w:ascii="Arial" w:hAnsi="Arial" w:cs="Arial"/>
        </w:rPr>
        <w:t>under climate change</w:t>
      </w:r>
      <w:del w:id="253" w:author="Charlotte Page" w:date="2024-04-11T16:46:00Z">
        <w:r w:rsidR="002C5324" w:rsidDel="00C353BB">
          <w:rPr>
            <w:rFonts w:ascii="Arial" w:hAnsi="Arial" w:cs="Arial"/>
          </w:rPr>
          <w:delText>,</w:delText>
        </w:r>
      </w:del>
      <w:r w:rsidR="002C5324">
        <w:rPr>
          <w:rFonts w:ascii="Arial" w:hAnsi="Arial" w:cs="Arial"/>
        </w:rPr>
        <w:t xml:space="preserve"> herbivor</w:t>
      </w:r>
      <w:ins w:id="254" w:author="Charlotte Page" w:date="2024-04-11T16:46:00Z">
        <w:r w:rsidR="00C353BB">
          <w:rPr>
            <w:rFonts w:ascii="Arial" w:hAnsi="Arial" w:cs="Arial"/>
          </w:rPr>
          <w:t>ous</w:t>
        </w:r>
      </w:ins>
      <w:del w:id="255" w:author="Charlotte Page" w:date="2024-04-11T16:46:00Z">
        <w:r w:rsidR="002C5324" w:rsidDel="00C353BB">
          <w:rPr>
            <w:rFonts w:ascii="Arial" w:hAnsi="Arial" w:cs="Arial"/>
          </w:rPr>
          <w:delText>y</w:delText>
        </w:r>
      </w:del>
      <w:r w:rsidR="002C5324">
        <w:rPr>
          <w:rFonts w:ascii="Arial" w:hAnsi="Arial" w:cs="Arial"/>
        </w:rPr>
        <w:t xml:space="preserve"> marine organisms and </w:t>
      </w:r>
      <w:del w:id="256" w:author="Charlotte Page" w:date="2024-04-11T16:46:00Z">
        <w:r w:rsidR="002C5324" w:rsidDel="00C353BB">
          <w:rPr>
            <w:rFonts w:ascii="Arial" w:hAnsi="Arial" w:cs="Arial"/>
          </w:rPr>
          <w:delText xml:space="preserve">tropical </w:delText>
        </w:r>
      </w:del>
      <w:r w:rsidR="002C5324">
        <w:rPr>
          <w:rFonts w:ascii="Arial" w:hAnsi="Arial" w:cs="Arial"/>
        </w:rPr>
        <w:t>corals from tropical regions are expanding into subtropical and temperate region</w:t>
      </w:r>
      <w:ins w:id="257" w:author="Charlotte Page" w:date="2024-04-11T16:46:00Z">
        <w:r w:rsidR="00C353BB">
          <w:rPr>
            <w:rFonts w:ascii="Arial" w:hAnsi="Arial" w:cs="Arial"/>
          </w:rPr>
          <w:t>s</w:t>
        </w:r>
      </w:ins>
      <w:ins w:id="258" w:author="Man Lim Ho" w:date="2024-04-16T16:47:00Z" w16du:dateUtc="2024-04-16T06:47:00Z">
        <w:r w:rsidR="005E203B">
          <w:rPr>
            <w:rFonts w:ascii="Arial" w:hAnsi="Arial" w:cs="Arial"/>
          </w:rPr>
          <w:t>, and</w:t>
        </w:r>
      </w:ins>
      <w:ins w:id="259" w:author="Charlotte Page" w:date="2024-04-11T16:46:00Z">
        <w:del w:id="260" w:author="Man Lim Ho" w:date="2024-04-16T16:47:00Z" w16du:dateUtc="2024-04-16T06:47:00Z">
          <w:r w:rsidR="00C353BB" w:rsidDel="00AD3640">
            <w:rPr>
              <w:rFonts w:ascii="Arial" w:hAnsi="Arial" w:cs="Arial"/>
            </w:rPr>
            <w:delText xml:space="preserve"> with</w:delText>
          </w:r>
        </w:del>
      </w:ins>
      <w:ins w:id="261" w:author="Man Lim Ho" w:date="2024-04-12T14:49:00Z" w16du:dateUtc="2024-04-12T04:49:00Z">
        <w:r w:rsidR="00D01FF4">
          <w:rPr>
            <w:rFonts w:ascii="Arial" w:hAnsi="Arial" w:cs="Arial"/>
          </w:rPr>
          <w:t xml:space="preserve"> </w:t>
        </w:r>
      </w:ins>
      <w:del w:id="262" w:author="Charlotte Page" w:date="2024-04-11T16:46:00Z">
        <w:r w:rsidR="002C5324" w:rsidDel="00C353BB">
          <w:rPr>
            <w:rFonts w:ascii="Arial" w:hAnsi="Arial" w:cs="Arial"/>
          </w:rPr>
          <w:delText xml:space="preserve">, and </w:delText>
        </w:r>
      </w:del>
      <w:r w:rsidR="002C5324">
        <w:rPr>
          <w:rFonts w:ascii="Arial" w:hAnsi="Arial" w:cs="Arial"/>
        </w:rPr>
        <w:t xml:space="preserve">these expansions </w:t>
      </w:r>
      <w:del w:id="263" w:author="Charlotte Page" w:date="2024-04-11T16:46:00Z">
        <w:r w:rsidR="002C5324" w:rsidDel="00C353BB">
          <w:rPr>
            <w:rFonts w:ascii="Arial" w:hAnsi="Arial" w:cs="Arial"/>
          </w:rPr>
          <w:delText>have the</w:delText>
        </w:r>
      </w:del>
      <w:ins w:id="264" w:author="Charlotte Page" w:date="2024-04-11T16:46:00Z">
        <w:r w:rsidR="00C353BB">
          <w:rPr>
            <w:rFonts w:ascii="Arial" w:hAnsi="Arial" w:cs="Arial"/>
          </w:rPr>
          <w:t>hav</w:t>
        </w:r>
      </w:ins>
      <w:ins w:id="265" w:author="Man Lim Ho" w:date="2024-04-16T16:47:00Z" w16du:dateUtc="2024-04-16T06:47:00Z">
        <w:r w:rsidR="00AD3640">
          <w:rPr>
            <w:rFonts w:ascii="Arial" w:hAnsi="Arial" w:cs="Arial"/>
          </w:rPr>
          <w:t>e</w:t>
        </w:r>
      </w:ins>
      <w:ins w:id="266" w:author="Charlotte Page" w:date="2024-04-11T16:46:00Z">
        <w:del w:id="267" w:author="Man Lim Ho" w:date="2024-04-16T16:47:00Z" w16du:dateUtc="2024-04-16T06:47:00Z">
          <w:r w:rsidR="00C353BB" w:rsidDel="00AD3640">
            <w:rPr>
              <w:rFonts w:ascii="Arial" w:hAnsi="Arial" w:cs="Arial"/>
            </w:rPr>
            <w:delText>in</w:delText>
          </w:r>
        </w:del>
      </w:ins>
      <w:ins w:id="268" w:author="Charlotte Page" w:date="2024-04-11T16:47:00Z">
        <w:del w:id="269" w:author="Man Lim Ho" w:date="2024-04-16T16:47:00Z" w16du:dateUtc="2024-04-16T06:47:00Z">
          <w:r w:rsidR="00C353BB" w:rsidDel="00AD3640">
            <w:rPr>
              <w:rFonts w:ascii="Arial" w:hAnsi="Arial" w:cs="Arial"/>
            </w:rPr>
            <w:delText>g</w:delText>
          </w:r>
        </w:del>
        <w:r w:rsidR="00C353BB">
          <w:rPr>
            <w:rFonts w:ascii="Arial" w:hAnsi="Arial" w:cs="Arial"/>
          </w:rPr>
          <w:t xml:space="preserve"> the</w:t>
        </w:r>
      </w:ins>
      <w:r w:rsidR="002C5324">
        <w:rPr>
          <w:rFonts w:ascii="Arial" w:hAnsi="Arial" w:cs="Arial"/>
        </w:rPr>
        <w:t xml:space="preserve"> potential to alter the community structure</w:t>
      </w:r>
      <w:del w:id="270" w:author="Charlotte Page" w:date="2024-04-11T16:47:00Z">
        <w:r w:rsidR="002C5324" w:rsidDel="00C353BB">
          <w:rPr>
            <w:rFonts w:ascii="Arial" w:hAnsi="Arial" w:cs="Arial"/>
          </w:rPr>
          <w:delText>s</w:delText>
        </w:r>
      </w:del>
      <w:r w:rsidR="002C5324">
        <w:rPr>
          <w:rFonts w:ascii="Arial" w:hAnsi="Arial" w:cs="Arial"/>
        </w:rPr>
        <w:t xml:space="preserve"> of subtropical and temperate regions </w:t>
      </w:r>
      <w:r w:rsidR="00077283">
        <w:rPr>
          <w:rFonts w:ascii="Arial" w:hAnsi="Arial" w:cs="Arial"/>
        </w:rPr>
        <w:t>[</w:t>
      </w:r>
      <w:r w:rsidR="00436249">
        <w:rPr>
          <w:rFonts w:ascii="Arial" w:hAnsi="Arial" w:cs="Arial"/>
        </w:rPr>
        <w:t>17, 20]</w:t>
      </w:r>
      <w:ins w:id="271" w:author="Charlotte Page" w:date="2024-04-11T16:47:00Z">
        <w:r w:rsidR="00C353BB">
          <w:rPr>
            <w:rFonts w:ascii="Arial" w:hAnsi="Arial" w:cs="Arial"/>
          </w:rPr>
          <w:t>.</w:t>
        </w:r>
      </w:ins>
      <w:del w:id="272" w:author="Charlotte Page" w:date="2024-04-11T16:47:00Z">
        <w:r w:rsidR="002C5324" w:rsidDel="00C353BB">
          <w:rPr>
            <w:rFonts w:ascii="Arial" w:hAnsi="Arial" w:cs="Arial"/>
          </w:rPr>
          <w:delText>,</w:delText>
        </w:r>
      </w:del>
      <w:r w:rsidR="002C5324">
        <w:rPr>
          <w:rFonts w:ascii="Arial" w:hAnsi="Arial" w:cs="Arial"/>
        </w:rPr>
        <w:t xml:space="preserve"> </w:t>
      </w:r>
      <w:ins w:id="273" w:author="Charlotte Page" w:date="2024-04-11T16:47:00Z">
        <w:r w:rsidR="00C353BB">
          <w:rPr>
            <w:rFonts w:ascii="Arial" w:hAnsi="Arial" w:cs="Arial"/>
          </w:rPr>
          <w:t>T</w:t>
        </w:r>
      </w:ins>
      <w:del w:id="274" w:author="Charlotte Page" w:date="2024-04-11T16:47:00Z">
        <w:r w:rsidR="002C5324" w:rsidDel="00C353BB">
          <w:rPr>
            <w:rFonts w:ascii="Arial" w:hAnsi="Arial" w:cs="Arial"/>
          </w:rPr>
          <w:delText>t</w:delText>
        </w:r>
      </w:del>
      <w:r w:rsidR="002C5324">
        <w:rPr>
          <w:rFonts w:ascii="Arial" w:hAnsi="Arial" w:cs="Arial"/>
        </w:rPr>
        <w:t xml:space="preserve">his </w:t>
      </w:r>
      <w:ins w:id="275" w:author="Man Lim Ho" w:date="2024-04-16T16:47:00Z" w16du:dateUtc="2024-04-16T06:47:00Z">
        <w:r w:rsidR="00C53B91">
          <w:rPr>
            <w:rFonts w:ascii="Arial" w:hAnsi="Arial" w:cs="Arial"/>
          </w:rPr>
          <w:t xml:space="preserve">influx of tropical poleward expansion could </w:t>
        </w:r>
      </w:ins>
      <w:del w:id="276" w:author="Charlotte Page" w:date="2024-04-11T16:47:00Z">
        <w:r w:rsidR="002C5324" w:rsidDel="00C353BB">
          <w:rPr>
            <w:rFonts w:ascii="Arial" w:hAnsi="Arial" w:cs="Arial"/>
          </w:rPr>
          <w:delText xml:space="preserve">influx of tropical poleward expansion could </w:delText>
        </w:r>
      </w:del>
      <w:ins w:id="277" w:author="Charlotte Page" w:date="2024-04-11T16:47:00Z">
        <w:r w:rsidR="00C353BB">
          <w:rPr>
            <w:rFonts w:ascii="Arial" w:hAnsi="Arial" w:cs="Arial"/>
          </w:rPr>
          <w:t>pose</w:t>
        </w:r>
        <w:del w:id="278" w:author="Man Lim Ho" w:date="2024-04-16T16:47:00Z" w16du:dateUtc="2024-04-16T06:47:00Z">
          <w:r w:rsidR="00C353BB" w:rsidDel="00C53B91">
            <w:rPr>
              <w:rFonts w:ascii="Arial" w:hAnsi="Arial" w:cs="Arial"/>
            </w:rPr>
            <w:delText>s</w:delText>
          </w:r>
        </w:del>
      </w:ins>
      <w:del w:id="279" w:author="Charlotte Page" w:date="2024-04-11T16:47:00Z">
        <w:r w:rsidR="002C5324" w:rsidDel="00C353BB">
          <w:rPr>
            <w:rFonts w:ascii="Arial" w:hAnsi="Arial" w:cs="Arial"/>
          </w:rPr>
          <w:delText>pose</w:delText>
        </w:r>
      </w:del>
      <w:r w:rsidR="002C5324">
        <w:rPr>
          <w:rFonts w:ascii="Arial" w:hAnsi="Arial" w:cs="Arial"/>
        </w:rPr>
        <w:t xml:space="preserve"> a threat </w:t>
      </w:r>
      <w:del w:id="280" w:author="Charlotte Page" w:date="2024-04-11T16:47:00Z">
        <w:r w:rsidR="002C5324" w:rsidDel="00C353BB">
          <w:rPr>
            <w:rFonts w:ascii="Arial" w:hAnsi="Arial" w:cs="Arial"/>
          </w:rPr>
          <w:delText>on the</w:delText>
        </w:r>
      </w:del>
      <w:ins w:id="281" w:author="Charlotte Page" w:date="2024-04-11T16:47:00Z">
        <w:r w:rsidR="00C353BB">
          <w:rPr>
            <w:rFonts w:ascii="Arial" w:hAnsi="Arial" w:cs="Arial"/>
          </w:rPr>
          <w:t>to</w:t>
        </w:r>
      </w:ins>
      <w:r w:rsidR="002C5324">
        <w:rPr>
          <w:rFonts w:ascii="Arial" w:hAnsi="Arial" w:cs="Arial"/>
        </w:rPr>
        <w:t xml:space="preserve"> </w:t>
      </w:r>
      <w:ins w:id="282" w:author="Man Lim Ho" w:date="2024-04-16T16:48:00Z" w16du:dateUtc="2024-04-16T06:48:00Z">
        <w:r w:rsidR="00C53B91">
          <w:rPr>
            <w:rFonts w:ascii="Arial" w:hAnsi="Arial" w:cs="Arial"/>
          </w:rPr>
          <w:t xml:space="preserve">the </w:t>
        </w:r>
      </w:ins>
      <w:r w:rsidR="002C5324">
        <w:rPr>
          <w:rFonts w:ascii="Arial" w:hAnsi="Arial" w:cs="Arial"/>
        </w:rPr>
        <w:t xml:space="preserve">subtropical and temperate coral communities, as some key tropical coral species such as </w:t>
      </w:r>
      <w:r w:rsidR="002C5324" w:rsidRPr="00B77FF1">
        <w:rPr>
          <w:rFonts w:ascii="Arial" w:hAnsi="Arial" w:cs="Arial"/>
          <w:i/>
          <w:iCs/>
        </w:rPr>
        <w:t xml:space="preserve">Acropora </w:t>
      </w:r>
      <w:proofErr w:type="spellStart"/>
      <w:r w:rsidR="002C5324" w:rsidRPr="00B77FF1">
        <w:rPr>
          <w:rFonts w:ascii="Arial" w:hAnsi="Arial" w:cs="Arial"/>
          <w:i/>
          <w:iCs/>
        </w:rPr>
        <w:t>hyacinthus</w:t>
      </w:r>
      <w:proofErr w:type="spellEnd"/>
      <w:r w:rsidR="002C5324">
        <w:rPr>
          <w:rFonts w:ascii="Arial" w:hAnsi="Arial" w:cs="Arial"/>
        </w:rPr>
        <w:t xml:space="preserve"> and </w:t>
      </w:r>
      <w:r w:rsidR="002C5324" w:rsidRPr="00B77FF1">
        <w:rPr>
          <w:rFonts w:ascii="Arial" w:hAnsi="Arial" w:cs="Arial"/>
          <w:i/>
          <w:iCs/>
        </w:rPr>
        <w:t>Acropora muricata</w:t>
      </w:r>
      <w:r w:rsidR="002C5324">
        <w:rPr>
          <w:rFonts w:ascii="Arial" w:hAnsi="Arial" w:cs="Arial"/>
        </w:rPr>
        <w:t xml:space="preserve"> have </w:t>
      </w:r>
      <w:ins w:id="283" w:author="Charlotte Page" w:date="2024-04-11T16:47:00Z">
        <w:r w:rsidR="00C353BB">
          <w:rPr>
            <w:rFonts w:ascii="Arial" w:hAnsi="Arial" w:cs="Arial"/>
          </w:rPr>
          <w:t xml:space="preserve">much </w:t>
        </w:r>
      </w:ins>
      <w:r w:rsidR="002C5324">
        <w:rPr>
          <w:rFonts w:ascii="Arial" w:hAnsi="Arial" w:cs="Arial"/>
        </w:rPr>
        <w:t xml:space="preserve">higher growth rates than other </w:t>
      </w:r>
      <w:del w:id="284" w:author="Charlotte Page" w:date="2024-04-11T16:47:00Z">
        <w:r w:rsidR="002C5324" w:rsidDel="00C353BB">
          <w:rPr>
            <w:rFonts w:ascii="Arial" w:hAnsi="Arial" w:cs="Arial"/>
          </w:rPr>
          <w:delText xml:space="preserve">species, </w:delText>
        </w:r>
      </w:del>
      <w:r w:rsidR="002C5324">
        <w:rPr>
          <w:rFonts w:ascii="Arial" w:hAnsi="Arial" w:cs="Arial"/>
        </w:rPr>
        <w:t xml:space="preserve">endemic species in these regions </w:t>
      </w:r>
      <w:r w:rsidR="00436249">
        <w:rPr>
          <w:rFonts w:ascii="Arial" w:hAnsi="Arial" w:cs="Arial"/>
        </w:rPr>
        <w:t>[21]</w:t>
      </w:r>
      <w:ins w:id="285" w:author="Charlotte Page" w:date="2024-04-11T16:48:00Z">
        <w:r w:rsidR="00C353BB">
          <w:rPr>
            <w:rFonts w:ascii="Arial" w:hAnsi="Arial" w:cs="Arial"/>
          </w:rPr>
          <w:t>. These endemic taxa</w:t>
        </w:r>
      </w:ins>
      <w:r w:rsidR="002C5324">
        <w:rPr>
          <w:rFonts w:ascii="Arial" w:hAnsi="Arial" w:cs="Arial"/>
        </w:rPr>
        <w:t xml:space="preserve"> may </w:t>
      </w:r>
      <w:ins w:id="286" w:author="Charlotte Page" w:date="2024-04-11T16:48:00Z">
        <w:r w:rsidR="00C353BB">
          <w:rPr>
            <w:rFonts w:ascii="Arial" w:hAnsi="Arial" w:cs="Arial"/>
          </w:rPr>
          <w:t xml:space="preserve">therefore face decline as the </w:t>
        </w:r>
      </w:ins>
      <w:del w:id="287" w:author="Charlotte Page" w:date="2024-04-11T16:48:00Z">
        <w:r w:rsidR="002C5324" w:rsidDel="00C353BB">
          <w:rPr>
            <w:rFonts w:ascii="Arial" w:hAnsi="Arial" w:cs="Arial"/>
          </w:rPr>
          <w:delText xml:space="preserve">face a declination as the </w:delText>
        </w:r>
      </w:del>
      <w:r w:rsidR="002C5324">
        <w:rPr>
          <w:rFonts w:ascii="Arial" w:hAnsi="Arial" w:cs="Arial"/>
        </w:rPr>
        <w:t xml:space="preserve">result of competition </w:t>
      </w:r>
      <w:del w:id="288" w:author="Charlotte Page" w:date="2024-04-11T16:48:00Z">
        <w:r w:rsidR="002C5324" w:rsidDel="00C353BB">
          <w:rPr>
            <w:rFonts w:ascii="Arial" w:hAnsi="Arial" w:cs="Arial"/>
          </w:rPr>
          <w:delText xml:space="preserve">with invasion of </w:delText>
        </w:r>
      </w:del>
      <w:r w:rsidR="002C5324">
        <w:rPr>
          <w:rFonts w:ascii="Arial" w:hAnsi="Arial" w:cs="Arial"/>
        </w:rPr>
        <w:t xml:space="preserve">tropical species </w:t>
      </w:r>
      <w:r w:rsidR="00436249">
        <w:rPr>
          <w:rFonts w:ascii="Arial" w:hAnsi="Arial" w:cs="Arial"/>
        </w:rPr>
        <w:t>[17]</w:t>
      </w:r>
      <w:r w:rsidR="002C5324">
        <w:rPr>
          <w:rFonts w:ascii="Arial" w:hAnsi="Arial" w:cs="Arial"/>
        </w:rPr>
        <w:t xml:space="preserve">. </w:t>
      </w:r>
      <w:ins w:id="289" w:author="Man Lim Ho" w:date="2024-04-16T16:49:00Z" w16du:dateUtc="2024-04-16T06:49:00Z">
        <w:r w:rsidR="009F1244">
          <w:rPr>
            <w:rFonts w:ascii="Arial" w:hAnsi="Arial" w:cs="Arial"/>
          </w:rPr>
          <w:t>The increase in literature investigating the topics</w:t>
        </w:r>
        <w:r w:rsidR="004D6D95">
          <w:rPr>
            <w:rFonts w:ascii="Arial" w:hAnsi="Arial" w:cs="Arial"/>
          </w:rPr>
          <w:t xml:space="preserve"> introduced an opportunity to compile the evidence currently available to provide a summary </w:t>
        </w:r>
      </w:ins>
      <w:ins w:id="290" w:author="Man Lim Ho" w:date="2024-04-16T16:50:00Z" w16du:dateUtc="2024-04-16T06:50:00Z">
        <w:r w:rsidR="004D6D95">
          <w:rPr>
            <w:rFonts w:ascii="Arial" w:hAnsi="Arial" w:cs="Arial"/>
          </w:rPr>
          <w:t xml:space="preserve">of the current state of knowledge on different aspects of </w:t>
        </w:r>
        <w:r w:rsidR="006A3129">
          <w:rPr>
            <w:rFonts w:ascii="Arial" w:hAnsi="Arial" w:cs="Arial"/>
          </w:rPr>
          <w:t>the topic.</w:t>
        </w:r>
        <w:r w:rsidR="006A3129" w:rsidRPr="00B77FF1" w:rsidDel="00706F57">
          <w:rPr>
            <w:rFonts w:ascii="Arial" w:hAnsi="Arial" w:cs="Arial"/>
          </w:rPr>
          <w:t xml:space="preserve"> </w:t>
        </w:r>
      </w:ins>
      <w:commentRangeStart w:id="291"/>
      <w:del w:id="292" w:author="Man Lim Ho" w:date="2024-04-12T13:31:00Z" w16du:dateUtc="2024-04-12T03:31:00Z">
        <w:r w:rsidR="002C5324" w:rsidRPr="00B77FF1" w:rsidDel="00706F57">
          <w:rPr>
            <w:rFonts w:ascii="Arial" w:hAnsi="Arial" w:cs="Arial"/>
          </w:rPr>
          <w:delText xml:space="preserve">Thus, there is a need to compile the </w:delText>
        </w:r>
        <w:r w:rsidR="002C5324" w:rsidRPr="00B77FF1" w:rsidDel="00706F57">
          <w:rPr>
            <w:rFonts w:ascii="Arial" w:hAnsi="Arial" w:cs="Arial"/>
          </w:rPr>
          <w:lastRenderedPageBreak/>
          <w:delText xml:space="preserve">evidence currently available to provide a summary of the current state of knowledge </w:delText>
        </w:r>
      </w:del>
      <w:del w:id="293" w:author="Man Lim Ho" w:date="2024-04-16T16:50:00Z" w16du:dateUtc="2024-04-16T06:50:00Z">
        <w:r w:rsidR="002C5324" w:rsidRPr="00B77FF1" w:rsidDel="006A3129">
          <w:rPr>
            <w:rFonts w:ascii="Arial" w:hAnsi="Arial" w:cs="Arial"/>
          </w:rPr>
          <w:delText>on different aspects of the topic. With the current number of primary literature</w:delText>
        </w:r>
      </w:del>
      <w:ins w:id="294" w:author="Charlotte Page" w:date="2024-04-11T16:49:00Z">
        <w:del w:id="295" w:author="Man Lim Ho" w:date="2024-04-16T16:50:00Z" w16du:dateUtc="2024-04-16T06:50:00Z">
          <w:r w:rsidR="00C353BB" w:rsidDel="006A3129">
            <w:rPr>
              <w:rFonts w:ascii="Arial" w:hAnsi="Arial" w:cs="Arial"/>
            </w:rPr>
            <w:delText xml:space="preserve"> now</w:delText>
          </w:r>
        </w:del>
      </w:ins>
      <w:del w:id="296" w:author="Man Lim Ho" w:date="2024-04-16T16:50:00Z" w16du:dateUtc="2024-04-16T06:50:00Z">
        <w:r w:rsidR="002C5324" w:rsidRPr="00B77FF1" w:rsidDel="006A3129">
          <w:rPr>
            <w:rFonts w:ascii="Arial" w:hAnsi="Arial" w:cs="Arial"/>
          </w:rPr>
          <w:delText xml:space="preserve">s available, </w:delText>
        </w:r>
        <w:r w:rsidR="002C5324" w:rsidDel="006A3129">
          <w:rPr>
            <w:rFonts w:ascii="Arial" w:hAnsi="Arial" w:cs="Arial"/>
          </w:rPr>
          <w:delText>it is now the time</w:delText>
        </w:r>
        <w:r w:rsidR="002C5324" w:rsidRPr="00B77FF1" w:rsidDel="006A3129">
          <w:rPr>
            <w:rFonts w:ascii="Arial" w:hAnsi="Arial" w:cs="Arial"/>
          </w:rPr>
          <w:delText xml:space="preserve"> where existing literature can be comprehended into a report for easy communication of current state of knowledge.</w:delText>
        </w:r>
        <w:commentRangeEnd w:id="291"/>
        <w:r w:rsidR="008A4002" w:rsidDel="006A3129">
          <w:rPr>
            <w:rStyle w:val="CommentReference"/>
          </w:rPr>
          <w:commentReference w:id="291"/>
        </w:r>
      </w:del>
    </w:p>
    <w:p w14:paraId="1CA5FB2C" w14:textId="12A05941" w:rsidR="002C5324" w:rsidRDefault="006A3129" w:rsidP="002C5324">
      <w:pPr>
        <w:spacing w:line="480" w:lineRule="auto"/>
        <w:jc w:val="both"/>
        <w:rPr>
          <w:rFonts w:ascii="Arial" w:hAnsi="Arial" w:cs="Arial"/>
        </w:rPr>
      </w:pPr>
      <w:ins w:id="297" w:author="Man Lim Ho" w:date="2024-04-16T16:50:00Z" w16du:dateUtc="2024-04-16T06:50:00Z">
        <w:r>
          <w:rPr>
            <w:rFonts w:ascii="Arial" w:hAnsi="Arial" w:cs="Arial"/>
          </w:rPr>
          <w:t xml:space="preserve">A </w:t>
        </w:r>
      </w:ins>
      <w:del w:id="298" w:author="Man Lim Ho" w:date="2024-04-16T16:50:00Z" w16du:dateUtc="2024-04-16T06:50:00Z">
        <w:r w:rsidR="002C5324" w:rsidRPr="00B77FF1" w:rsidDel="006A3129">
          <w:rPr>
            <w:rFonts w:ascii="Arial" w:hAnsi="Arial" w:cs="Arial"/>
          </w:rPr>
          <w:delText>S</w:delText>
        </w:r>
      </w:del>
      <w:ins w:id="299" w:author="Man Lim Ho" w:date="2024-04-16T16:50:00Z" w16du:dateUtc="2024-04-16T06:50:00Z">
        <w:r>
          <w:rPr>
            <w:rFonts w:ascii="Arial" w:hAnsi="Arial" w:cs="Arial"/>
          </w:rPr>
          <w:t>s</w:t>
        </w:r>
      </w:ins>
      <w:r w:rsidR="002C5324" w:rsidRPr="00B77FF1">
        <w:rPr>
          <w:rFonts w:ascii="Arial" w:hAnsi="Arial" w:cs="Arial"/>
        </w:rPr>
        <w:t>ystematic map</w:t>
      </w:r>
      <w:ins w:id="300" w:author="Charlotte Page" w:date="2024-04-12T11:41:00Z">
        <w:del w:id="301" w:author="Man Lim Ho" w:date="2024-04-16T16:50:00Z" w16du:dateUtc="2024-04-16T06:50:00Z">
          <w:r w:rsidR="008A4002" w:rsidDel="006A3129">
            <w:rPr>
              <w:rFonts w:ascii="Arial" w:hAnsi="Arial" w:cs="Arial"/>
            </w:rPr>
            <w:delText>s</w:delText>
          </w:r>
        </w:del>
      </w:ins>
      <w:r w:rsidR="002C5324" w:rsidRPr="00B77FF1">
        <w:rPr>
          <w:rFonts w:ascii="Arial" w:hAnsi="Arial" w:cs="Arial"/>
        </w:rPr>
        <w:t xml:space="preserve"> act</w:t>
      </w:r>
      <w:ins w:id="302" w:author="Man Lim Ho" w:date="2024-04-16T16:50:00Z" w16du:dateUtc="2024-04-16T06:50:00Z">
        <w:r>
          <w:rPr>
            <w:rFonts w:ascii="Arial" w:hAnsi="Arial" w:cs="Arial"/>
          </w:rPr>
          <w:t>s</w:t>
        </w:r>
      </w:ins>
      <w:del w:id="303" w:author="Charlotte Page" w:date="2024-04-12T11:41:00Z">
        <w:r w:rsidR="002C5324" w:rsidRPr="00B77FF1" w:rsidDel="008A4002">
          <w:rPr>
            <w:rFonts w:ascii="Arial" w:hAnsi="Arial" w:cs="Arial"/>
          </w:rPr>
          <w:delText>s</w:delText>
        </w:r>
      </w:del>
      <w:r w:rsidR="002C5324" w:rsidRPr="00B77FF1">
        <w:rPr>
          <w:rFonts w:ascii="Arial" w:hAnsi="Arial" w:cs="Arial"/>
        </w:rPr>
        <w:t xml:space="preserve"> as an overview of distribution and abundance of evidence in relation to a broad research topic </w:t>
      </w:r>
      <w:r w:rsidR="00436249">
        <w:rPr>
          <w:rFonts w:ascii="Arial" w:hAnsi="Arial" w:cs="Arial"/>
        </w:rPr>
        <w:t>[22]</w:t>
      </w:r>
      <w:r w:rsidR="002C5324" w:rsidRPr="00B77FF1">
        <w:rPr>
          <w:rFonts w:ascii="Arial" w:hAnsi="Arial" w:cs="Arial"/>
        </w:rPr>
        <w:t xml:space="preserve">. </w:t>
      </w:r>
      <w:del w:id="304" w:author="Charlotte Page" w:date="2024-04-12T11:41:00Z">
        <w:r w:rsidR="002C5324" w:rsidRPr="00B77FF1" w:rsidDel="008A4002">
          <w:rPr>
            <w:rFonts w:ascii="Arial" w:hAnsi="Arial" w:cs="Arial"/>
          </w:rPr>
          <w:delText>Systematic maps</w:delText>
        </w:r>
      </w:del>
      <w:ins w:id="305" w:author="Charlotte Page" w:date="2024-04-12T11:41:00Z">
        <w:r w:rsidR="008A4002">
          <w:rPr>
            <w:rFonts w:ascii="Arial" w:hAnsi="Arial" w:cs="Arial"/>
          </w:rPr>
          <w:t>They can</w:t>
        </w:r>
      </w:ins>
      <w:r w:rsidR="002C5324" w:rsidRPr="00B77FF1">
        <w:rPr>
          <w:rFonts w:ascii="Arial" w:hAnsi="Arial" w:cs="Arial"/>
        </w:rPr>
        <w:t xml:space="preserve"> enable the identification of gaps in research, knowledge clusters, study themes</w:t>
      </w:r>
      <w:ins w:id="306" w:author="Man Lim Ho" w:date="2024-04-16T16:50:00Z" w16du:dateUtc="2024-04-16T06:50:00Z">
        <w:r>
          <w:rPr>
            <w:rFonts w:ascii="Arial" w:hAnsi="Arial" w:cs="Arial"/>
          </w:rPr>
          <w:t>,</w:t>
        </w:r>
      </w:ins>
      <w:r w:rsidR="002C5324" w:rsidRPr="00B77FF1">
        <w:rPr>
          <w:rFonts w:ascii="Arial" w:hAnsi="Arial" w:cs="Arial"/>
        </w:rPr>
        <w:t xml:space="preserve"> and methodologies in studies</w:t>
      </w:r>
      <w:ins w:id="307" w:author="Charlotte Page" w:date="2024-04-12T11:41:00Z">
        <w:r w:rsidR="008A4002">
          <w:rPr>
            <w:rFonts w:ascii="Arial" w:hAnsi="Arial" w:cs="Arial"/>
          </w:rPr>
          <w:t xml:space="preserve"> (</w:t>
        </w:r>
        <w:del w:id="308" w:author="Man Lim Ho" w:date="2024-04-12T18:05:00Z" w16du:dateUtc="2024-04-12T08:05:00Z">
          <w:r w:rsidR="008A4002" w:rsidDel="00284ED2">
            <w:rPr>
              <w:rFonts w:ascii="Arial" w:hAnsi="Arial" w:cs="Arial"/>
            </w:rPr>
            <w:delText>REF</w:delText>
          </w:r>
        </w:del>
      </w:ins>
      <w:ins w:id="309" w:author="Man Lim Ho" w:date="2024-04-12T18:05:00Z" w16du:dateUtc="2024-04-12T08:05:00Z">
        <w:r w:rsidR="00284ED2">
          <w:rPr>
            <w:rFonts w:ascii="Arial" w:hAnsi="Arial" w:cs="Arial"/>
          </w:rPr>
          <w:t xml:space="preserve">James et al., </w:t>
        </w:r>
        <w:r w:rsidR="00457EC6">
          <w:rPr>
            <w:rFonts w:ascii="Arial" w:hAnsi="Arial" w:cs="Arial"/>
          </w:rPr>
          <w:t>2016</w:t>
        </w:r>
      </w:ins>
      <w:ins w:id="310" w:author="Charlotte Page" w:date="2024-04-12T11:41:00Z">
        <w:r w:rsidR="008A4002">
          <w:rPr>
            <w:rFonts w:ascii="Arial" w:hAnsi="Arial" w:cs="Arial"/>
          </w:rPr>
          <w:t>)</w:t>
        </w:r>
      </w:ins>
      <w:r w:rsidR="002C5324" w:rsidRPr="00B77FF1">
        <w:rPr>
          <w:rFonts w:ascii="Arial" w:hAnsi="Arial" w:cs="Arial"/>
        </w:rPr>
        <w:t xml:space="preserve">. Additionally, analysis of bibliometric data such as citation numbers, publishing information and author collaboration details from published studies </w:t>
      </w:r>
      <w:ins w:id="311" w:author="Charlotte Page" w:date="2024-04-12T11:42:00Z">
        <w:del w:id="312" w:author="Man Lim Ho" w:date="2024-04-16T16:51:00Z" w16du:dateUtc="2024-04-16T06:51:00Z">
          <w:r w:rsidR="008A4002" w:rsidDel="000C55F8">
            <w:rPr>
              <w:rFonts w:ascii="Arial" w:hAnsi="Arial" w:cs="Arial"/>
            </w:rPr>
            <w:delText xml:space="preserve">can </w:delText>
          </w:r>
        </w:del>
      </w:ins>
      <w:del w:id="313" w:author="Man Lim Ho" w:date="2024-04-16T16:51:00Z" w16du:dateUtc="2024-04-16T06:51:00Z">
        <w:r w:rsidR="002C5324" w:rsidRPr="00B77FF1" w:rsidDel="000C55F8">
          <w:rPr>
            <w:rFonts w:ascii="Arial" w:hAnsi="Arial" w:cs="Arial"/>
          </w:rPr>
          <w:delText xml:space="preserve">provides </w:delText>
        </w:r>
      </w:del>
      <w:ins w:id="314" w:author="Charlotte Page" w:date="2024-04-12T11:42:00Z">
        <w:del w:id="315" w:author="Man Lim Ho" w:date="2024-04-16T16:51:00Z" w16du:dateUtc="2024-04-16T06:51:00Z">
          <w:r w:rsidR="008A4002" w:rsidDel="000C55F8">
            <w:rPr>
              <w:rFonts w:ascii="Arial" w:hAnsi="Arial" w:cs="Arial"/>
            </w:rPr>
            <w:delText>reveal</w:delText>
          </w:r>
        </w:del>
      </w:ins>
      <w:ins w:id="316" w:author="Man Lim Ho" w:date="2024-04-16T16:51:00Z" w16du:dateUtc="2024-04-16T06:51:00Z">
        <w:r w:rsidR="000C55F8">
          <w:rPr>
            <w:rFonts w:ascii="Arial" w:hAnsi="Arial" w:cs="Arial"/>
          </w:rPr>
          <w:t>provides</w:t>
        </w:r>
      </w:ins>
      <w:ins w:id="317" w:author="Charlotte Page" w:date="2024-04-12T11:42:00Z">
        <w:r w:rsidR="008A4002">
          <w:rPr>
            <w:rFonts w:ascii="Arial" w:hAnsi="Arial" w:cs="Arial"/>
          </w:rPr>
          <w:t xml:space="preserve"> </w:t>
        </w:r>
      </w:ins>
      <w:r w:rsidR="002C5324" w:rsidRPr="00B77FF1">
        <w:rPr>
          <w:rFonts w:ascii="Arial" w:hAnsi="Arial" w:cs="Arial"/>
        </w:rPr>
        <w:t>details of author</w:t>
      </w:r>
      <w:del w:id="318" w:author="Charlotte Page" w:date="2024-04-12T11:42:00Z">
        <w:r w:rsidR="002C5324" w:rsidRPr="00B77FF1" w:rsidDel="008A4002">
          <w:rPr>
            <w:rFonts w:ascii="Arial" w:hAnsi="Arial" w:cs="Arial"/>
          </w:rPr>
          <w:delText>s</w:delText>
        </w:r>
      </w:del>
      <w:r w:rsidR="002C5324" w:rsidRPr="00B77FF1">
        <w:rPr>
          <w:rFonts w:ascii="Arial" w:hAnsi="Arial" w:cs="Arial"/>
        </w:rPr>
        <w:t xml:space="preserve"> collaboration networks, </w:t>
      </w:r>
      <w:commentRangeStart w:id="319"/>
      <w:r w:rsidR="002C5324" w:rsidRPr="00B77FF1">
        <w:rPr>
          <w:rFonts w:ascii="Arial" w:hAnsi="Arial" w:cs="Arial"/>
        </w:rPr>
        <w:t xml:space="preserve">which can be used to identify the </w:t>
      </w:r>
      <w:del w:id="320" w:author="Man Lim Ho" w:date="2024-04-12T13:33:00Z" w16du:dateUtc="2024-04-12T03:33:00Z">
        <w:r w:rsidR="002C5324" w:rsidRPr="00B77FF1" w:rsidDel="003B12FC">
          <w:rPr>
            <w:rFonts w:ascii="Arial" w:hAnsi="Arial" w:cs="Arial"/>
          </w:rPr>
          <w:delText>trend of study</w:delText>
        </w:r>
      </w:del>
      <w:ins w:id="321" w:author="Man Lim Ho" w:date="2024-04-12T13:33:00Z" w16du:dateUtc="2024-04-12T03:33:00Z">
        <w:r w:rsidR="003B12FC">
          <w:rPr>
            <w:rFonts w:ascii="Arial" w:hAnsi="Arial" w:cs="Arial"/>
          </w:rPr>
          <w:t xml:space="preserve">research </w:t>
        </w:r>
        <w:r w:rsidR="004D44A6">
          <w:rPr>
            <w:rFonts w:ascii="Arial" w:hAnsi="Arial" w:cs="Arial"/>
          </w:rPr>
          <w:t>specialties</w:t>
        </w:r>
      </w:ins>
      <w:r w:rsidR="002C5324" w:rsidRPr="00B77FF1">
        <w:rPr>
          <w:rFonts w:ascii="Arial" w:hAnsi="Arial" w:cs="Arial"/>
        </w:rPr>
        <w:t>,</w:t>
      </w:r>
      <w:commentRangeEnd w:id="319"/>
      <w:r w:rsidR="008A4002">
        <w:rPr>
          <w:rStyle w:val="CommentReference"/>
        </w:rPr>
        <w:commentReference w:id="319"/>
      </w:r>
      <w:r w:rsidR="002C5324" w:rsidRPr="00B77FF1">
        <w:rPr>
          <w:rFonts w:ascii="Arial" w:hAnsi="Arial" w:cs="Arial"/>
        </w:rPr>
        <w:t xml:space="preserve"> research groups and impact of studies. The insights provided by a systematic map </w:t>
      </w:r>
      <w:ins w:id="322" w:author="Charlotte Page" w:date="2024-04-12T11:43:00Z">
        <w:r w:rsidR="008A4002">
          <w:rPr>
            <w:rFonts w:ascii="Arial" w:hAnsi="Arial" w:cs="Arial"/>
          </w:rPr>
          <w:t xml:space="preserve">can therefore </w:t>
        </w:r>
      </w:ins>
      <w:r w:rsidR="002C5324" w:rsidRPr="00B77FF1">
        <w:rPr>
          <w:rFonts w:ascii="Arial" w:hAnsi="Arial" w:cs="Arial"/>
        </w:rPr>
        <w:t>help direct future research effort</w:t>
      </w:r>
      <w:ins w:id="323" w:author="Man Lim Ho" w:date="2024-04-16T16:51:00Z" w16du:dateUtc="2024-04-16T06:51:00Z">
        <w:r w:rsidR="00F136C6">
          <w:rPr>
            <w:rFonts w:ascii="Arial" w:hAnsi="Arial" w:cs="Arial"/>
          </w:rPr>
          <w:t>s</w:t>
        </w:r>
      </w:ins>
      <w:r w:rsidR="002C5324" w:rsidRPr="00B77FF1">
        <w:rPr>
          <w:rFonts w:ascii="Arial" w:hAnsi="Arial" w:cs="Arial"/>
        </w:rPr>
        <w:t xml:space="preserve"> more </w:t>
      </w:r>
      <w:del w:id="324" w:author="Charlotte Page" w:date="2024-04-12T11:43:00Z">
        <w:r w:rsidR="002C5324" w:rsidRPr="00B77FF1" w:rsidDel="008A4002">
          <w:rPr>
            <w:rFonts w:ascii="Arial" w:hAnsi="Arial" w:cs="Arial"/>
          </w:rPr>
          <w:delText xml:space="preserve">accurately and </w:delText>
        </w:r>
      </w:del>
      <w:r w:rsidR="002C5324" w:rsidRPr="00B77FF1">
        <w:rPr>
          <w:rFonts w:ascii="Arial" w:hAnsi="Arial" w:cs="Arial"/>
        </w:rPr>
        <w:t>effectively.</w:t>
      </w:r>
    </w:p>
    <w:p w14:paraId="6F36DFE6" w14:textId="76BC25FA" w:rsidR="00361854" w:rsidRDefault="00C37661" w:rsidP="008D4B6C">
      <w:pPr>
        <w:spacing w:line="480" w:lineRule="auto"/>
        <w:jc w:val="both"/>
        <w:rPr>
          <w:rFonts w:ascii="Arial" w:hAnsi="Arial" w:cs="Arial"/>
        </w:rPr>
      </w:pPr>
      <w:ins w:id="325" w:author="Man Lim Ho" w:date="2024-04-16T16:53:00Z" w16du:dateUtc="2024-04-16T06:53:00Z">
        <w:r>
          <w:rPr>
            <w:rFonts w:ascii="Arial" w:hAnsi="Arial" w:cs="Arial"/>
          </w:rPr>
          <w:t>When collating and classifying research evidence, we need to consider factors such as</w:t>
        </w:r>
      </w:ins>
      <w:commentRangeStart w:id="326"/>
      <w:ins w:id="327" w:author="Man Lim Ho" w:date="2024-04-16T16:52:00Z" w16du:dateUtc="2024-04-16T06:52:00Z">
        <w:r w:rsidRPr="6C738E91">
          <w:rPr>
            <w:rFonts w:ascii="Arial" w:hAnsi="Arial" w:cs="Arial"/>
          </w:rPr>
          <w:t xml:space="preserve"> the location of </w:t>
        </w:r>
        <w:r>
          <w:rPr>
            <w:rFonts w:ascii="Arial" w:hAnsi="Arial" w:cs="Arial"/>
          </w:rPr>
          <w:t xml:space="preserve">the </w:t>
        </w:r>
        <w:r w:rsidRPr="6C738E91">
          <w:rPr>
            <w:rFonts w:ascii="Arial" w:hAnsi="Arial" w:cs="Arial"/>
          </w:rPr>
          <w:t xml:space="preserve">study, year of publication, study types, and metric used for identifying ocean warming events. </w:t>
        </w:r>
        <w:commentRangeEnd w:id="326"/>
        <w:r>
          <w:rPr>
            <w:rStyle w:val="CommentReference"/>
          </w:rPr>
          <w:commentReference w:id="326"/>
        </w:r>
        <w:r w:rsidRPr="6C738E91">
          <w:rPr>
            <w:rFonts w:ascii="Arial" w:hAnsi="Arial" w:cs="Arial"/>
          </w:rPr>
          <w:t>Marine Ecoregions of the World (MEOW)</w:t>
        </w:r>
      </w:ins>
      <w:ins w:id="328" w:author="Man Lim Ho" w:date="2024-04-16T16:53:00Z" w16du:dateUtc="2024-04-16T06:53:00Z">
        <w:r>
          <w:rPr>
            <w:rFonts w:ascii="Arial" w:hAnsi="Arial" w:cs="Arial"/>
          </w:rPr>
          <w:t xml:space="preserve"> (Spalding et al.</w:t>
        </w:r>
      </w:ins>
      <w:ins w:id="329" w:author="Man Lim Ho" w:date="2024-04-16T16:54:00Z" w16du:dateUtc="2024-04-16T06:54:00Z">
        <w:r>
          <w:rPr>
            <w:rFonts w:ascii="Arial" w:hAnsi="Arial" w:cs="Arial"/>
          </w:rPr>
          <w:t>, 2007)</w:t>
        </w:r>
      </w:ins>
      <w:ins w:id="330" w:author="Man Lim Ho" w:date="2024-04-16T16:52:00Z" w16du:dateUtc="2024-04-16T06:52:00Z">
        <w:r w:rsidRPr="6C738E91">
          <w:rPr>
            <w:rFonts w:ascii="Arial" w:hAnsi="Arial" w:cs="Arial"/>
          </w:rPr>
          <w:t xml:space="preserve"> </w:t>
        </w:r>
      </w:ins>
      <w:ins w:id="331" w:author="Man Lim Ho" w:date="2024-04-16T16:53:00Z" w16du:dateUtc="2024-04-16T06:53:00Z">
        <w:r>
          <w:rPr>
            <w:rFonts w:ascii="Arial" w:hAnsi="Arial" w:cs="Arial"/>
          </w:rPr>
          <w:t>introduced</w:t>
        </w:r>
      </w:ins>
      <w:ins w:id="332" w:author="Man Lim Ho" w:date="2024-04-16T16:52:00Z" w16du:dateUtc="2024-04-16T06:52:00Z">
        <w:r w:rsidRPr="6C738E91">
          <w:rPr>
            <w:rFonts w:ascii="Arial" w:hAnsi="Arial" w:cs="Arial"/>
          </w:rPr>
          <w:t xml:space="preserve"> a hierarchical </w:t>
        </w:r>
        <w:proofErr w:type="spellStart"/>
        <w:r w:rsidRPr="6C738E91">
          <w:rPr>
            <w:rFonts w:ascii="Arial" w:hAnsi="Arial" w:cs="Arial"/>
          </w:rPr>
          <w:t>biogeoregionalisation</w:t>
        </w:r>
        <w:proofErr w:type="spellEnd"/>
        <w:r w:rsidRPr="6C738E91">
          <w:rPr>
            <w:rFonts w:ascii="Arial" w:hAnsi="Arial" w:cs="Arial"/>
          </w:rPr>
          <w:t xml:space="preserve"> of coastal and shelf areas based on biogeographic assessments, ecoregional assessments, government-derived or supported systems and input from different researchers and assessments </w:t>
        </w:r>
        <w:r>
          <w:rPr>
            <w:rFonts w:ascii="Arial" w:hAnsi="Arial" w:cs="Arial"/>
          </w:rPr>
          <w:t>[23]</w:t>
        </w:r>
        <w:r w:rsidRPr="6C738E91">
          <w:rPr>
            <w:rFonts w:ascii="Arial" w:hAnsi="Arial" w:cs="Arial"/>
          </w:rPr>
          <w:t xml:space="preserve">. Using MEOW as a standardised reference for location enables a systematic approach for recording locational data in marine conservation planning and research, enabling a more robust referencing between studies to identify biogeographical data. </w:t>
        </w:r>
      </w:ins>
      <w:del w:id="333" w:author="Charlotte Page" w:date="2024-04-12T11:45:00Z">
        <w:r w:rsidR="002C5324" w:rsidRPr="6C738E91" w:rsidDel="008A4002">
          <w:rPr>
            <w:rFonts w:ascii="Arial" w:hAnsi="Arial" w:cs="Arial"/>
          </w:rPr>
          <w:delText>To determine the research question for this systematic map,</w:delText>
        </w:r>
      </w:del>
      <w:ins w:id="334" w:author="Charlotte Page" w:date="2024-04-12T11:47:00Z">
        <w:del w:id="335" w:author="Man Lim Ho" w:date="2024-04-16T16:52:00Z" w16du:dateUtc="2024-04-16T06:52:00Z">
          <w:r w:rsidR="008A4002" w:rsidRPr="008A4002" w:rsidDel="00F136C6">
            <w:rPr>
              <w:rFonts w:ascii="Arial" w:hAnsi="Arial" w:cs="Arial"/>
            </w:rPr>
            <w:delText xml:space="preserve"> </w:delText>
          </w:r>
        </w:del>
      </w:ins>
      <w:moveToRangeStart w:id="336" w:author="Charlotte Page" w:date="2024-04-12T11:47:00Z" w:name="move163814856"/>
      <w:moveTo w:id="337" w:author="Charlotte Page" w:date="2024-04-12T11:47:00Z">
        <w:del w:id="338" w:author="Man Lim Ho" w:date="2024-04-16T16:54:00Z" w16du:dateUtc="2024-04-16T06:54:00Z">
          <w:r w:rsidR="008A4002" w:rsidRPr="6C738E91" w:rsidDel="00701575">
            <w:rPr>
              <w:rFonts w:ascii="Arial" w:hAnsi="Arial" w:cs="Arial"/>
            </w:rPr>
            <w:delText>In</w:delText>
          </w:r>
        </w:del>
      </w:moveTo>
      <w:ins w:id="339" w:author="Man Lim Ho" w:date="2024-04-16T16:54:00Z" w16du:dateUtc="2024-04-16T06:54:00Z">
        <w:r w:rsidR="00701575">
          <w:rPr>
            <w:rFonts w:ascii="Arial" w:hAnsi="Arial" w:cs="Arial"/>
          </w:rPr>
          <w:t xml:space="preserve">In the </w:t>
        </w:r>
      </w:ins>
      <w:moveTo w:id="340" w:author="Charlotte Page" w:date="2024-04-12T11:47:00Z">
        <w:del w:id="341" w:author="Man Lim Ho" w:date="2024-04-16T16:55:00Z" w16du:dateUtc="2024-04-16T06:55:00Z">
          <w:r w:rsidR="008A4002" w:rsidRPr="6C738E91" w:rsidDel="001C27F4">
            <w:rPr>
              <w:rFonts w:ascii="Arial" w:hAnsi="Arial" w:cs="Arial"/>
            </w:rPr>
            <w:delText xml:space="preserve"> </w:delText>
          </w:r>
        </w:del>
        <w:r w:rsidR="008A4002" w:rsidRPr="6C738E91">
          <w:rPr>
            <w:rFonts w:ascii="Arial" w:hAnsi="Arial" w:cs="Arial"/>
          </w:rPr>
          <w:t>early 2010s, more publications beg</w:t>
        </w:r>
      </w:moveTo>
      <w:ins w:id="342" w:author="Man Lim Ho" w:date="2024-04-16T16:54:00Z" w16du:dateUtc="2024-04-16T06:54:00Z">
        <w:r w:rsidR="00701575">
          <w:rPr>
            <w:rFonts w:ascii="Arial" w:hAnsi="Arial" w:cs="Arial"/>
          </w:rPr>
          <w:t>a</w:t>
        </w:r>
      </w:ins>
      <w:moveTo w:id="343" w:author="Charlotte Page" w:date="2024-04-12T11:47:00Z">
        <w:del w:id="344" w:author="Man Lim Ho" w:date="2024-04-16T16:54:00Z" w16du:dateUtc="2024-04-16T06:54:00Z">
          <w:r w:rsidR="008A4002" w:rsidRPr="6C738E91" w:rsidDel="00701575">
            <w:rPr>
              <w:rFonts w:ascii="Arial" w:hAnsi="Arial" w:cs="Arial"/>
            </w:rPr>
            <w:delText>i</w:delText>
          </w:r>
        </w:del>
        <w:r w:rsidR="008A4002" w:rsidRPr="6C738E91">
          <w:rPr>
            <w:rFonts w:ascii="Arial" w:hAnsi="Arial" w:cs="Arial"/>
          </w:rPr>
          <w:t xml:space="preserve">n to record the effects of ocean warming and extreme weather events on subtropical coral reefs </w:t>
        </w:r>
        <w:r w:rsidR="008A4002">
          <w:rPr>
            <w:rFonts w:ascii="Arial" w:hAnsi="Arial" w:cs="Arial"/>
          </w:rPr>
          <w:t>[24-26]</w:t>
        </w:r>
      </w:moveTo>
      <w:ins w:id="345" w:author="Man Lim Ho" w:date="2024-04-16T16:54:00Z" w16du:dateUtc="2024-04-16T06:54:00Z">
        <w:r w:rsidR="004D08B4">
          <w:rPr>
            <w:rFonts w:ascii="Arial" w:hAnsi="Arial" w:cs="Arial"/>
          </w:rPr>
          <w:t>;</w:t>
        </w:r>
      </w:ins>
      <w:moveTo w:id="346" w:author="Charlotte Page" w:date="2024-04-12T11:47:00Z">
        <w:del w:id="347" w:author="Man Lim Ho" w:date="2024-04-16T16:54:00Z" w16du:dateUtc="2024-04-16T06:54:00Z">
          <w:r w:rsidR="008A4002" w:rsidRPr="6C738E91" w:rsidDel="004D08B4">
            <w:rPr>
              <w:rFonts w:ascii="Arial" w:hAnsi="Arial" w:cs="Arial"/>
            </w:rPr>
            <w:delText>,</w:delText>
          </w:r>
        </w:del>
        <w:r w:rsidR="008A4002" w:rsidRPr="6C738E91">
          <w:rPr>
            <w:rFonts w:ascii="Arial" w:hAnsi="Arial" w:cs="Arial"/>
          </w:rPr>
          <w:t xml:space="preserve"> therefore, assessing studies from as far as 2010 will allow a good understanding of </w:t>
        </w:r>
        <w:del w:id="348" w:author="Man Lim Ho" w:date="2024-04-16T16:55:00Z" w16du:dateUtc="2024-04-16T06:55:00Z">
          <w:r w:rsidR="008A4002" w:rsidRPr="6C738E91" w:rsidDel="001C27F4">
            <w:rPr>
              <w:rFonts w:ascii="Arial" w:hAnsi="Arial" w:cs="Arial"/>
            </w:rPr>
            <w:delText>existing relevant</w:delText>
          </w:r>
        </w:del>
      </w:moveTo>
      <w:ins w:id="349" w:author="Man Lim Ho" w:date="2024-04-16T16:55:00Z" w16du:dateUtc="2024-04-16T06:55:00Z">
        <w:r w:rsidR="001C27F4">
          <w:rPr>
            <w:rFonts w:ascii="Arial" w:hAnsi="Arial" w:cs="Arial"/>
          </w:rPr>
          <w:t>up-to-date</w:t>
        </w:r>
      </w:ins>
      <w:moveTo w:id="350" w:author="Charlotte Page" w:date="2024-04-12T11:47:00Z">
        <w:r w:rsidR="008A4002" w:rsidRPr="6C738E91">
          <w:rPr>
            <w:rFonts w:ascii="Arial" w:hAnsi="Arial" w:cs="Arial"/>
          </w:rPr>
          <w:t xml:space="preserve"> literature on the topic. </w:t>
        </w:r>
      </w:moveTo>
      <w:moveToRangeEnd w:id="336"/>
      <w:ins w:id="351" w:author="Charlotte Page" w:date="2024-04-12T11:45:00Z">
        <w:del w:id="352" w:author="Man Lim Ho" w:date="2024-04-16T16:57:00Z" w16du:dateUtc="2024-04-16T06:57:00Z">
          <w:r w:rsidR="008A4002" w:rsidDel="003A68E4">
            <w:rPr>
              <w:rFonts w:ascii="Arial" w:hAnsi="Arial" w:cs="Arial"/>
            </w:rPr>
            <w:delText>In this systematic map we address</w:delText>
          </w:r>
        </w:del>
      </w:ins>
      <w:del w:id="353" w:author="Man Lim Ho" w:date="2024-04-16T16:57:00Z" w16du:dateUtc="2024-04-16T06:57:00Z">
        <w:r w:rsidR="002C5324" w:rsidRPr="6C738E91" w:rsidDel="003A68E4">
          <w:rPr>
            <w:rFonts w:ascii="Arial" w:hAnsi="Arial" w:cs="Arial"/>
          </w:rPr>
          <w:delText xml:space="preserve"> several major aspects are considered,</w:delText>
        </w:r>
      </w:del>
      <w:ins w:id="354" w:author="Charlotte Page" w:date="2024-04-12T11:46:00Z">
        <w:del w:id="355" w:author="Man Lim Ho" w:date="2024-04-16T16:56:00Z" w16du:dateUtc="2024-04-16T06:56:00Z">
          <w:r w:rsidR="008A4002" w:rsidDel="00B80790">
            <w:rPr>
              <w:rFonts w:ascii="Arial" w:hAnsi="Arial" w:cs="Arial"/>
            </w:rPr>
            <w:delText>examine</w:delText>
          </w:r>
        </w:del>
      </w:ins>
      <w:del w:id="356" w:author="Man Lim Ho" w:date="2024-04-16T16:56:00Z" w16du:dateUtc="2024-04-16T06:56:00Z">
        <w:r w:rsidR="002C5324" w:rsidRPr="6C738E91" w:rsidDel="00B80790">
          <w:rPr>
            <w:rFonts w:ascii="Arial" w:hAnsi="Arial" w:cs="Arial"/>
          </w:rPr>
          <w:delText xml:space="preserve"> i</w:delText>
        </w:r>
      </w:del>
      <w:del w:id="357" w:author="Man Lim Ho" w:date="2024-04-16T16:57:00Z" w16du:dateUtc="2024-04-16T06:57:00Z">
        <w:r w:rsidR="002C5324" w:rsidRPr="6C738E91" w:rsidDel="003A68E4">
          <w:rPr>
            <w:rFonts w:ascii="Arial" w:hAnsi="Arial" w:cs="Arial"/>
          </w:rPr>
          <w:delText>ncluding</w:delText>
        </w:r>
        <w:r w:rsidR="002C5324" w:rsidRPr="6C738E91" w:rsidDel="00B80790">
          <w:rPr>
            <w:rFonts w:ascii="Arial" w:hAnsi="Arial" w:cs="Arial"/>
          </w:rPr>
          <w:delText xml:space="preserve"> </w:delText>
        </w:r>
        <w:r w:rsidR="002C5324" w:rsidRPr="6C738E91" w:rsidDel="003A68E4">
          <w:rPr>
            <w:rFonts w:ascii="Arial" w:hAnsi="Arial" w:cs="Arial"/>
          </w:rPr>
          <w:delText>the location of stud</w:delText>
        </w:r>
      </w:del>
      <w:ins w:id="358" w:author="Charlotte Page" w:date="2024-04-12T11:46:00Z">
        <w:del w:id="359" w:author="Man Lim Ho" w:date="2024-04-16T16:57:00Z" w16du:dateUtc="2024-04-16T06:57:00Z">
          <w:r w:rsidR="008A4002" w:rsidDel="003A68E4">
            <w:rPr>
              <w:rFonts w:ascii="Arial" w:hAnsi="Arial" w:cs="Arial"/>
            </w:rPr>
            <w:delText>ies</w:delText>
          </w:r>
        </w:del>
      </w:ins>
      <w:del w:id="360" w:author="Man Lim Ho" w:date="2024-04-16T16:57:00Z" w16du:dateUtc="2024-04-16T06:57:00Z">
        <w:r w:rsidR="002C5324" w:rsidRPr="6C738E91" w:rsidDel="003A68E4">
          <w:rPr>
            <w:rFonts w:ascii="Arial" w:hAnsi="Arial" w:cs="Arial"/>
          </w:rPr>
          <w:delText>y, year of publication, study types, and metric</w:delText>
        </w:r>
      </w:del>
      <w:ins w:id="361" w:author="Charlotte Page" w:date="2024-04-12T11:46:00Z">
        <w:del w:id="362" w:author="Man Lim Ho" w:date="2024-04-16T16:57:00Z" w16du:dateUtc="2024-04-16T06:57:00Z">
          <w:r w:rsidR="008A4002" w:rsidDel="003A68E4">
            <w:rPr>
              <w:rFonts w:ascii="Arial" w:hAnsi="Arial" w:cs="Arial"/>
            </w:rPr>
            <w:delText>s</w:delText>
          </w:r>
        </w:del>
      </w:ins>
      <w:del w:id="363" w:author="Man Lim Ho" w:date="2024-04-16T16:57:00Z" w16du:dateUtc="2024-04-16T06:57:00Z">
        <w:r w:rsidR="002C5324" w:rsidRPr="6C738E91" w:rsidDel="003A68E4">
          <w:rPr>
            <w:rFonts w:ascii="Arial" w:hAnsi="Arial" w:cs="Arial"/>
          </w:rPr>
          <w:delText xml:space="preserve"> used for identifying ocean </w:delText>
        </w:r>
        <w:r w:rsidR="002C5324" w:rsidRPr="6C738E91" w:rsidDel="003A68E4">
          <w:rPr>
            <w:rFonts w:ascii="Arial" w:hAnsi="Arial" w:cs="Arial"/>
          </w:rPr>
          <w:lastRenderedPageBreak/>
          <w:delText>warming events. Marine Ecoregions of the World (MEOW) was introduced</w:delText>
        </w:r>
      </w:del>
      <w:ins w:id="364" w:author="Charlotte Page" w:date="2024-04-12T11:46:00Z">
        <w:del w:id="365" w:author="Man Lim Ho" w:date="2024-04-16T16:57:00Z" w16du:dateUtc="2024-04-16T06:57:00Z">
          <w:r w:rsidR="008A4002" w:rsidDel="003A68E4">
            <w:rPr>
              <w:rFonts w:ascii="Arial" w:hAnsi="Arial" w:cs="Arial"/>
            </w:rPr>
            <w:delText>is</w:delText>
          </w:r>
        </w:del>
      </w:ins>
      <w:del w:id="366" w:author="Man Lim Ho" w:date="2024-04-16T16:57:00Z" w16du:dateUtc="2024-04-16T06:57:00Z">
        <w:r w:rsidR="002C5324" w:rsidRPr="6C738E91" w:rsidDel="003A68E4">
          <w:rPr>
            <w:rFonts w:ascii="Arial" w:hAnsi="Arial" w:cs="Arial"/>
          </w:rPr>
          <w:delText xml:space="preserve"> as a hierarchical biogeoregionalisation of coastal and shelf areas based on biogeographic assessments, ecoregional assessments, government-derived or supported systems and input from different researchers and assessments </w:delText>
        </w:r>
        <w:r w:rsidR="00436249" w:rsidDel="003A68E4">
          <w:rPr>
            <w:rFonts w:ascii="Arial" w:hAnsi="Arial" w:cs="Arial"/>
          </w:rPr>
          <w:delText>[23]</w:delText>
        </w:r>
        <w:r w:rsidR="002C5324" w:rsidRPr="6C738E91" w:rsidDel="003A68E4">
          <w:rPr>
            <w:rFonts w:ascii="Arial" w:hAnsi="Arial" w:cs="Arial"/>
          </w:rPr>
          <w:delText xml:space="preserve">. Using MEOW as a standardised reference for location enables a systematic approach for recording locational data in marine conservation planning and research, enabling a more robust referencing between studies to identify biogeographical data. </w:delText>
        </w:r>
      </w:del>
      <w:moveFromRangeStart w:id="367" w:author="Charlotte Page" w:date="2024-04-12T11:47:00Z" w:name="move163814856"/>
      <w:moveFrom w:id="368" w:author="Charlotte Page" w:date="2024-04-12T11:47:00Z">
        <w:del w:id="369" w:author="Man Lim Ho" w:date="2024-04-16T16:57:00Z" w16du:dateUtc="2024-04-16T06:57:00Z">
          <w:r w:rsidR="002C5324" w:rsidRPr="6C738E91" w:rsidDel="003A68E4">
            <w:rPr>
              <w:rFonts w:ascii="Arial" w:hAnsi="Arial" w:cs="Arial"/>
            </w:rPr>
            <w:delText xml:space="preserve">In early 2010s, more publications begin to record the effects of ocean warming and extreme weather events on subtropical coral reefs </w:delText>
          </w:r>
          <w:r w:rsidR="00436249" w:rsidDel="003A68E4">
            <w:rPr>
              <w:rFonts w:ascii="Arial" w:hAnsi="Arial" w:cs="Arial"/>
            </w:rPr>
            <w:delText>[24-26]</w:delText>
          </w:r>
          <w:r w:rsidR="002C5324" w:rsidRPr="6C738E91" w:rsidDel="003A68E4">
            <w:rPr>
              <w:rFonts w:ascii="Arial" w:hAnsi="Arial" w:cs="Arial"/>
            </w:rPr>
            <w:delText xml:space="preserve">, therefore, assessing studies from as far as 2010 will allow a good understanding of existing relevant literature on the topic. </w:delText>
          </w:r>
        </w:del>
      </w:moveFrom>
      <w:moveFromRangeEnd w:id="367"/>
      <w:ins w:id="370" w:author="Charlotte Page" w:date="2024-04-12T11:47:00Z">
        <w:del w:id="371" w:author="Man Lim Ho" w:date="2024-04-16T16:57:00Z" w16du:dateUtc="2024-04-16T06:57:00Z">
          <w:r w:rsidR="008A4002" w:rsidDel="003A68E4">
            <w:rPr>
              <w:rFonts w:ascii="Arial" w:hAnsi="Arial" w:cs="Arial"/>
            </w:rPr>
            <w:delText xml:space="preserve">There </w:delText>
          </w:r>
        </w:del>
        <w:del w:id="372" w:author="Man Lim Ho" w:date="2024-04-12T13:34:00Z" w16du:dateUtc="2024-04-12T03:34:00Z">
          <w:r w:rsidR="008A4002" w:rsidDel="004D44A6">
            <w:rPr>
              <w:rFonts w:ascii="Arial" w:hAnsi="Arial" w:cs="Arial"/>
            </w:rPr>
            <w:delText>are</w:delText>
          </w:r>
        </w:del>
        <w:del w:id="373" w:author="Man Lim Ho" w:date="2024-04-16T16:57:00Z" w16du:dateUtc="2024-04-16T06:57:00Z">
          <w:r w:rsidR="008A4002" w:rsidDel="003A68E4">
            <w:rPr>
              <w:rFonts w:ascii="Arial" w:hAnsi="Arial" w:cs="Arial"/>
            </w:rPr>
            <w:delText xml:space="preserve"> several</w:delText>
          </w:r>
        </w:del>
      </w:ins>
      <w:ins w:id="374" w:author="Man Lim Ho" w:date="2024-04-16T16:57:00Z" w16du:dateUtc="2024-04-16T06:57:00Z">
        <w:r w:rsidR="003A68E4">
          <w:rPr>
            <w:rFonts w:ascii="Arial" w:hAnsi="Arial" w:cs="Arial"/>
          </w:rPr>
          <w:t>Many</w:t>
        </w:r>
      </w:ins>
      <w:ins w:id="375" w:author="Charlotte Page" w:date="2024-04-12T11:47:00Z">
        <w:r w:rsidR="008A4002">
          <w:rPr>
            <w:rFonts w:ascii="Arial" w:hAnsi="Arial" w:cs="Arial"/>
          </w:rPr>
          <w:t xml:space="preserve"> m</w:t>
        </w:r>
      </w:ins>
      <w:del w:id="376" w:author="Charlotte Page" w:date="2024-04-12T11:47:00Z">
        <w:r w:rsidR="002C5324" w:rsidRPr="6C738E91" w:rsidDel="008A4002">
          <w:rPr>
            <w:rFonts w:ascii="Arial" w:hAnsi="Arial" w:cs="Arial"/>
          </w:rPr>
          <w:delText>M</w:delText>
        </w:r>
      </w:del>
      <w:r w:rsidR="002C5324" w:rsidRPr="6C738E91">
        <w:rPr>
          <w:rFonts w:ascii="Arial" w:hAnsi="Arial" w:cs="Arial"/>
        </w:rPr>
        <w:t xml:space="preserve">ethods </w:t>
      </w:r>
      <w:ins w:id="377" w:author="Charlotte Page" w:date="2024-04-12T11:47:00Z">
        <w:del w:id="378" w:author="Man Lim Ho" w:date="2024-04-16T16:57:00Z" w16du:dateUtc="2024-04-16T06:57:00Z">
          <w:r w:rsidR="008A4002" w:rsidDel="00342F83">
            <w:rPr>
              <w:rFonts w:ascii="Arial" w:hAnsi="Arial" w:cs="Arial"/>
            </w:rPr>
            <w:delText>for</w:delText>
          </w:r>
        </w:del>
      </w:ins>
      <w:ins w:id="379" w:author="Man Lim Ho" w:date="2024-04-16T16:57:00Z" w16du:dateUtc="2024-04-16T06:57:00Z">
        <w:r w:rsidR="00342F83">
          <w:rPr>
            <w:rFonts w:ascii="Arial" w:hAnsi="Arial" w:cs="Arial"/>
          </w:rPr>
          <w:t>of</w:t>
        </w:r>
      </w:ins>
      <w:del w:id="380" w:author="Charlotte Page" w:date="2024-04-12T11:47:00Z">
        <w:r w:rsidR="002C5324" w:rsidRPr="6C738E91" w:rsidDel="008A4002">
          <w:rPr>
            <w:rFonts w:ascii="Arial" w:hAnsi="Arial" w:cs="Arial"/>
          </w:rPr>
          <w:delText>of</w:delText>
        </w:r>
      </w:del>
      <w:r w:rsidR="002C5324" w:rsidRPr="6C738E91">
        <w:rPr>
          <w:rFonts w:ascii="Arial" w:hAnsi="Arial" w:cs="Arial"/>
        </w:rPr>
        <w:t xml:space="preserve"> recording extreme temperature</w:t>
      </w:r>
      <w:ins w:id="381" w:author="Charlotte Page" w:date="2024-04-12T11:48:00Z">
        <w:r w:rsidR="008A4002">
          <w:rPr>
            <w:rFonts w:ascii="Arial" w:hAnsi="Arial" w:cs="Arial"/>
          </w:rPr>
          <w:t xml:space="preserve"> events </w:t>
        </w:r>
        <w:del w:id="382" w:author="Man Lim Ho" w:date="2024-04-16T16:57:00Z" w16du:dateUtc="2024-04-16T06:57:00Z">
          <w:r w:rsidR="008A4002" w:rsidDel="00342F83">
            <w:rPr>
              <w:rFonts w:ascii="Arial" w:hAnsi="Arial" w:cs="Arial"/>
            </w:rPr>
            <w:delText xml:space="preserve">that </w:delText>
          </w:r>
        </w:del>
        <w:r w:rsidR="008A4002">
          <w:rPr>
            <w:rFonts w:ascii="Arial" w:hAnsi="Arial" w:cs="Arial"/>
          </w:rPr>
          <w:t xml:space="preserve">are </w:t>
        </w:r>
        <w:del w:id="383" w:author="Man Lim Ho" w:date="2024-04-16T16:58:00Z" w16du:dateUtc="2024-04-16T06:58:00Z">
          <w:r w:rsidR="008A4002" w:rsidDel="00B5042D">
            <w:rPr>
              <w:rFonts w:ascii="Arial" w:hAnsi="Arial" w:cs="Arial"/>
            </w:rPr>
            <w:delText>used widely on tropical reefs</w:delText>
          </w:r>
        </w:del>
      </w:ins>
      <w:ins w:id="384" w:author="Man Lim Ho" w:date="2024-04-16T16:58:00Z" w16du:dateUtc="2024-04-16T06:58:00Z">
        <w:r w:rsidR="00B5042D">
          <w:rPr>
            <w:rFonts w:ascii="Arial" w:hAnsi="Arial" w:cs="Arial"/>
          </w:rPr>
          <w:t>used; most common methods of recording</w:t>
        </w:r>
      </w:ins>
      <w:ins w:id="385" w:author="Man Lim Ho" w:date="2024-04-12T18:07:00Z" w16du:dateUtc="2024-04-12T08:07:00Z">
        <w:r w:rsidR="00EF2D1B">
          <w:rPr>
            <w:rFonts w:ascii="Arial" w:hAnsi="Arial" w:cs="Arial"/>
          </w:rPr>
          <w:t xml:space="preserve"> includ</w:t>
        </w:r>
      </w:ins>
      <w:ins w:id="386" w:author="Man Lim Ho" w:date="2024-04-16T16:58:00Z" w16du:dateUtc="2024-04-16T06:58:00Z">
        <w:r w:rsidR="00B5042D">
          <w:rPr>
            <w:rFonts w:ascii="Arial" w:hAnsi="Arial" w:cs="Arial"/>
          </w:rPr>
          <w:t>e</w:t>
        </w:r>
      </w:ins>
      <w:ins w:id="387" w:author="Charlotte Page" w:date="2024-04-12T11:49:00Z">
        <w:del w:id="388" w:author="Man Lim Ho" w:date="2024-04-12T18:07:00Z" w16du:dateUtc="2024-04-12T08:07:00Z">
          <w:r w:rsidR="008A4002" w:rsidDel="00EF2D1B">
            <w:rPr>
              <w:rFonts w:ascii="Arial" w:hAnsi="Arial" w:cs="Arial"/>
            </w:rPr>
            <w:delText xml:space="preserve"> (REFs).</w:delText>
          </w:r>
        </w:del>
      </w:ins>
      <w:del w:id="389" w:author="Man Lim Ho" w:date="2024-04-12T18:07:00Z" w16du:dateUtc="2024-04-12T08:07:00Z">
        <w:r w:rsidR="002C5324" w:rsidRPr="6C738E91" w:rsidDel="00EF2D1B">
          <w:rPr>
            <w:rFonts w:ascii="Arial" w:hAnsi="Arial" w:cs="Arial"/>
          </w:rPr>
          <w:delText xml:space="preserve"> events are available in a variety of ways; most common methods of recording include</w:delText>
        </w:r>
      </w:del>
      <w:ins w:id="390" w:author="Charlotte Page" w:date="2024-04-12T11:49:00Z">
        <w:del w:id="391" w:author="Man Lim Ho" w:date="2024-04-12T18:07:00Z" w16du:dateUtc="2024-04-12T08:07:00Z">
          <w:r w:rsidR="008A4002" w:rsidDel="00EF2D1B">
            <w:rPr>
              <w:rFonts w:ascii="Arial" w:hAnsi="Arial" w:cs="Arial"/>
            </w:rPr>
            <w:delText xml:space="preserve">These </w:delText>
          </w:r>
        </w:del>
      </w:ins>
      <w:ins w:id="392" w:author="Charlotte Page" w:date="2024-04-12T11:47:00Z">
        <w:del w:id="393" w:author="Man Lim Ho" w:date="2024-04-12T18:07:00Z" w16du:dateUtc="2024-04-12T08:07:00Z">
          <w:r w:rsidR="008A4002" w:rsidDel="00EF2D1B">
            <w:rPr>
              <w:rFonts w:ascii="Arial" w:hAnsi="Arial" w:cs="Arial"/>
            </w:rPr>
            <w:delText>includ</w:delText>
          </w:r>
        </w:del>
      </w:ins>
      <w:ins w:id="394" w:author="Charlotte Page" w:date="2024-04-12T11:48:00Z">
        <w:del w:id="395" w:author="Man Lim Ho" w:date="2024-04-12T18:07:00Z" w16du:dateUtc="2024-04-12T08:07:00Z">
          <w:r w:rsidR="008A4002" w:rsidDel="00EF2D1B">
            <w:rPr>
              <w:rFonts w:ascii="Arial" w:hAnsi="Arial" w:cs="Arial"/>
            </w:rPr>
            <w:delText>e</w:delText>
          </w:r>
        </w:del>
      </w:ins>
      <w:r w:rsidR="002C5324" w:rsidRPr="6C738E91">
        <w:rPr>
          <w:rFonts w:ascii="Arial" w:hAnsi="Arial" w:cs="Arial"/>
        </w:rPr>
        <w:t xml:space="preserve"> degree heating weeks </w:t>
      </w:r>
      <w:ins w:id="396" w:author="Man Lim Ho" w:date="2024-04-16T16:58:00Z" w16du:dateUtc="2024-04-16T06:58:00Z">
        <w:r w:rsidR="00B5042D">
          <w:rPr>
            <w:rFonts w:ascii="Arial" w:hAnsi="Arial" w:cs="Arial"/>
          </w:rPr>
          <w:t xml:space="preserve">(DHW) </w:t>
        </w:r>
      </w:ins>
      <w:r w:rsidR="00436249">
        <w:rPr>
          <w:rFonts w:ascii="Arial" w:hAnsi="Arial" w:cs="Arial"/>
        </w:rPr>
        <w:t>[27-29]</w:t>
      </w:r>
      <w:r w:rsidR="002C5324" w:rsidRPr="6C738E91">
        <w:rPr>
          <w:rFonts w:ascii="Arial" w:hAnsi="Arial" w:cs="Arial"/>
        </w:rPr>
        <w:t xml:space="preserve"> and marine heatwaves </w:t>
      </w:r>
      <w:ins w:id="397" w:author="Man Lim Ho" w:date="2024-04-16T16:58:00Z" w16du:dateUtc="2024-04-16T06:58:00Z">
        <w:r w:rsidR="00B5042D">
          <w:rPr>
            <w:rFonts w:ascii="Arial" w:hAnsi="Arial" w:cs="Arial"/>
          </w:rPr>
          <w:t xml:space="preserve">(MHW) </w:t>
        </w:r>
      </w:ins>
      <w:r w:rsidR="00436249">
        <w:rPr>
          <w:rFonts w:ascii="Arial" w:hAnsi="Arial" w:cs="Arial"/>
        </w:rPr>
        <w:t>[30]</w:t>
      </w:r>
      <w:r w:rsidR="002C5324" w:rsidRPr="6C738E91">
        <w:rPr>
          <w:rFonts w:ascii="Arial" w:hAnsi="Arial" w:cs="Arial"/>
        </w:rPr>
        <w:t xml:space="preserve">. Using standardised </w:t>
      </w:r>
      <w:ins w:id="398" w:author="Charlotte Page" w:date="2024-04-12T11:49:00Z">
        <w:r w:rsidR="00A26BE3">
          <w:rPr>
            <w:rFonts w:ascii="Arial" w:hAnsi="Arial" w:cs="Arial"/>
          </w:rPr>
          <w:t>metrics to assess heating</w:t>
        </w:r>
      </w:ins>
      <w:ins w:id="399" w:author="Charlotte Page" w:date="2024-04-12T11:54:00Z">
        <w:r w:rsidR="00A26BE3">
          <w:rPr>
            <w:rFonts w:ascii="Arial" w:hAnsi="Arial" w:cs="Arial"/>
          </w:rPr>
          <w:t xml:space="preserve"> </w:t>
        </w:r>
      </w:ins>
      <w:r w:rsidR="002C5324" w:rsidRPr="6C738E91">
        <w:rPr>
          <w:rFonts w:ascii="Arial" w:hAnsi="Arial" w:cs="Arial"/>
        </w:rPr>
        <w:t>event</w:t>
      </w:r>
      <w:ins w:id="400" w:author="Charlotte Page" w:date="2024-04-12T11:54:00Z">
        <w:r w:rsidR="00A26BE3">
          <w:rPr>
            <w:rFonts w:ascii="Arial" w:hAnsi="Arial" w:cs="Arial"/>
          </w:rPr>
          <w:t>s</w:t>
        </w:r>
      </w:ins>
      <w:r w:rsidR="002C5324" w:rsidRPr="6C738E91">
        <w:rPr>
          <w:rFonts w:ascii="Arial" w:hAnsi="Arial" w:cs="Arial"/>
        </w:rPr>
        <w:t xml:space="preserve"> </w:t>
      </w:r>
      <w:del w:id="401" w:author="Charlotte Page" w:date="2024-04-12T11:54:00Z">
        <w:r w:rsidR="002C5324" w:rsidRPr="6C738E91" w:rsidDel="00A26BE3">
          <w:rPr>
            <w:rFonts w:ascii="Arial" w:hAnsi="Arial" w:cs="Arial"/>
          </w:rPr>
          <w:delText xml:space="preserve">recording methods </w:delText>
        </w:r>
      </w:del>
      <w:r w:rsidR="002C5324" w:rsidRPr="6C738E91">
        <w:rPr>
          <w:rFonts w:ascii="Arial" w:hAnsi="Arial" w:cs="Arial"/>
        </w:rPr>
        <w:t>allows direct comparison between stud</w:t>
      </w:r>
      <w:ins w:id="402" w:author="Charlotte Page" w:date="2024-04-12T11:44:00Z">
        <w:r w:rsidR="008A4002">
          <w:rPr>
            <w:rFonts w:ascii="Arial" w:hAnsi="Arial" w:cs="Arial"/>
          </w:rPr>
          <w:t>ies</w:t>
        </w:r>
      </w:ins>
      <w:del w:id="403" w:author="Charlotte Page" w:date="2024-04-12T11:44:00Z">
        <w:r w:rsidR="002C5324" w:rsidRPr="6C738E91" w:rsidDel="008A4002">
          <w:rPr>
            <w:rFonts w:ascii="Arial" w:hAnsi="Arial" w:cs="Arial"/>
          </w:rPr>
          <w:delText>y</w:delText>
        </w:r>
      </w:del>
      <w:del w:id="404" w:author="Man Lim Ho" w:date="2024-04-16T16:59:00Z" w16du:dateUtc="2024-04-16T06:59:00Z">
        <w:r w:rsidR="002C5324" w:rsidRPr="6C738E91" w:rsidDel="002B77F4">
          <w:rPr>
            <w:rFonts w:ascii="Arial" w:hAnsi="Arial" w:cs="Arial"/>
          </w:rPr>
          <w:delText>, and the use of DHW and MHW is also reproducible using openly available NOAA’s remote sensing data.</w:delText>
        </w:r>
      </w:del>
      <w:ins w:id="405" w:author="Man Lim Ho" w:date="2024-04-16T16:59:00Z" w16du:dateUtc="2024-04-16T06:59:00Z">
        <w:r w:rsidR="002B77F4">
          <w:rPr>
            <w:rFonts w:ascii="Arial" w:hAnsi="Arial" w:cs="Arial"/>
          </w:rPr>
          <w:t>.</w:t>
        </w:r>
      </w:ins>
      <w:r w:rsidR="002C5324" w:rsidRPr="6C738E91">
        <w:rPr>
          <w:rFonts w:ascii="Arial" w:hAnsi="Arial" w:cs="Arial"/>
        </w:rPr>
        <w:t xml:space="preserve"> </w:t>
      </w:r>
      <w:ins w:id="406" w:author="Charlotte Page" w:date="2024-04-12T11:54:00Z">
        <w:del w:id="407" w:author="Man Lim Ho" w:date="2024-04-16T16:59:00Z" w16du:dateUtc="2024-04-16T06:59:00Z">
          <w:r w:rsidR="00A26BE3" w:rsidDel="002B77F4">
            <w:rPr>
              <w:rFonts w:ascii="Arial" w:hAnsi="Arial" w:cs="Arial"/>
            </w:rPr>
            <w:delText>Here we i</w:delText>
          </w:r>
        </w:del>
      </w:ins>
      <w:del w:id="408" w:author="Man Lim Ho" w:date="2024-04-16T16:59:00Z" w16du:dateUtc="2024-04-16T06:59:00Z">
        <w:r w:rsidR="002C5324" w:rsidRPr="6C738E91" w:rsidDel="002B77F4">
          <w:rPr>
            <w:rFonts w:ascii="Arial" w:hAnsi="Arial" w:cs="Arial"/>
          </w:rPr>
          <w:delText>Identifying</w:delText>
        </w:r>
      </w:del>
      <w:ins w:id="409" w:author="Man Lim Ho" w:date="2024-04-16T16:59:00Z" w16du:dateUtc="2024-04-16T06:59:00Z">
        <w:r w:rsidR="002B77F4">
          <w:rPr>
            <w:rFonts w:ascii="Arial" w:hAnsi="Arial" w:cs="Arial"/>
          </w:rPr>
          <w:t>Identifying</w:t>
        </w:r>
      </w:ins>
      <w:r w:rsidR="002C5324" w:rsidRPr="6C738E91">
        <w:rPr>
          <w:rFonts w:ascii="Arial" w:hAnsi="Arial" w:cs="Arial"/>
        </w:rPr>
        <w:t xml:space="preserve"> the literature that utilise</w:t>
      </w:r>
      <w:ins w:id="410" w:author="Man Lim Ho" w:date="2024-04-16T16:59:00Z" w16du:dateUtc="2024-04-16T06:59:00Z">
        <w:r w:rsidR="002B77F4">
          <w:rPr>
            <w:rFonts w:ascii="Arial" w:hAnsi="Arial" w:cs="Arial"/>
          </w:rPr>
          <w:t>d</w:t>
        </w:r>
      </w:ins>
      <w:ins w:id="411" w:author="Charlotte Page" w:date="2024-04-12T11:49:00Z">
        <w:del w:id="412" w:author="Man Lim Ho" w:date="2024-04-16T16:59:00Z" w16du:dateUtc="2024-04-16T06:59:00Z">
          <w:r w:rsidR="008A4002" w:rsidDel="002B77F4">
            <w:rPr>
              <w:rFonts w:ascii="Arial" w:hAnsi="Arial" w:cs="Arial"/>
            </w:rPr>
            <w:delText>s</w:delText>
          </w:r>
        </w:del>
      </w:ins>
      <w:del w:id="413" w:author="Charlotte Page" w:date="2024-04-12T11:49:00Z">
        <w:r w:rsidR="002C5324" w:rsidRPr="6C738E91" w:rsidDel="008A4002">
          <w:rPr>
            <w:rFonts w:ascii="Arial" w:hAnsi="Arial" w:cs="Arial"/>
          </w:rPr>
          <w:delText>d</w:delText>
        </w:r>
      </w:del>
      <w:r w:rsidR="002C5324" w:rsidRPr="6C738E91">
        <w:rPr>
          <w:rFonts w:ascii="Arial" w:hAnsi="Arial" w:cs="Arial"/>
        </w:rPr>
        <w:t xml:space="preserve"> these standardised methods</w:t>
      </w:r>
      <w:ins w:id="414" w:author="Man Lim Ho" w:date="2024-04-16T16:59:00Z" w16du:dateUtc="2024-04-16T06:59:00Z">
        <w:r w:rsidR="005B78CE">
          <w:rPr>
            <w:rFonts w:ascii="Arial" w:hAnsi="Arial" w:cs="Arial"/>
          </w:rPr>
          <w:t xml:space="preserve"> will</w:t>
        </w:r>
      </w:ins>
      <w:ins w:id="415" w:author="Charlotte Page" w:date="2024-04-12T11:55:00Z">
        <w:del w:id="416" w:author="Man Lim Ho" w:date="2024-04-16T16:59:00Z" w16du:dateUtc="2024-04-16T06:59:00Z">
          <w:r w:rsidR="00A26BE3" w:rsidDel="005B78CE">
            <w:rPr>
              <w:rFonts w:ascii="Arial" w:hAnsi="Arial" w:cs="Arial"/>
            </w:rPr>
            <w:delText>,</w:delText>
          </w:r>
        </w:del>
      </w:ins>
      <w:del w:id="417" w:author="Charlotte Page" w:date="2024-04-12T11:55:00Z">
        <w:r w:rsidR="002C5324" w:rsidRPr="6C738E91" w:rsidDel="00A26BE3">
          <w:rPr>
            <w:rFonts w:ascii="Arial" w:hAnsi="Arial" w:cs="Arial"/>
          </w:rPr>
          <w:delText xml:space="preserve"> will</w:delText>
        </w:r>
      </w:del>
      <w:r w:rsidR="002C5324" w:rsidRPr="6C738E91">
        <w:rPr>
          <w:rFonts w:ascii="Arial" w:hAnsi="Arial" w:cs="Arial"/>
        </w:rPr>
        <w:t xml:space="preserve"> provi</w:t>
      </w:r>
      <w:ins w:id="418" w:author="Charlotte Page" w:date="2024-04-12T11:55:00Z">
        <w:r w:rsidR="00A26BE3">
          <w:rPr>
            <w:rFonts w:ascii="Arial" w:hAnsi="Arial" w:cs="Arial"/>
          </w:rPr>
          <w:t>d</w:t>
        </w:r>
      </w:ins>
      <w:ins w:id="419" w:author="Man Lim Ho" w:date="2024-04-16T16:59:00Z" w16du:dateUtc="2024-04-16T06:59:00Z">
        <w:r w:rsidR="005B78CE">
          <w:rPr>
            <w:rFonts w:ascii="Arial" w:hAnsi="Arial" w:cs="Arial"/>
          </w:rPr>
          <w:t>e</w:t>
        </w:r>
      </w:ins>
      <w:ins w:id="420" w:author="Charlotte Page" w:date="2024-04-12T11:55:00Z">
        <w:del w:id="421" w:author="Man Lim Ho" w:date="2024-04-16T16:59:00Z" w16du:dateUtc="2024-04-16T06:59:00Z">
          <w:r w:rsidR="00A26BE3" w:rsidDel="005B78CE">
            <w:rPr>
              <w:rFonts w:ascii="Arial" w:hAnsi="Arial" w:cs="Arial"/>
            </w:rPr>
            <w:delText>ing</w:delText>
          </w:r>
        </w:del>
      </w:ins>
      <w:ins w:id="422" w:author="Man Lim Ho" w:date="2024-04-12T13:34:00Z" w16du:dateUtc="2024-04-12T03:34:00Z">
        <w:r w:rsidR="004D44A6">
          <w:rPr>
            <w:rFonts w:ascii="Arial" w:hAnsi="Arial" w:cs="Arial"/>
          </w:rPr>
          <w:t xml:space="preserve"> </w:t>
        </w:r>
      </w:ins>
      <w:del w:id="423" w:author="Charlotte Page" w:date="2024-04-12T11:55:00Z">
        <w:r w:rsidR="002C5324" w:rsidRPr="6C738E91" w:rsidDel="00A26BE3">
          <w:rPr>
            <w:rFonts w:ascii="Arial" w:hAnsi="Arial" w:cs="Arial"/>
          </w:rPr>
          <w:delText xml:space="preserve">de </w:delText>
        </w:r>
      </w:del>
      <w:r w:rsidR="002C5324" w:rsidRPr="6C738E91">
        <w:rPr>
          <w:rFonts w:ascii="Arial" w:hAnsi="Arial" w:cs="Arial"/>
        </w:rPr>
        <w:t>insight</w:t>
      </w:r>
      <w:ins w:id="424" w:author="Man Lim Ho" w:date="2024-04-16T16:59:00Z" w16du:dateUtc="2024-04-16T06:59:00Z">
        <w:r w:rsidR="005B78CE">
          <w:rPr>
            <w:rFonts w:ascii="Arial" w:hAnsi="Arial" w:cs="Arial"/>
          </w:rPr>
          <w:t>s</w:t>
        </w:r>
      </w:ins>
      <w:del w:id="425" w:author="Charlotte Page" w:date="2024-04-12T11:55:00Z">
        <w:r w:rsidR="002C5324" w:rsidRPr="6C738E91" w:rsidDel="00A26BE3">
          <w:rPr>
            <w:rFonts w:ascii="Arial" w:hAnsi="Arial" w:cs="Arial"/>
          </w:rPr>
          <w:delText>s</w:delText>
        </w:r>
      </w:del>
      <w:r w:rsidR="002C5324" w:rsidRPr="6C738E91">
        <w:rPr>
          <w:rFonts w:ascii="Arial" w:hAnsi="Arial" w:cs="Arial"/>
        </w:rPr>
        <w:t xml:space="preserve"> into the commonality of using DHW and MHW in study of subtropical coral reefs.</w:t>
      </w:r>
      <w:r w:rsidR="00361854">
        <w:rPr>
          <w:rFonts w:ascii="Arial" w:hAnsi="Arial" w:cs="Arial"/>
        </w:rPr>
        <w:br w:type="page"/>
      </w:r>
    </w:p>
    <w:p w14:paraId="093E315F" w14:textId="3B4F6087" w:rsidR="00361854" w:rsidRPr="00361854" w:rsidRDefault="00361854" w:rsidP="002C5324">
      <w:pPr>
        <w:spacing w:line="480" w:lineRule="auto"/>
        <w:jc w:val="both"/>
        <w:rPr>
          <w:rFonts w:ascii="Arial" w:hAnsi="Arial" w:cs="Arial"/>
          <w:b/>
          <w:bCs/>
        </w:rPr>
      </w:pPr>
      <w:r w:rsidRPr="00361854">
        <w:rPr>
          <w:rFonts w:ascii="Arial" w:hAnsi="Arial" w:cs="Arial"/>
          <w:b/>
          <w:bCs/>
        </w:rPr>
        <w:lastRenderedPageBreak/>
        <w:t>Objective of the Review</w:t>
      </w:r>
    </w:p>
    <w:p w14:paraId="1B2BDAD2" w14:textId="61493A62" w:rsidR="002C5324" w:rsidRPr="00B77FF1" w:rsidRDefault="002C5324" w:rsidP="002C5324">
      <w:pPr>
        <w:spacing w:line="480" w:lineRule="auto"/>
        <w:jc w:val="both"/>
        <w:rPr>
          <w:rFonts w:ascii="Arial" w:hAnsi="Arial" w:cs="Arial"/>
        </w:rPr>
      </w:pPr>
      <w:r w:rsidRPr="1013F2D8">
        <w:rPr>
          <w:rFonts w:ascii="Arial" w:hAnsi="Arial" w:cs="Arial"/>
        </w:rPr>
        <w:t>The following</w:t>
      </w:r>
      <w:r w:rsidRPr="00B77FF1">
        <w:rPr>
          <w:rFonts w:ascii="Arial" w:hAnsi="Arial" w:cs="Arial"/>
        </w:rPr>
        <w:t xml:space="preserve"> questions</w:t>
      </w:r>
      <w:r w:rsidRPr="1013F2D8">
        <w:rPr>
          <w:rFonts w:ascii="Arial" w:hAnsi="Arial" w:cs="Arial"/>
        </w:rPr>
        <w:t xml:space="preserve"> are </w:t>
      </w:r>
      <w:del w:id="426" w:author="Man Lim Ho" w:date="2024-04-16T17:01:00Z" w16du:dateUtc="2024-04-16T07:01:00Z">
        <w:r w:rsidRPr="1013F2D8" w:rsidDel="00A877BE">
          <w:rPr>
            <w:rFonts w:ascii="Arial" w:hAnsi="Arial" w:cs="Arial"/>
          </w:rPr>
          <w:delText>the aim of this systematic map</w:delText>
        </w:r>
        <w:r w:rsidRPr="00B77FF1" w:rsidDel="00A877BE">
          <w:rPr>
            <w:rFonts w:ascii="Arial" w:hAnsi="Arial" w:cs="Arial"/>
          </w:rPr>
          <w:delText xml:space="preserve"> as </w:delText>
        </w:r>
      </w:del>
      <w:r w:rsidRPr="00B77FF1">
        <w:rPr>
          <w:rFonts w:ascii="Arial" w:hAnsi="Arial" w:cs="Arial"/>
        </w:rPr>
        <w:t xml:space="preserve">outlined in </w:t>
      </w:r>
      <w:r w:rsidRPr="1013F2D8">
        <w:rPr>
          <w:rFonts w:ascii="Arial" w:hAnsi="Arial" w:cs="Arial"/>
        </w:rPr>
        <w:t xml:space="preserve">the published </w:t>
      </w:r>
      <w:r w:rsidRPr="00B77FF1">
        <w:rPr>
          <w:rFonts w:ascii="Arial" w:hAnsi="Arial" w:cs="Arial"/>
        </w:rPr>
        <w:t xml:space="preserve">protocol </w:t>
      </w:r>
      <w:r w:rsidR="00436249">
        <w:rPr>
          <w:rFonts w:ascii="Arial" w:hAnsi="Arial" w:cs="Arial"/>
        </w:rPr>
        <w:t>[31]</w:t>
      </w:r>
      <w:ins w:id="427" w:author="Man Lim Ho" w:date="2024-04-16T17:01:00Z" w16du:dateUtc="2024-04-16T07:01:00Z">
        <w:r w:rsidR="00A877BE">
          <w:rPr>
            <w:rFonts w:ascii="Arial" w:hAnsi="Arial" w:cs="Arial"/>
          </w:rPr>
          <w:t xml:space="preserve"> to be answered in this systematic map</w:t>
        </w:r>
      </w:ins>
      <w:r w:rsidRPr="00B77FF1">
        <w:rPr>
          <w:rFonts w:ascii="Arial" w:hAnsi="Arial" w:cs="Arial"/>
        </w:rPr>
        <w:t>:</w:t>
      </w:r>
    </w:p>
    <w:p w14:paraId="7C765884" w14:textId="77777777" w:rsidR="002C5324" w:rsidRPr="00B77FF1" w:rsidRDefault="002C5324" w:rsidP="002C5324">
      <w:pPr>
        <w:spacing w:line="480" w:lineRule="auto"/>
        <w:jc w:val="both"/>
        <w:rPr>
          <w:rFonts w:ascii="Arial" w:hAnsi="Arial" w:cs="Arial"/>
        </w:rPr>
      </w:pPr>
      <w:r w:rsidRPr="00B77FF1">
        <w:rPr>
          <w:rFonts w:ascii="Arial" w:hAnsi="Arial" w:cs="Arial"/>
        </w:rPr>
        <w:t>What is the evidence, since 2010, within scientific literature on the impact of ocean warming to subtropical and temperate corals and coral reefs?</w:t>
      </w:r>
    </w:p>
    <w:p w14:paraId="632EC2ED" w14:textId="5398E93C" w:rsidR="002C5324" w:rsidRPr="00B77FF1" w:rsidRDefault="002C5324" w:rsidP="002C5324">
      <w:pPr>
        <w:spacing w:line="480" w:lineRule="auto"/>
        <w:jc w:val="both"/>
        <w:rPr>
          <w:rFonts w:ascii="Arial" w:hAnsi="Arial" w:cs="Arial"/>
        </w:rPr>
      </w:pPr>
      <w:r w:rsidRPr="00B77FF1">
        <w:rPr>
          <w:rFonts w:ascii="Arial" w:hAnsi="Arial" w:cs="Arial"/>
        </w:rPr>
        <w:t>How has sea surface temperature</w:t>
      </w:r>
      <w:ins w:id="428" w:author="Charlotte Page" w:date="2024-04-12T11:55:00Z">
        <w:r w:rsidR="00A26BE3">
          <w:rPr>
            <w:rFonts w:ascii="Arial" w:hAnsi="Arial" w:cs="Arial"/>
          </w:rPr>
          <w:t xml:space="preserve"> (SST)</w:t>
        </w:r>
      </w:ins>
      <w:r w:rsidRPr="00B77FF1">
        <w:rPr>
          <w:rFonts w:ascii="Arial" w:hAnsi="Arial" w:cs="Arial"/>
        </w:rPr>
        <w:t xml:space="preserve"> data been recorded in subtropical and temperate coral reef locations?</w:t>
      </w:r>
    </w:p>
    <w:p w14:paraId="13F8EB6C" w14:textId="77777777" w:rsidR="002C5324" w:rsidRPr="00B77FF1" w:rsidRDefault="002C5324" w:rsidP="002C5324">
      <w:pPr>
        <w:spacing w:line="480" w:lineRule="auto"/>
        <w:jc w:val="both"/>
        <w:rPr>
          <w:rFonts w:ascii="Arial" w:hAnsi="Arial" w:cs="Arial"/>
        </w:rPr>
      </w:pPr>
      <w:r w:rsidRPr="00B77FF1">
        <w:rPr>
          <w:rFonts w:ascii="Arial" w:hAnsi="Arial" w:cs="Arial"/>
        </w:rPr>
        <w:t>Are the studies using MHW (Marine heatwaves) and/or DHW (degree heating weeks) as their metrics of evaluation of climate events?</w:t>
      </w:r>
    </w:p>
    <w:p w14:paraId="4F6C423C" w14:textId="77777777" w:rsidR="002C5324" w:rsidRPr="00B77FF1" w:rsidRDefault="002C5324" w:rsidP="002C5324">
      <w:pPr>
        <w:spacing w:line="480" w:lineRule="auto"/>
        <w:jc w:val="both"/>
        <w:rPr>
          <w:rFonts w:ascii="Arial" w:hAnsi="Arial" w:cs="Arial"/>
        </w:rPr>
      </w:pPr>
      <w:r w:rsidRPr="00B77FF1">
        <w:rPr>
          <w:rFonts w:ascii="Arial" w:hAnsi="Arial" w:cs="Arial"/>
        </w:rPr>
        <w:t>How are the levels of mortality and bleaching defined in the research locations?</w:t>
      </w:r>
    </w:p>
    <w:p w14:paraId="0735D3E3" w14:textId="77777777" w:rsidR="002C5324" w:rsidRPr="00B77FF1" w:rsidRDefault="002C5324" w:rsidP="002C5324">
      <w:pPr>
        <w:spacing w:line="480" w:lineRule="auto"/>
        <w:jc w:val="both"/>
        <w:rPr>
          <w:rFonts w:ascii="Arial" w:hAnsi="Arial" w:cs="Arial"/>
        </w:rPr>
      </w:pPr>
      <w:r w:rsidRPr="00B77FF1">
        <w:rPr>
          <w:rFonts w:ascii="Arial" w:hAnsi="Arial" w:cs="Arial"/>
        </w:rPr>
        <w:t>Where, and how, has coral biological response and coral reef ecological impacts been recorded in subtropical and temperate coral reef locations?</w:t>
      </w:r>
    </w:p>
    <w:p w14:paraId="370E6802" w14:textId="77777777" w:rsidR="002C5324" w:rsidRPr="00B77FF1" w:rsidRDefault="002C5324" w:rsidP="002C5324">
      <w:pPr>
        <w:spacing w:line="480" w:lineRule="auto"/>
        <w:jc w:val="both"/>
        <w:rPr>
          <w:rFonts w:ascii="Arial" w:eastAsia="Times New Roman" w:hAnsi="Arial" w:cs="Arial"/>
          <w:b/>
          <w:bCs/>
          <w:color w:val="000000"/>
        </w:rPr>
      </w:pPr>
      <w:r w:rsidRPr="00B77FF1">
        <w:rPr>
          <w:rFonts w:ascii="Arial" w:hAnsi="Arial" w:cs="Arial"/>
        </w:rPr>
        <w:t>The questions listed above concerns the recording methods of existing literature as well as the distribution of researchers around the world working on the topic. Through answering these questions, the trend of using different temperature data, reporting metrices and publication timeline</w:t>
      </w:r>
      <w:r>
        <w:rPr>
          <w:rFonts w:ascii="Arial" w:hAnsi="Arial" w:cs="Arial"/>
        </w:rPr>
        <w:t xml:space="preserve"> are identified</w:t>
      </w:r>
      <w:r w:rsidRPr="00B77FF1">
        <w:rPr>
          <w:rFonts w:ascii="Arial" w:hAnsi="Arial" w:cs="Arial"/>
        </w:rPr>
        <w:t>, providing a summary of recent publications to the users of this report.</w:t>
      </w:r>
      <w:r w:rsidRPr="00B77FF1">
        <w:rPr>
          <w:rFonts w:ascii="Arial" w:eastAsia="Times New Roman" w:hAnsi="Arial" w:cs="Arial"/>
          <w:b/>
          <w:bCs/>
          <w:color w:val="000000"/>
        </w:rPr>
        <w:br w:type="page"/>
      </w:r>
    </w:p>
    <w:p w14:paraId="3EB8E593" w14:textId="77777777" w:rsidR="002C5324" w:rsidRPr="00657FD3" w:rsidRDefault="002C5324" w:rsidP="002C5324">
      <w:pPr>
        <w:spacing w:before="240" w:line="480" w:lineRule="auto"/>
        <w:jc w:val="both"/>
        <w:rPr>
          <w:rFonts w:ascii="Arial" w:eastAsia="Times New Roman" w:hAnsi="Arial" w:cs="Arial"/>
          <w:color w:val="000000" w:themeColor="text1"/>
        </w:rPr>
      </w:pPr>
      <w:r w:rsidRPr="00B77FF1">
        <w:rPr>
          <w:rFonts w:ascii="Arial" w:eastAsia="Times New Roman" w:hAnsi="Arial" w:cs="Arial"/>
          <w:b/>
          <w:bCs/>
          <w:color w:val="000000" w:themeColor="text1"/>
        </w:rPr>
        <w:lastRenderedPageBreak/>
        <w:t>Terminology.</w:t>
      </w:r>
    </w:p>
    <w:p w14:paraId="564C11DE" w14:textId="7ABF47E7" w:rsidR="002C5324" w:rsidRPr="00B77FF1" w:rsidRDefault="002C5324" w:rsidP="002C5324">
      <w:pPr>
        <w:spacing w:before="240" w:line="480" w:lineRule="auto"/>
        <w:jc w:val="both"/>
        <w:rPr>
          <w:rFonts w:ascii="Arial" w:eastAsia="Times New Roman" w:hAnsi="Arial" w:cs="Arial"/>
          <w:color w:val="000000" w:themeColor="text1"/>
        </w:rPr>
      </w:pPr>
      <w:r w:rsidRPr="00B77FF1">
        <w:rPr>
          <w:rFonts w:ascii="Arial" w:eastAsia="Times New Roman" w:hAnsi="Arial" w:cs="Arial"/>
          <w:b/>
          <w:bCs/>
          <w:color w:val="000000" w:themeColor="text1"/>
        </w:rPr>
        <w:t>Ocean warming</w:t>
      </w:r>
      <w:r w:rsidRPr="00EC63EC">
        <w:rPr>
          <w:rFonts w:ascii="Arial" w:eastAsia="Times New Roman" w:hAnsi="Arial" w:cs="Arial"/>
          <w:b/>
          <w:bCs/>
          <w:color w:val="000000" w:themeColor="text1"/>
        </w:rPr>
        <w:t xml:space="preserve">. </w:t>
      </w:r>
      <w:r w:rsidRPr="00B77FF1">
        <w:rPr>
          <w:rFonts w:ascii="Arial" w:eastAsia="Times New Roman" w:hAnsi="Arial" w:cs="Arial"/>
          <w:color w:val="000000" w:themeColor="text1"/>
        </w:rPr>
        <w:t>Ocean warming refers to increase of temperature in oceanic waters</w:t>
      </w:r>
      <w:ins w:id="429" w:author="Man Lim Ho" w:date="2024-04-16T17:04:00Z" w16du:dateUtc="2024-04-16T07:04:00Z">
        <w:r w:rsidR="0084024F">
          <w:rPr>
            <w:rFonts w:ascii="Arial" w:eastAsia="Times New Roman" w:hAnsi="Arial" w:cs="Arial"/>
            <w:color w:val="000000" w:themeColor="text1"/>
          </w:rPr>
          <w:t>.</w:t>
        </w:r>
      </w:ins>
      <w:del w:id="430" w:author="Man Lim Ho" w:date="2024-04-16T17:04:00Z" w16du:dateUtc="2024-04-16T07:04:00Z">
        <w:r w:rsidRPr="00B77FF1" w:rsidDel="0084024F">
          <w:rPr>
            <w:rFonts w:ascii="Arial" w:eastAsia="Times New Roman" w:hAnsi="Arial" w:cs="Arial"/>
            <w:color w:val="000000" w:themeColor="text1"/>
          </w:rPr>
          <w:delText xml:space="preserve"> by the means of raising SSTs and thereafter the increase in temperature of sea water in various depths.</w:delText>
        </w:r>
      </w:del>
    </w:p>
    <w:p w14:paraId="3F5646D8" w14:textId="6C01C275" w:rsidR="002C5324" w:rsidRPr="00657FD3" w:rsidDel="00347F89" w:rsidRDefault="002C5324" w:rsidP="002C5324">
      <w:pPr>
        <w:spacing w:before="240" w:line="480" w:lineRule="auto"/>
        <w:jc w:val="both"/>
        <w:rPr>
          <w:del w:id="431" w:author="Man Lim Ho" w:date="2024-04-16T17:04:00Z" w16du:dateUtc="2024-04-16T07:04:00Z"/>
          <w:rFonts w:ascii="Arial" w:eastAsia="Times New Roman" w:hAnsi="Arial" w:cs="Arial"/>
        </w:rPr>
      </w:pPr>
      <w:del w:id="432" w:author="Man Lim Ho" w:date="2024-04-16T17:04:00Z" w16du:dateUtc="2024-04-16T07:04:00Z">
        <w:r w:rsidRPr="00B77FF1" w:rsidDel="00347F89">
          <w:rPr>
            <w:rFonts w:ascii="Arial" w:eastAsia="Times New Roman" w:hAnsi="Arial" w:cs="Arial"/>
            <w:b/>
            <w:bCs/>
            <w:color w:val="000000" w:themeColor="text1"/>
          </w:rPr>
          <w:delText>Ocean Acidification (OA) and warming interaction</w:delText>
        </w:r>
        <w:r w:rsidRPr="1013F2D8" w:rsidDel="00347F89">
          <w:rPr>
            <w:rFonts w:ascii="Arial" w:eastAsia="Times New Roman" w:hAnsi="Arial" w:cs="Arial"/>
            <w:b/>
            <w:bCs/>
            <w:color w:val="000000" w:themeColor="text1"/>
          </w:rPr>
          <w:delText>.</w:delText>
        </w:r>
        <w:r w:rsidRPr="00B77FF1" w:rsidDel="00347F89">
          <w:rPr>
            <w:rFonts w:ascii="Arial" w:eastAsia="Times New Roman" w:hAnsi="Arial" w:cs="Arial"/>
            <w:color w:val="000000" w:themeColor="text1"/>
          </w:rPr>
          <w:delText xml:space="preserve"> Drop in pH value of ocean due to accumulation of carbon dioxide gases in atmosphere </w:delText>
        </w:r>
        <w:r w:rsidR="00E0030F" w:rsidDel="00347F89">
          <w:rPr>
            <w:rFonts w:ascii="Arial" w:eastAsia="Times New Roman" w:hAnsi="Arial" w:cs="Arial"/>
            <w:color w:val="000000" w:themeColor="text1"/>
          </w:rPr>
          <w:delText>[32-34]</w:delText>
        </w:r>
        <w:r w:rsidRPr="00B77FF1" w:rsidDel="00347F89">
          <w:rPr>
            <w:rFonts w:ascii="Arial" w:eastAsia="Times New Roman" w:hAnsi="Arial" w:cs="Arial"/>
            <w:color w:val="000000" w:themeColor="text1"/>
          </w:rPr>
          <w:delText xml:space="preserve">. Some 30% of the atmospheric CO2 were absorbed by the ocean </w:delText>
        </w:r>
        <w:r w:rsidR="00E0030F" w:rsidDel="00347F89">
          <w:rPr>
            <w:rFonts w:ascii="Arial" w:eastAsia="Times New Roman" w:hAnsi="Arial" w:cs="Arial"/>
            <w:color w:val="000000" w:themeColor="text1"/>
          </w:rPr>
          <w:delText>[33, 35]</w:delText>
        </w:r>
        <w:r w:rsidRPr="00B77FF1" w:rsidDel="00347F89">
          <w:rPr>
            <w:rFonts w:ascii="Arial" w:eastAsia="Times New Roman" w:hAnsi="Arial" w:cs="Arial"/>
            <w:color w:val="000000" w:themeColor="text1"/>
          </w:rPr>
          <w:delText xml:space="preserve"> and it led to chemical reactions which reduced the amount of carbonate ions available in the water. This makes it difficult for marine calcifying organisms to form their biogenic calcium carbonate skeletons </w:delText>
        </w:r>
        <w:r w:rsidR="00E0030F" w:rsidDel="00347F89">
          <w:rPr>
            <w:rFonts w:ascii="Arial" w:eastAsia="Times New Roman" w:hAnsi="Arial" w:cs="Arial"/>
            <w:color w:val="000000" w:themeColor="text1"/>
          </w:rPr>
          <w:delText>[36]</w:delText>
        </w:r>
        <w:r w:rsidRPr="00B77FF1" w:rsidDel="00347F89">
          <w:rPr>
            <w:rFonts w:ascii="Arial" w:eastAsia="Times New Roman" w:hAnsi="Arial" w:cs="Arial"/>
            <w:color w:val="000000" w:themeColor="text1"/>
          </w:rPr>
          <w:delText>. Ecological changes due to ocean warming combined with ocean acidification could compound and led to further damage to the calcifying organisms in the ocean.</w:delText>
        </w:r>
      </w:del>
    </w:p>
    <w:p w14:paraId="6BE89419" w14:textId="5C4ABEDE" w:rsidR="002C5324" w:rsidRPr="00657FD3" w:rsidDel="00347F89" w:rsidRDefault="002C5324" w:rsidP="002C5324">
      <w:pPr>
        <w:spacing w:before="240" w:line="480" w:lineRule="auto"/>
        <w:jc w:val="both"/>
        <w:rPr>
          <w:del w:id="433" w:author="Man Lim Ho" w:date="2024-04-16T17:04:00Z" w16du:dateUtc="2024-04-16T07:04:00Z"/>
          <w:rFonts w:ascii="Arial" w:eastAsia="Times New Roman" w:hAnsi="Arial" w:cs="Arial"/>
        </w:rPr>
      </w:pPr>
      <w:del w:id="434" w:author="Man Lim Ho" w:date="2024-04-16T17:04:00Z" w16du:dateUtc="2024-04-16T07:04:00Z">
        <w:r w:rsidRPr="00B77FF1" w:rsidDel="00347F89">
          <w:rPr>
            <w:rFonts w:ascii="Arial" w:eastAsia="Times New Roman" w:hAnsi="Arial" w:cs="Arial"/>
            <w:b/>
            <w:bCs/>
            <w:color w:val="000000" w:themeColor="text1"/>
          </w:rPr>
          <w:delText>Biological responses</w:delText>
        </w:r>
        <w:r w:rsidRPr="1013F2D8" w:rsidDel="00347F89">
          <w:rPr>
            <w:rFonts w:ascii="Arial" w:eastAsia="Times New Roman" w:hAnsi="Arial" w:cs="Arial"/>
            <w:b/>
            <w:bCs/>
            <w:color w:val="000000" w:themeColor="text1"/>
          </w:rPr>
          <w:delText>.</w:delText>
        </w:r>
        <w:r w:rsidRPr="00B77FF1" w:rsidDel="00347F89">
          <w:rPr>
            <w:rFonts w:ascii="Arial" w:eastAsia="Times New Roman" w:hAnsi="Arial" w:cs="Arial"/>
            <w:b/>
            <w:bCs/>
            <w:color w:val="000000" w:themeColor="text1"/>
          </w:rPr>
          <w:delText xml:space="preserve"> </w:delText>
        </w:r>
        <w:r w:rsidRPr="00B77FF1" w:rsidDel="00347F89">
          <w:rPr>
            <w:rFonts w:ascii="Arial" w:eastAsia="Times New Roman" w:hAnsi="Arial" w:cs="Arial"/>
            <w:color w:val="000000" w:themeColor="text1"/>
          </w:rPr>
          <w:delText>Intrinsic response of an individual species or organism due to change of their environment.</w:delText>
        </w:r>
      </w:del>
    </w:p>
    <w:p w14:paraId="548675CC" w14:textId="05A60A44" w:rsidR="002C5324" w:rsidRPr="00657FD3" w:rsidDel="00347F89" w:rsidRDefault="002C5324" w:rsidP="002C5324">
      <w:pPr>
        <w:spacing w:before="240" w:line="480" w:lineRule="auto"/>
        <w:jc w:val="both"/>
        <w:rPr>
          <w:del w:id="435" w:author="Man Lim Ho" w:date="2024-04-16T17:04:00Z" w16du:dateUtc="2024-04-16T07:04:00Z"/>
          <w:rFonts w:ascii="Arial" w:eastAsia="Times New Roman" w:hAnsi="Arial" w:cs="Arial"/>
        </w:rPr>
      </w:pPr>
      <w:del w:id="436" w:author="Man Lim Ho" w:date="2024-04-16T17:04:00Z" w16du:dateUtc="2024-04-16T07:04:00Z">
        <w:r w:rsidRPr="00B77FF1" w:rsidDel="00347F89">
          <w:rPr>
            <w:rFonts w:ascii="Arial" w:eastAsia="Times New Roman" w:hAnsi="Arial" w:cs="Arial"/>
            <w:b/>
            <w:bCs/>
            <w:color w:val="000000" w:themeColor="text1"/>
          </w:rPr>
          <w:delText>CEESAT</w:delText>
        </w:r>
        <w:r w:rsidDel="00347F89">
          <w:rPr>
            <w:rFonts w:ascii="Arial" w:eastAsia="Times New Roman" w:hAnsi="Arial" w:cs="Arial"/>
            <w:b/>
            <w:bCs/>
            <w:color w:val="000000" w:themeColor="text1"/>
          </w:rPr>
          <w:delText>.</w:delText>
        </w:r>
        <w:r w:rsidRPr="00B77FF1" w:rsidDel="00347F89">
          <w:rPr>
            <w:rFonts w:ascii="Arial" w:eastAsia="Times New Roman" w:hAnsi="Arial" w:cs="Arial"/>
            <w:color w:val="000000" w:themeColor="text1"/>
          </w:rPr>
          <w:delText xml:space="preserve"> Acronym for Collaboration of Environmental Evidence Synthesis Assessment Tool. </w:delText>
        </w:r>
        <w:r w:rsidR="00E0030F" w:rsidDel="00347F89">
          <w:rPr>
            <w:rFonts w:ascii="Arial" w:eastAsia="Times New Roman" w:hAnsi="Arial" w:cs="Arial"/>
            <w:color w:val="000000" w:themeColor="text1"/>
          </w:rPr>
          <w:delText>[37]</w:delText>
        </w:r>
      </w:del>
    </w:p>
    <w:p w14:paraId="4561F08C" w14:textId="77777777" w:rsidR="002C5324" w:rsidRPr="00B77FF1" w:rsidRDefault="002C5324" w:rsidP="002C5324">
      <w:pPr>
        <w:spacing w:before="240" w:line="480" w:lineRule="auto"/>
        <w:jc w:val="both"/>
        <w:rPr>
          <w:rFonts w:ascii="Arial" w:eastAsia="Times New Roman" w:hAnsi="Arial" w:cs="Arial"/>
        </w:rPr>
      </w:pPr>
      <w:r w:rsidRPr="00B77FF1">
        <w:rPr>
          <w:rFonts w:ascii="Arial" w:eastAsia="Times New Roman" w:hAnsi="Arial" w:cs="Arial"/>
          <w:b/>
          <w:bCs/>
          <w:color w:val="000000" w:themeColor="text1"/>
        </w:rPr>
        <w:t>Coral</w:t>
      </w:r>
      <w:r>
        <w:rPr>
          <w:rFonts w:ascii="Arial" w:eastAsia="Times New Roman" w:hAnsi="Arial" w:cs="Arial"/>
          <w:b/>
          <w:bCs/>
          <w:color w:val="000000" w:themeColor="text1"/>
        </w:rPr>
        <w:t>.</w:t>
      </w:r>
      <w:r w:rsidRPr="00B77FF1">
        <w:rPr>
          <w:rFonts w:ascii="Arial" w:eastAsia="Times New Roman" w:hAnsi="Arial" w:cs="Arial"/>
          <w:color w:val="000000" w:themeColor="text1"/>
        </w:rPr>
        <w:t xml:space="preserve"> Members of the Anthozoa orders; Scleractinia, </w:t>
      </w:r>
      <w:proofErr w:type="spellStart"/>
      <w:r w:rsidRPr="00B77FF1">
        <w:rPr>
          <w:rFonts w:ascii="Arial" w:eastAsia="Times New Roman" w:hAnsi="Arial" w:cs="Arial"/>
          <w:color w:val="000000" w:themeColor="text1"/>
        </w:rPr>
        <w:t>Corallimorpharia</w:t>
      </w:r>
      <w:proofErr w:type="spellEnd"/>
      <w:r w:rsidRPr="00B77FF1">
        <w:rPr>
          <w:rFonts w:ascii="Arial" w:eastAsia="Times New Roman" w:hAnsi="Arial" w:cs="Arial"/>
          <w:color w:val="000000" w:themeColor="text1"/>
        </w:rPr>
        <w:t>, Alcyonacea and Antipatharia which include the true stony corals, soft corals, black corals, etc.</w:t>
      </w:r>
    </w:p>
    <w:p w14:paraId="5955F1BE" w14:textId="35B811F7" w:rsidR="002C5324" w:rsidRPr="00B77FF1" w:rsidRDefault="002C5324" w:rsidP="002C5324">
      <w:pPr>
        <w:spacing w:before="240" w:line="480" w:lineRule="auto"/>
        <w:jc w:val="both"/>
        <w:rPr>
          <w:rFonts w:ascii="Arial" w:eastAsia="Times New Roman" w:hAnsi="Arial" w:cs="Arial"/>
        </w:rPr>
      </w:pPr>
      <w:r w:rsidRPr="00B77FF1">
        <w:rPr>
          <w:rFonts w:ascii="Arial" w:eastAsia="Times New Roman" w:hAnsi="Arial" w:cs="Arial"/>
          <w:b/>
          <w:bCs/>
          <w:color w:val="000000" w:themeColor="text1"/>
        </w:rPr>
        <w:t>Coral bleaching</w:t>
      </w:r>
      <w:r>
        <w:rPr>
          <w:rFonts w:ascii="Arial" w:eastAsia="Times New Roman" w:hAnsi="Arial" w:cs="Arial"/>
          <w:b/>
          <w:bCs/>
          <w:color w:val="000000" w:themeColor="text1"/>
        </w:rPr>
        <w:t>.</w:t>
      </w:r>
      <w:r w:rsidRPr="00B77FF1">
        <w:rPr>
          <w:rFonts w:ascii="Arial" w:eastAsia="Times New Roman" w:hAnsi="Arial" w:cs="Arial"/>
          <w:color w:val="000000" w:themeColor="text1"/>
        </w:rPr>
        <w:t xml:space="preserve"> Coral bleaching occurs when the water that the coral system lives in becomes warmer than the temperature threshold of the coral, causing coral to expel the symbiont zooxanthellae, leaving a white coral skeleton.</w:t>
      </w:r>
      <w:del w:id="437" w:author="Man Lim Ho" w:date="2024-04-16T17:05:00Z" w16du:dateUtc="2024-04-16T07:05:00Z">
        <w:r w:rsidRPr="00B77FF1" w:rsidDel="0084024F">
          <w:rPr>
            <w:rFonts w:ascii="Arial" w:eastAsia="Times New Roman" w:hAnsi="Arial" w:cs="Arial"/>
            <w:color w:val="000000" w:themeColor="text1"/>
          </w:rPr>
          <w:delText xml:space="preserve"> Corals at this stage are likely still alive.</w:delText>
        </w:r>
      </w:del>
    </w:p>
    <w:p w14:paraId="5127D96B" w14:textId="77777777" w:rsidR="002C5324" w:rsidRPr="00B77FF1" w:rsidRDefault="002C5324" w:rsidP="002C5324">
      <w:pPr>
        <w:spacing w:before="240" w:line="480" w:lineRule="auto"/>
        <w:jc w:val="both"/>
        <w:rPr>
          <w:rFonts w:ascii="Arial" w:eastAsia="Times New Roman" w:hAnsi="Arial" w:cs="Arial"/>
        </w:rPr>
      </w:pPr>
      <w:r w:rsidRPr="00B77FF1">
        <w:rPr>
          <w:rFonts w:ascii="Arial" w:eastAsia="Times New Roman" w:hAnsi="Arial" w:cs="Arial"/>
          <w:b/>
          <w:bCs/>
          <w:color w:val="000000" w:themeColor="text1"/>
        </w:rPr>
        <w:t>Coral populations</w:t>
      </w:r>
      <w:r>
        <w:rPr>
          <w:rFonts w:ascii="Arial" w:eastAsia="Times New Roman" w:hAnsi="Arial" w:cs="Arial"/>
          <w:b/>
          <w:bCs/>
          <w:color w:val="000000" w:themeColor="text1"/>
        </w:rPr>
        <w:t>.</w:t>
      </w:r>
      <w:r w:rsidRPr="00B77FF1">
        <w:rPr>
          <w:rFonts w:ascii="Arial" w:eastAsia="Times New Roman" w:hAnsi="Arial" w:cs="Arial"/>
          <w:color w:val="000000" w:themeColor="text1"/>
        </w:rPr>
        <w:t xml:space="preserve"> Mixed and single species populations of coral within an ecosystem.</w:t>
      </w:r>
    </w:p>
    <w:p w14:paraId="00CCBE15" w14:textId="47ABB9DB" w:rsidR="002C5324" w:rsidRPr="00B77FF1" w:rsidRDefault="002C5324" w:rsidP="002C5324">
      <w:pPr>
        <w:spacing w:before="240" w:line="480" w:lineRule="auto"/>
        <w:jc w:val="both"/>
        <w:rPr>
          <w:rFonts w:ascii="Arial" w:eastAsia="Times New Roman" w:hAnsi="Arial" w:cs="Arial"/>
        </w:rPr>
      </w:pPr>
      <w:r w:rsidRPr="00B77FF1">
        <w:rPr>
          <w:rFonts w:ascii="Arial" w:eastAsia="Times New Roman" w:hAnsi="Arial" w:cs="Arial"/>
          <w:b/>
          <w:bCs/>
          <w:color w:val="000000" w:themeColor="text1"/>
        </w:rPr>
        <w:t>Coral reef ecosystem</w:t>
      </w:r>
      <w:r>
        <w:rPr>
          <w:rFonts w:ascii="Arial" w:eastAsia="Times New Roman" w:hAnsi="Arial" w:cs="Arial"/>
          <w:b/>
          <w:bCs/>
          <w:color w:val="000000" w:themeColor="text1"/>
        </w:rPr>
        <w:t>.</w:t>
      </w:r>
      <w:r w:rsidRPr="00B77FF1">
        <w:rPr>
          <w:rFonts w:ascii="Arial" w:eastAsia="Times New Roman" w:hAnsi="Arial" w:cs="Arial"/>
          <w:color w:val="000000" w:themeColor="text1"/>
        </w:rPr>
        <w:t xml:space="preserve"> </w:t>
      </w:r>
      <w:ins w:id="438" w:author="Charlotte Page" w:date="2024-04-12T11:56:00Z">
        <w:r w:rsidR="00A26BE3">
          <w:rPr>
            <w:rFonts w:ascii="Arial" w:eastAsia="Times New Roman" w:hAnsi="Arial" w:cs="Arial"/>
            <w:color w:val="000000" w:themeColor="text1"/>
          </w:rPr>
          <w:t>C</w:t>
        </w:r>
      </w:ins>
      <w:del w:id="439" w:author="Charlotte Page" w:date="2024-04-12T11:56:00Z">
        <w:r w:rsidRPr="00B77FF1" w:rsidDel="00A26BE3">
          <w:rPr>
            <w:rFonts w:ascii="Arial" w:eastAsia="Times New Roman" w:hAnsi="Arial" w:cs="Arial"/>
            <w:color w:val="000000" w:themeColor="text1"/>
          </w:rPr>
          <w:delText>c</w:delText>
        </w:r>
      </w:del>
      <w:r w:rsidRPr="00B77FF1">
        <w:rPr>
          <w:rFonts w:ascii="Arial" w:eastAsia="Times New Roman" w:hAnsi="Arial" w:cs="Arial"/>
          <w:color w:val="000000" w:themeColor="text1"/>
        </w:rPr>
        <w:t>oral dominated ecosystem.</w:t>
      </w:r>
    </w:p>
    <w:p w14:paraId="49A4E7CC" w14:textId="3999FEEA" w:rsidR="002C5324" w:rsidRPr="00B77FF1" w:rsidRDefault="002C5324" w:rsidP="002C5324">
      <w:pPr>
        <w:spacing w:before="240" w:line="480" w:lineRule="auto"/>
        <w:jc w:val="both"/>
        <w:rPr>
          <w:rFonts w:ascii="Arial" w:eastAsia="Times New Roman" w:hAnsi="Arial" w:cs="Arial"/>
        </w:rPr>
      </w:pPr>
      <w:r w:rsidRPr="00B77FF1">
        <w:rPr>
          <w:rFonts w:ascii="Arial" w:eastAsia="Times New Roman" w:hAnsi="Arial" w:cs="Arial"/>
          <w:b/>
          <w:bCs/>
          <w:color w:val="000000" w:themeColor="text1"/>
        </w:rPr>
        <w:lastRenderedPageBreak/>
        <w:t>Coral reef refugia</w:t>
      </w:r>
      <w:r>
        <w:rPr>
          <w:rFonts w:ascii="Arial" w:eastAsia="Times New Roman" w:hAnsi="Arial" w:cs="Arial"/>
          <w:b/>
          <w:bCs/>
          <w:color w:val="000000" w:themeColor="text1"/>
        </w:rPr>
        <w:t>.</w:t>
      </w:r>
      <w:r w:rsidRPr="00B77FF1">
        <w:rPr>
          <w:rFonts w:ascii="Arial" w:eastAsia="Times New Roman" w:hAnsi="Arial" w:cs="Arial"/>
          <w:color w:val="000000" w:themeColor="text1"/>
        </w:rPr>
        <w:t xml:space="preserve"> Coral reef refugia are areas where the physical, biological, and ecological characteristics allow for a potential habitat for corals in the rising tide of climate change </w:t>
      </w:r>
      <w:r w:rsidR="00E0030F">
        <w:rPr>
          <w:rFonts w:ascii="Arial" w:eastAsia="Times New Roman" w:hAnsi="Arial" w:cs="Arial"/>
          <w:color w:val="000000" w:themeColor="text1"/>
        </w:rPr>
        <w:t>[38].</w:t>
      </w:r>
    </w:p>
    <w:p w14:paraId="565D517B" w14:textId="18EE3A5A" w:rsidR="002C5324" w:rsidRPr="00B77FF1" w:rsidRDefault="002C5324" w:rsidP="002C5324">
      <w:pPr>
        <w:spacing w:before="240" w:line="480" w:lineRule="auto"/>
        <w:jc w:val="both"/>
        <w:rPr>
          <w:rFonts w:ascii="Arial" w:eastAsia="Times New Roman" w:hAnsi="Arial" w:cs="Arial"/>
        </w:rPr>
      </w:pPr>
      <w:r w:rsidRPr="00B77FF1">
        <w:rPr>
          <w:rFonts w:ascii="Arial" w:eastAsia="Times New Roman" w:hAnsi="Arial" w:cs="Arial"/>
          <w:b/>
          <w:bCs/>
          <w:color w:val="000000" w:themeColor="text1"/>
        </w:rPr>
        <w:t>Degree Heating Weeks</w:t>
      </w:r>
      <w:r>
        <w:rPr>
          <w:rFonts w:ascii="Arial" w:eastAsia="Times New Roman" w:hAnsi="Arial" w:cs="Arial"/>
          <w:b/>
          <w:bCs/>
          <w:color w:val="000000" w:themeColor="text1"/>
        </w:rPr>
        <w:t>.</w:t>
      </w:r>
      <w:r w:rsidRPr="00B77FF1">
        <w:rPr>
          <w:rFonts w:ascii="Arial" w:eastAsia="Times New Roman" w:hAnsi="Arial" w:cs="Arial"/>
          <w:color w:val="000000" w:themeColor="text1"/>
        </w:rPr>
        <w:t xml:space="preserve"> Degree heating weeks (DHWs) is a measure of accumulated thermal stress experienced by corals. It is calculated by adding up days where temperatures exceed the usual summertime maximum by at least 1 degree Celsius over a 12-week period </w:t>
      </w:r>
      <w:r w:rsidR="00E0030F">
        <w:rPr>
          <w:rFonts w:ascii="Arial" w:eastAsia="Times New Roman" w:hAnsi="Arial" w:cs="Arial"/>
          <w:color w:val="000000" w:themeColor="text1"/>
        </w:rPr>
        <w:t>[39]</w:t>
      </w:r>
      <w:r w:rsidRPr="00B77FF1">
        <w:rPr>
          <w:rFonts w:ascii="Arial" w:eastAsia="Times New Roman" w:hAnsi="Arial" w:cs="Arial"/>
          <w:color w:val="000000" w:themeColor="text1"/>
        </w:rPr>
        <w:t>.</w:t>
      </w:r>
    </w:p>
    <w:p w14:paraId="1232654E" w14:textId="188369DF" w:rsidR="00401F47" w:rsidRPr="00B77FF1" w:rsidRDefault="002C5324" w:rsidP="002C5324">
      <w:pPr>
        <w:spacing w:before="240" w:line="480" w:lineRule="auto"/>
        <w:jc w:val="both"/>
        <w:rPr>
          <w:rFonts w:ascii="Arial" w:eastAsia="Times New Roman" w:hAnsi="Arial" w:cs="Arial"/>
        </w:rPr>
      </w:pPr>
      <w:del w:id="440" w:author="Man Lim Ho" w:date="2024-04-16T17:05:00Z" w16du:dateUtc="2024-04-16T07:05:00Z">
        <w:r w:rsidRPr="00B77FF1" w:rsidDel="0084024F">
          <w:rPr>
            <w:rFonts w:ascii="Arial" w:eastAsia="Times New Roman" w:hAnsi="Arial" w:cs="Arial"/>
            <w:b/>
            <w:bCs/>
            <w:color w:val="000000" w:themeColor="text1"/>
          </w:rPr>
          <w:delText>Ecological responses</w:delText>
        </w:r>
        <w:r w:rsidDel="0084024F">
          <w:rPr>
            <w:rFonts w:ascii="Arial" w:eastAsia="Times New Roman" w:hAnsi="Arial" w:cs="Arial"/>
            <w:b/>
            <w:bCs/>
            <w:color w:val="000000" w:themeColor="text1"/>
          </w:rPr>
          <w:delText>.</w:delText>
        </w:r>
        <w:r w:rsidRPr="00B77FF1" w:rsidDel="0084024F">
          <w:rPr>
            <w:rFonts w:ascii="Arial" w:eastAsia="Times New Roman" w:hAnsi="Arial" w:cs="Arial"/>
            <w:color w:val="000000" w:themeColor="text1"/>
          </w:rPr>
          <w:delText xml:space="preserve"> Response of an individual species or a group to the change in environment.</w:delText>
        </w:r>
      </w:del>
      <w:ins w:id="441" w:author="Man Lim Ho" w:date="2024-04-12T14:21:00Z" w16du:dateUtc="2024-04-12T04:21:00Z">
        <w:r w:rsidR="00401F47" w:rsidRPr="00BA1B70">
          <w:rPr>
            <w:rFonts w:ascii="Arial" w:eastAsia="Times New Roman" w:hAnsi="Arial" w:cs="Arial"/>
            <w:b/>
            <w:bCs/>
            <w:color w:val="000000" w:themeColor="text1"/>
            <w:rPrChange w:id="442" w:author="Man Lim Ho" w:date="2024-04-12T14:22:00Z" w16du:dateUtc="2024-04-12T04:22:00Z">
              <w:rPr>
                <w:rFonts w:ascii="Arial" w:eastAsia="Times New Roman" w:hAnsi="Arial" w:cs="Arial"/>
                <w:color w:val="000000" w:themeColor="text1"/>
              </w:rPr>
            </w:rPrChange>
          </w:rPr>
          <w:t>Ecoregions.</w:t>
        </w:r>
      </w:ins>
      <w:ins w:id="443" w:author="Man Lim Ho" w:date="2024-04-12T14:22:00Z" w16du:dateUtc="2024-04-12T04:22:00Z">
        <w:r w:rsidR="00C7745B">
          <w:rPr>
            <w:rFonts w:ascii="Arial" w:eastAsia="Times New Roman" w:hAnsi="Arial" w:cs="Arial"/>
            <w:color w:val="000000" w:themeColor="text1"/>
          </w:rPr>
          <w:t xml:space="preserve"> </w:t>
        </w:r>
      </w:ins>
      <w:moveToRangeStart w:id="444" w:author="Man Lim Ho" w:date="2024-04-12T14:22:00Z" w:name="move163824187"/>
      <w:moveTo w:id="445" w:author="Man Lim Ho" w:date="2024-04-12T14:22:00Z" w16du:dateUtc="2024-04-12T04:22:00Z">
        <w:del w:id="446" w:author="Man Lim Ho" w:date="2024-04-12T14:22:00Z" w16du:dateUtc="2024-04-12T04:22:00Z">
          <w:r w:rsidR="00C7745B" w:rsidRPr="00B77FF1" w:rsidDel="00C7745B">
            <w:rPr>
              <w:rFonts w:ascii="Arial" w:hAnsi="Arial" w:cs="Arial"/>
            </w:rPr>
            <w:delText>(</w:delText>
          </w:r>
        </w:del>
        <w:r w:rsidR="00C7745B" w:rsidRPr="00B77FF1">
          <w:rPr>
            <w:rFonts w:ascii="Arial" w:hAnsi="Arial" w:cs="Arial"/>
          </w:rPr>
          <w:t>Defined by Spalding et al. (2007)</w:t>
        </w:r>
        <w:r w:rsidR="00C7745B">
          <w:rPr>
            <w:rFonts w:ascii="Arial" w:hAnsi="Arial" w:cs="Arial"/>
          </w:rPr>
          <w:t xml:space="preserve"> [23]</w:t>
        </w:r>
        <w:r w:rsidR="00C7745B" w:rsidRPr="00B77FF1">
          <w:rPr>
            <w:rFonts w:ascii="Arial" w:hAnsi="Arial" w:cs="Arial"/>
          </w:rPr>
          <w:t xml:space="preserve"> as areas of relatively homogeneous species composition and clearly distinct from adjacent systems. Ecoregions are nested within Provinces.</w:t>
        </w:r>
        <w:del w:id="447" w:author="Man Lim Ho" w:date="2024-04-12T14:22:00Z" w16du:dateUtc="2024-04-12T04:22:00Z">
          <w:r w:rsidR="00C7745B" w:rsidRPr="00B77FF1" w:rsidDel="00BA1B70">
            <w:rPr>
              <w:rFonts w:ascii="Arial" w:hAnsi="Arial" w:cs="Arial"/>
            </w:rPr>
            <w:delText>)</w:delText>
          </w:r>
        </w:del>
      </w:moveTo>
      <w:moveToRangeEnd w:id="444"/>
    </w:p>
    <w:p w14:paraId="3C3FD2DD" w14:textId="3B6818EF" w:rsidR="002C5324" w:rsidRPr="00B77FF1" w:rsidRDefault="002C5324" w:rsidP="002C5324">
      <w:pPr>
        <w:spacing w:before="240" w:line="480" w:lineRule="auto"/>
        <w:jc w:val="both"/>
        <w:rPr>
          <w:rFonts w:ascii="Arial" w:eastAsia="Times New Roman" w:hAnsi="Arial" w:cs="Arial"/>
        </w:rPr>
      </w:pPr>
      <w:r w:rsidRPr="00B77FF1">
        <w:rPr>
          <w:rFonts w:ascii="Arial" w:eastAsia="Times New Roman" w:hAnsi="Arial" w:cs="Arial"/>
          <w:b/>
          <w:bCs/>
          <w:color w:val="000000" w:themeColor="text1"/>
        </w:rPr>
        <w:t>High latitude reef</w:t>
      </w:r>
      <w:r>
        <w:rPr>
          <w:rFonts w:ascii="Arial" w:eastAsia="Times New Roman" w:hAnsi="Arial" w:cs="Arial"/>
          <w:b/>
          <w:bCs/>
          <w:color w:val="000000" w:themeColor="text1"/>
        </w:rPr>
        <w:t>.</w:t>
      </w:r>
      <w:r w:rsidRPr="00B77FF1">
        <w:rPr>
          <w:rFonts w:ascii="Arial" w:eastAsia="Times New Roman" w:hAnsi="Arial" w:cs="Arial"/>
          <w:color w:val="000000" w:themeColor="text1"/>
        </w:rPr>
        <w:t xml:space="preserve"> Reefs that are in regions above and below 28°N and 28°S respectively </w:t>
      </w:r>
      <w:r w:rsidR="00E0030F">
        <w:rPr>
          <w:rFonts w:ascii="Arial" w:eastAsia="Times New Roman" w:hAnsi="Arial" w:cs="Arial"/>
          <w:color w:val="000000" w:themeColor="text1"/>
        </w:rPr>
        <w:t>[40]</w:t>
      </w:r>
      <w:r w:rsidRPr="00B77FF1">
        <w:rPr>
          <w:rFonts w:ascii="Arial" w:eastAsia="Times New Roman" w:hAnsi="Arial" w:cs="Arial"/>
          <w:color w:val="000000" w:themeColor="text1"/>
        </w:rPr>
        <w:t xml:space="preserve">. As referred in Beger et al. </w:t>
      </w:r>
      <w:r w:rsidR="00E0030F">
        <w:rPr>
          <w:rFonts w:ascii="Arial" w:eastAsia="Times New Roman" w:hAnsi="Arial" w:cs="Arial"/>
          <w:color w:val="000000" w:themeColor="text1"/>
        </w:rPr>
        <w:t>[41]</w:t>
      </w:r>
      <w:r w:rsidRPr="00B77FF1">
        <w:rPr>
          <w:rFonts w:ascii="Arial" w:eastAsia="Times New Roman" w:hAnsi="Arial" w:cs="Arial"/>
          <w:color w:val="000000" w:themeColor="text1"/>
        </w:rPr>
        <w:t xml:space="preserve"> work and the henceforth figure and table. (Figure </w:t>
      </w:r>
      <w:r w:rsidRPr="1013F2D8">
        <w:rPr>
          <w:rFonts w:ascii="Arial" w:eastAsia="Times New Roman" w:hAnsi="Arial" w:cs="Arial"/>
          <w:color w:val="000000" w:themeColor="text1"/>
        </w:rPr>
        <w:t>S1</w:t>
      </w:r>
      <w:r w:rsidRPr="00B77FF1">
        <w:rPr>
          <w:rFonts w:ascii="Arial" w:eastAsia="Times New Roman" w:hAnsi="Arial" w:cs="Arial"/>
          <w:color w:val="000000" w:themeColor="text1"/>
        </w:rPr>
        <w:t xml:space="preserve">. And Table. </w:t>
      </w:r>
      <w:r w:rsidRPr="1013F2D8">
        <w:rPr>
          <w:rFonts w:ascii="Arial" w:eastAsia="Times New Roman" w:hAnsi="Arial" w:cs="Arial"/>
          <w:color w:val="000000" w:themeColor="text1"/>
        </w:rPr>
        <w:t>S4</w:t>
      </w:r>
      <w:r w:rsidRPr="00B77FF1">
        <w:rPr>
          <w:rFonts w:ascii="Arial" w:eastAsia="Times New Roman" w:hAnsi="Arial" w:cs="Arial"/>
          <w:color w:val="000000" w:themeColor="text1"/>
        </w:rPr>
        <w:t>, see appendix)</w:t>
      </w:r>
    </w:p>
    <w:p w14:paraId="778930D0" w14:textId="7338D3ED" w:rsidR="002C5324" w:rsidRDefault="002C5324" w:rsidP="002C5324">
      <w:pPr>
        <w:spacing w:before="240" w:line="480" w:lineRule="auto"/>
        <w:jc w:val="both"/>
        <w:rPr>
          <w:ins w:id="448" w:author="Man Lim Ho" w:date="2024-04-17T16:30:00Z" w16du:dateUtc="2024-04-17T06:30:00Z"/>
          <w:rFonts w:ascii="Arial" w:eastAsia="Times New Roman" w:hAnsi="Arial" w:cs="Arial"/>
          <w:color w:val="000000" w:themeColor="text1"/>
        </w:rPr>
      </w:pPr>
      <w:r w:rsidRPr="00B77FF1">
        <w:rPr>
          <w:rFonts w:ascii="Arial" w:eastAsia="Times New Roman" w:hAnsi="Arial" w:cs="Arial"/>
          <w:b/>
          <w:bCs/>
          <w:color w:val="000000" w:themeColor="text1"/>
        </w:rPr>
        <w:t>Marine Heat Wave</w:t>
      </w:r>
      <w:r>
        <w:rPr>
          <w:rFonts w:ascii="Arial" w:eastAsia="Times New Roman" w:hAnsi="Arial" w:cs="Arial"/>
          <w:b/>
          <w:bCs/>
          <w:color w:val="000000" w:themeColor="text1"/>
        </w:rPr>
        <w:t>.</w:t>
      </w:r>
      <w:r w:rsidRPr="00B77FF1">
        <w:rPr>
          <w:rFonts w:ascii="Arial" w:eastAsia="Times New Roman" w:hAnsi="Arial" w:cs="Arial"/>
          <w:color w:val="000000" w:themeColor="text1"/>
        </w:rPr>
        <w:t xml:space="preserve"> Marine heat wave (MHW) is calculated from </w:t>
      </w:r>
      <w:del w:id="449" w:author="Man Lim Ho" w:date="2024-04-16T17:06:00Z" w16du:dateUtc="2024-04-16T07:06:00Z">
        <w:r w:rsidRPr="00B77FF1" w:rsidDel="00ED31AB">
          <w:rPr>
            <w:rFonts w:ascii="Arial" w:eastAsia="Times New Roman" w:hAnsi="Arial" w:cs="Arial"/>
            <w:color w:val="000000" w:themeColor="text1"/>
          </w:rPr>
          <w:delText xml:space="preserve">SST </w:delText>
        </w:r>
      </w:del>
      <w:ins w:id="450" w:author="Man Lim Ho" w:date="2024-04-16T17:06:00Z" w16du:dateUtc="2024-04-16T07:06:00Z">
        <w:r w:rsidR="00ED31AB">
          <w:rPr>
            <w:rFonts w:ascii="Arial" w:eastAsia="Times New Roman" w:hAnsi="Arial" w:cs="Arial"/>
            <w:color w:val="000000" w:themeColor="text1"/>
          </w:rPr>
          <w:t>long-term sea surface temperature (SST)</w:t>
        </w:r>
        <w:r w:rsidR="00ED31AB" w:rsidRPr="00B77FF1">
          <w:rPr>
            <w:rFonts w:ascii="Arial" w:eastAsia="Times New Roman" w:hAnsi="Arial" w:cs="Arial"/>
            <w:color w:val="000000" w:themeColor="text1"/>
          </w:rPr>
          <w:t xml:space="preserve"> </w:t>
        </w:r>
      </w:ins>
      <w:r w:rsidRPr="00B77FF1">
        <w:rPr>
          <w:rFonts w:ascii="Arial" w:eastAsia="Times New Roman" w:hAnsi="Arial" w:cs="Arial"/>
          <w:color w:val="000000" w:themeColor="text1"/>
        </w:rPr>
        <w:t>data obtained by satellite, in-situ instruments, or other means of observed data collection. It is defined as thermal events where SST exceeds the 90</w:t>
      </w:r>
      <w:r w:rsidRPr="00B77FF1">
        <w:rPr>
          <w:rFonts w:ascii="Arial" w:eastAsia="Times New Roman" w:hAnsi="Arial" w:cs="Arial"/>
          <w:color w:val="000000" w:themeColor="text1"/>
          <w:vertAlign w:val="superscript"/>
        </w:rPr>
        <w:t>th</w:t>
      </w:r>
      <w:r w:rsidRPr="00B77FF1">
        <w:rPr>
          <w:rFonts w:ascii="Arial" w:eastAsia="Times New Roman" w:hAnsi="Arial" w:cs="Arial"/>
          <w:color w:val="000000" w:themeColor="text1"/>
        </w:rPr>
        <w:t xml:space="preserve"> percentile of the climatological dataset for at least 5 consecutive days </w:t>
      </w:r>
      <w:r w:rsidR="00E0030F">
        <w:rPr>
          <w:rFonts w:ascii="Arial" w:eastAsia="Times New Roman" w:hAnsi="Arial" w:cs="Arial"/>
          <w:color w:val="000000" w:themeColor="text1"/>
        </w:rPr>
        <w:t>[30]</w:t>
      </w:r>
      <w:r w:rsidRPr="00B77FF1">
        <w:rPr>
          <w:rFonts w:ascii="Arial" w:eastAsia="Times New Roman" w:hAnsi="Arial" w:cs="Arial"/>
          <w:color w:val="000000" w:themeColor="text1"/>
        </w:rPr>
        <w:t>.</w:t>
      </w:r>
    </w:p>
    <w:p w14:paraId="05013005" w14:textId="73B4679D" w:rsidR="00E92595" w:rsidRPr="00B77FF1" w:rsidRDefault="00E92595" w:rsidP="002C5324">
      <w:pPr>
        <w:spacing w:before="240" w:line="480" w:lineRule="auto"/>
        <w:jc w:val="both"/>
        <w:rPr>
          <w:rFonts w:ascii="Arial" w:eastAsia="Times New Roman" w:hAnsi="Arial" w:cs="Arial"/>
        </w:rPr>
      </w:pPr>
      <w:ins w:id="451" w:author="Man Lim Ho" w:date="2024-04-17T16:30:00Z" w16du:dateUtc="2024-04-17T06:30:00Z">
        <w:r w:rsidRPr="00E92595">
          <w:rPr>
            <w:rFonts w:ascii="Arial" w:hAnsi="Arial" w:cs="Arial"/>
            <w:b/>
            <w:bCs/>
            <w:rPrChange w:id="452" w:author="Man Lim Ho" w:date="2024-04-17T16:31:00Z" w16du:dateUtc="2024-04-17T06:31:00Z">
              <w:rPr>
                <w:rFonts w:ascii="Arial" w:hAnsi="Arial" w:cs="Arial"/>
              </w:rPr>
            </w:rPrChange>
          </w:rPr>
          <w:t>Marine Protected Areas</w:t>
        </w:r>
      </w:ins>
      <w:ins w:id="453" w:author="Man Lim Ho" w:date="2024-04-17T16:31:00Z" w16du:dateUtc="2024-04-17T06:31:00Z">
        <w:r w:rsidRPr="00E92595">
          <w:rPr>
            <w:rFonts w:ascii="Arial" w:hAnsi="Arial" w:cs="Arial"/>
            <w:b/>
            <w:bCs/>
            <w:rPrChange w:id="454" w:author="Man Lim Ho" w:date="2024-04-17T16:31:00Z" w16du:dateUtc="2024-04-17T06:31:00Z">
              <w:rPr>
                <w:rFonts w:ascii="Arial" w:hAnsi="Arial" w:cs="Arial"/>
              </w:rPr>
            </w:rPrChange>
          </w:rPr>
          <w:t>.</w:t>
        </w:r>
      </w:ins>
      <w:ins w:id="455" w:author="Man Lim Ho" w:date="2024-04-17T16:30:00Z" w16du:dateUtc="2024-04-17T06:30:00Z">
        <w:r>
          <w:rPr>
            <w:rFonts w:ascii="Arial" w:hAnsi="Arial" w:cs="Arial"/>
          </w:rPr>
          <w:t xml:space="preserve"> </w:t>
        </w:r>
      </w:ins>
      <w:ins w:id="456" w:author="Man Lim Ho" w:date="2024-04-17T16:31:00Z" w16du:dateUtc="2024-04-17T06:31:00Z">
        <w:r>
          <w:rPr>
            <w:rFonts w:ascii="Arial" w:hAnsi="Arial" w:cs="Arial"/>
          </w:rPr>
          <w:t xml:space="preserve">Maine Protected Areas (MPAs) </w:t>
        </w:r>
      </w:ins>
      <w:ins w:id="457" w:author="Man Lim Ho" w:date="2024-04-17T16:30:00Z" w16du:dateUtc="2024-04-17T06:30:00Z">
        <w:r>
          <w:rPr>
            <w:rFonts w:ascii="Arial" w:hAnsi="Arial" w:cs="Arial"/>
          </w:rPr>
          <w:t>are identified</w:t>
        </w:r>
        <w:r w:rsidRPr="00B77FF1">
          <w:rPr>
            <w:rFonts w:ascii="Arial" w:hAnsi="Arial" w:cs="Arial"/>
          </w:rPr>
          <w:t xml:space="preserve">, herein MPAs are defined as areas with a clearly defined geographical space, recognised, dedicated, and managed through legal or other means to maintain the long-term conservation of ecosystems and cultural values associated with the location </w:t>
        </w:r>
        <w:r>
          <w:rPr>
            <w:rFonts w:ascii="Arial" w:hAnsi="Arial" w:cs="Arial"/>
          </w:rPr>
          <w:t>[67]</w:t>
        </w:r>
        <w:r w:rsidRPr="00B77FF1">
          <w:rPr>
            <w:rFonts w:ascii="Arial" w:hAnsi="Arial" w:cs="Arial"/>
          </w:rPr>
          <w:t>.</w:t>
        </w:r>
      </w:ins>
    </w:p>
    <w:p w14:paraId="6522952B" w14:textId="57BAFE9A" w:rsidR="002C5324" w:rsidRPr="00B77FF1" w:rsidRDefault="002C5324" w:rsidP="002C5324">
      <w:pPr>
        <w:spacing w:before="240" w:line="480" w:lineRule="auto"/>
        <w:jc w:val="both"/>
        <w:rPr>
          <w:rFonts w:ascii="Arial" w:eastAsia="Times New Roman" w:hAnsi="Arial" w:cs="Arial"/>
        </w:rPr>
      </w:pPr>
      <w:r w:rsidRPr="00B77FF1">
        <w:rPr>
          <w:rFonts w:ascii="Arial" w:eastAsia="Times New Roman" w:hAnsi="Arial" w:cs="Arial"/>
          <w:b/>
          <w:bCs/>
          <w:color w:val="000000" w:themeColor="text1"/>
        </w:rPr>
        <w:t>Marginal reef</w:t>
      </w:r>
      <w:r>
        <w:rPr>
          <w:rFonts w:ascii="Arial" w:eastAsia="Times New Roman" w:hAnsi="Arial" w:cs="Arial"/>
          <w:b/>
          <w:bCs/>
          <w:color w:val="000000" w:themeColor="text1"/>
        </w:rPr>
        <w:t>.</w:t>
      </w:r>
      <w:r w:rsidRPr="00B77FF1">
        <w:rPr>
          <w:rFonts w:ascii="Arial" w:eastAsia="Times New Roman" w:hAnsi="Arial" w:cs="Arial"/>
          <w:b/>
          <w:bCs/>
          <w:color w:val="000000" w:themeColor="text1"/>
        </w:rPr>
        <w:t xml:space="preserve"> </w:t>
      </w:r>
      <w:r w:rsidRPr="00B77FF1">
        <w:rPr>
          <w:rFonts w:ascii="Arial" w:eastAsia="Times New Roman" w:hAnsi="Arial" w:cs="Arial"/>
          <w:color w:val="000000" w:themeColor="text1"/>
        </w:rPr>
        <w:t>Marginal reefs are where the environmental conditions are marginal or close to threshold for the survival of the coral species, meaning that the living conditions are less than ideal but still feasible for coral species to survive</w:t>
      </w:r>
      <w:ins w:id="458" w:author="Charlotte Page" w:date="2024-04-12T11:56:00Z">
        <w:r w:rsidR="00A26BE3">
          <w:rPr>
            <w:rFonts w:ascii="Arial" w:eastAsia="Times New Roman" w:hAnsi="Arial" w:cs="Arial"/>
            <w:color w:val="000000" w:themeColor="text1"/>
          </w:rPr>
          <w:t xml:space="preserve"> (</w:t>
        </w:r>
      </w:ins>
      <w:ins w:id="459" w:author="Man Lim Ho" w:date="2024-04-12T18:14:00Z" w16du:dateUtc="2024-04-12T08:14:00Z">
        <w:r w:rsidR="00ED10A8">
          <w:rPr>
            <w:rFonts w:ascii="Arial" w:eastAsia="Times New Roman" w:hAnsi="Arial" w:cs="Arial"/>
            <w:color w:val="000000" w:themeColor="text1"/>
          </w:rPr>
          <w:t>Kleypas et al., 1999</w:t>
        </w:r>
      </w:ins>
      <w:ins w:id="460" w:author="Charlotte Page" w:date="2024-04-12T11:56:00Z">
        <w:del w:id="461" w:author="Man Lim Ho" w:date="2024-04-12T18:14:00Z" w16du:dateUtc="2024-04-12T08:14:00Z">
          <w:r w:rsidR="00A26BE3" w:rsidDel="00ED10A8">
            <w:rPr>
              <w:rFonts w:ascii="Arial" w:eastAsia="Times New Roman" w:hAnsi="Arial" w:cs="Arial"/>
              <w:color w:val="000000" w:themeColor="text1"/>
            </w:rPr>
            <w:delText>REF</w:delText>
          </w:r>
        </w:del>
        <w:r w:rsidR="00A26BE3">
          <w:rPr>
            <w:rFonts w:ascii="Arial" w:eastAsia="Times New Roman" w:hAnsi="Arial" w:cs="Arial"/>
            <w:color w:val="000000" w:themeColor="text1"/>
          </w:rPr>
          <w:t>)</w:t>
        </w:r>
      </w:ins>
      <w:del w:id="462" w:author="Charlotte Page" w:date="2024-04-12T11:56:00Z">
        <w:r w:rsidRPr="00B77FF1" w:rsidDel="00A26BE3">
          <w:rPr>
            <w:rFonts w:ascii="Arial" w:eastAsia="Times New Roman" w:hAnsi="Arial" w:cs="Arial"/>
            <w:color w:val="000000" w:themeColor="text1"/>
          </w:rPr>
          <w:delText>.</w:delText>
        </w:r>
      </w:del>
    </w:p>
    <w:p w14:paraId="7AC18B54" w14:textId="4C6ECAB3" w:rsidR="002C5324" w:rsidRPr="00B77FF1" w:rsidRDefault="002C5324" w:rsidP="002C5324">
      <w:pPr>
        <w:spacing w:before="240" w:line="480" w:lineRule="auto"/>
        <w:jc w:val="both"/>
        <w:rPr>
          <w:rFonts w:ascii="Arial" w:eastAsia="Times New Roman" w:hAnsi="Arial" w:cs="Arial"/>
        </w:rPr>
      </w:pPr>
      <w:r w:rsidRPr="00B77FF1">
        <w:rPr>
          <w:rFonts w:ascii="Arial" w:eastAsia="Times New Roman" w:hAnsi="Arial" w:cs="Arial"/>
          <w:b/>
          <w:bCs/>
          <w:color w:val="000000" w:themeColor="text1"/>
        </w:rPr>
        <w:lastRenderedPageBreak/>
        <w:t>PECO</w:t>
      </w:r>
      <w:r>
        <w:rPr>
          <w:rFonts w:ascii="Arial" w:eastAsia="Times New Roman" w:hAnsi="Arial" w:cs="Arial"/>
          <w:b/>
          <w:bCs/>
          <w:color w:val="000000" w:themeColor="text1"/>
        </w:rPr>
        <w:t>.</w:t>
      </w:r>
      <w:r w:rsidRPr="00B77FF1">
        <w:rPr>
          <w:rFonts w:ascii="Arial" w:eastAsia="Times New Roman" w:hAnsi="Arial" w:cs="Arial"/>
          <w:color w:val="000000" w:themeColor="text1"/>
        </w:rPr>
        <w:t xml:space="preserve"> (P)</w:t>
      </w:r>
      <w:proofErr w:type="spellStart"/>
      <w:r w:rsidRPr="00B77FF1">
        <w:rPr>
          <w:rFonts w:ascii="Arial" w:eastAsia="Times New Roman" w:hAnsi="Arial" w:cs="Arial"/>
          <w:color w:val="000000" w:themeColor="text1"/>
        </w:rPr>
        <w:t>opulation</w:t>
      </w:r>
      <w:proofErr w:type="spellEnd"/>
      <w:r w:rsidRPr="00B77FF1">
        <w:rPr>
          <w:rFonts w:ascii="Arial" w:eastAsia="Times New Roman" w:hAnsi="Arial" w:cs="Arial"/>
          <w:color w:val="000000" w:themeColor="text1"/>
        </w:rPr>
        <w:t xml:space="preserve">, </w:t>
      </w:r>
      <w:ins w:id="463" w:author="Charlotte Page" w:date="2024-04-12T11:56:00Z">
        <w:del w:id="464" w:author="Man Lim Ho" w:date="2024-04-12T14:19:00Z" w16du:dateUtc="2024-04-12T04:19:00Z">
          <w:r w:rsidR="00A26BE3" w:rsidDel="00230C7F">
            <w:rPr>
              <w:rFonts w:ascii="Arial" w:eastAsia="Times New Roman" w:hAnsi="Arial" w:cs="Arial"/>
              <w:color w:val="000000" w:themeColor="text1"/>
            </w:rPr>
            <w:delText>(E)</w:delText>
          </w:r>
        </w:del>
      </w:ins>
      <w:ins w:id="465" w:author="Man Lim Ho" w:date="2024-04-12T14:50:00Z" w16du:dateUtc="2024-04-12T04:50:00Z">
        <w:r w:rsidR="00D01FF4">
          <w:rPr>
            <w:rFonts w:ascii="Arial" w:eastAsia="Times New Roman" w:hAnsi="Arial" w:cs="Arial"/>
            <w:color w:val="000000" w:themeColor="text1"/>
          </w:rPr>
          <w:t>(E)</w:t>
        </w:r>
      </w:ins>
      <w:proofErr w:type="spellStart"/>
      <w:del w:id="466" w:author="Charlotte Page" w:date="2024-04-12T11:56:00Z">
        <w:r w:rsidRPr="1013F2D8" w:rsidDel="00A26BE3">
          <w:rPr>
            <w:rFonts w:ascii="Arial" w:eastAsia="Times New Roman" w:hAnsi="Arial" w:cs="Arial"/>
            <w:color w:val="000000" w:themeColor="text1"/>
          </w:rPr>
          <w:delText>I</w:delText>
        </w:r>
      </w:del>
      <w:r w:rsidRPr="00B77FF1">
        <w:rPr>
          <w:rFonts w:ascii="Arial" w:eastAsia="Times New Roman" w:hAnsi="Arial" w:cs="Arial"/>
          <w:color w:val="000000" w:themeColor="text1"/>
        </w:rPr>
        <w:t>xposur</w:t>
      </w:r>
      <w:ins w:id="467" w:author="Charlotte Page" w:date="2024-04-12T11:56:00Z">
        <w:r w:rsidR="00A26BE3">
          <w:rPr>
            <w:rFonts w:ascii="Arial" w:eastAsia="Times New Roman" w:hAnsi="Arial" w:cs="Arial"/>
            <w:color w:val="000000" w:themeColor="text1"/>
          </w:rPr>
          <w:t>e</w:t>
        </w:r>
        <w:proofErr w:type="spellEnd"/>
        <w:r w:rsidR="00A26BE3">
          <w:rPr>
            <w:rFonts w:ascii="Arial" w:eastAsia="Times New Roman" w:hAnsi="Arial" w:cs="Arial"/>
            <w:color w:val="000000" w:themeColor="text1"/>
          </w:rPr>
          <w:t xml:space="preserve"> </w:t>
        </w:r>
      </w:ins>
      <w:del w:id="468" w:author="Charlotte Page" w:date="2024-04-12T11:56:00Z">
        <w:r w:rsidRPr="1013F2D8" w:rsidDel="00A26BE3">
          <w:rPr>
            <w:rFonts w:ascii="Arial" w:eastAsia="Times New Roman" w:hAnsi="Arial" w:cs="Arial"/>
            <w:color w:val="000000" w:themeColor="text1"/>
          </w:rPr>
          <w:delText>I</w:delText>
        </w:r>
      </w:del>
      <w:del w:id="469" w:author="Man Lim Ho" w:date="2024-04-12T14:50:00Z" w16du:dateUtc="2024-04-12T04:50:00Z">
        <w:r w:rsidDel="00D01FF4">
          <w:rPr>
            <w:rFonts w:ascii="Arial" w:eastAsia="Times New Roman" w:hAnsi="Arial" w:cs="Arial"/>
            <w:color w:val="000000" w:themeColor="text1"/>
          </w:rPr>
          <w:delText>©</w:delText>
        </w:r>
      </w:del>
      <w:ins w:id="470" w:author="Man Lim Ho" w:date="2024-04-12T14:50:00Z" w16du:dateUtc="2024-04-12T04:50:00Z">
        <w:r w:rsidR="00D01FF4">
          <w:rPr>
            <w:rFonts w:ascii="Arial" w:eastAsia="Times New Roman" w:hAnsi="Arial" w:cs="Arial"/>
            <w:color w:val="000000" w:themeColor="text1"/>
          </w:rPr>
          <w:t>(C)</w:t>
        </w:r>
      </w:ins>
      <w:proofErr w:type="spellStart"/>
      <w:r w:rsidRPr="00B77FF1">
        <w:rPr>
          <w:rFonts w:ascii="Arial" w:eastAsia="Times New Roman" w:hAnsi="Arial" w:cs="Arial"/>
          <w:color w:val="000000" w:themeColor="text1"/>
        </w:rPr>
        <w:t>omparator</w:t>
      </w:r>
      <w:proofErr w:type="spellEnd"/>
      <w:r w:rsidRPr="00B77FF1">
        <w:rPr>
          <w:rFonts w:ascii="Arial" w:eastAsia="Times New Roman" w:hAnsi="Arial" w:cs="Arial"/>
          <w:color w:val="000000" w:themeColor="text1"/>
        </w:rPr>
        <w:t xml:space="preserve"> and (O)</w:t>
      </w:r>
      <w:proofErr w:type="spellStart"/>
      <w:r w:rsidRPr="00B77FF1">
        <w:rPr>
          <w:rFonts w:ascii="Arial" w:eastAsia="Times New Roman" w:hAnsi="Arial" w:cs="Arial"/>
          <w:color w:val="000000" w:themeColor="text1"/>
        </w:rPr>
        <w:t>bjective</w:t>
      </w:r>
      <w:proofErr w:type="spellEnd"/>
      <w:r w:rsidRPr="00B77FF1">
        <w:rPr>
          <w:rFonts w:ascii="Arial" w:eastAsia="Times New Roman" w:hAnsi="Arial" w:cs="Arial"/>
          <w:color w:val="000000" w:themeColor="text1"/>
        </w:rPr>
        <w:t xml:space="preserve">. It is a </w:t>
      </w:r>
      <w:del w:id="471" w:author="Man Lim Ho" w:date="2024-04-16T17:06:00Z" w16du:dateUtc="2024-04-16T07:06:00Z">
        <w:r w:rsidRPr="00B77FF1" w:rsidDel="00ED31AB">
          <w:rPr>
            <w:rFonts w:ascii="Arial" w:eastAsia="Times New Roman" w:hAnsi="Arial" w:cs="Arial"/>
            <w:color w:val="000000" w:themeColor="text1"/>
          </w:rPr>
          <w:delText xml:space="preserve">metric </w:delText>
        </w:r>
      </w:del>
      <w:ins w:id="472" w:author="Man Lim Ho" w:date="2024-04-16T17:06:00Z" w16du:dateUtc="2024-04-16T07:06:00Z">
        <w:r w:rsidR="00ED31AB">
          <w:rPr>
            <w:rFonts w:ascii="Arial" w:eastAsia="Times New Roman" w:hAnsi="Arial" w:cs="Arial"/>
            <w:color w:val="000000" w:themeColor="text1"/>
          </w:rPr>
          <w:t xml:space="preserve">framework </w:t>
        </w:r>
      </w:ins>
      <w:r w:rsidRPr="00B77FF1">
        <w:rPr>
          <w:rFonts w:ascii="Arial" w:eastAsia="Times New Roman" w:hAnsi="Arial" w:cs="Arial"/>
          <w:color w:val="000000" w:themeColor="text1"/>
        </w:rPr>
        <w:t>used to define a problem statement in environmental studies, originally used in medicinal studies.</w:t>
      </w:r>
    </w:p>
    <w:p w14:paraId="6E0B0741" w14:textId="77777777" w:rsidR="002C5324" w:rsidRDefault="002C5324" w:rsidP="002C5324">
      <w:pPr>
        <w:spacing w:before="240" w:line="480" w:lineRule="auto"/>
        <w:jc w:val="both"/>
        <w:rPr>
          <w:ins w:id="473" w:author="Man Lim Ho" w:date="2024-04-12T14:21:00Z" w16du:dateUtc="2024-04-12T04:21:00Z"/>
          <w:rFonts w:ascii="Arial" w:eastAsia="Times New Roman" w:hAnsi="Arial" w:cs="Arial"/>
          <w:color w:val="000000" w:themeColor="text1"/>
        </w:rPr>
      </w:pPr>
      <w:r w:rsidRPr="00B77FF1">
        <w:rPr>
          <w:rFonts w:ascii="Arial" w:eastAsia="Times New Roman" w:hAnsi="Arial" w:cs="Arial"/>
          <w:b/>
          <w:bCs/>
          <w:color w:val="000000" w:themeColor="text1"/>
        </w:rPr>
        <w:t>Primary literature</w:t>
      </w:r>
      <w:r>
        <w:rPr>
          <w:rFonts w:ascii="Arial" w:eastAsia="Times New Roman" w:hAnsi="Arial" w:cs="Arial"/>
          <w:b/>
          <w:bCs/>
          <w:color w:val="000000" w:themeColor="text1"/>
        </w:rPr>
        <w:t>.</w:t>
      </w:r>
      <w:r w:rsidRPr="00B77FF1">
        <w:rPr>
          <w:rFonts w:ascii="Arial" w:eastAsia="Times New Roman" w:hAnsi="Arial" w:cs="Arial"/>
          <w:color w:val="000000" w:themeColor="text1"/>
        </w:rPr>
        <w:t xml:space="preserve"> These are literatures where original results from the authors were reported in the form of a report of their findings.</w:t>
      </w:r>
    </w:p>
    <w:p w14:paraId="713B8470" w14:textId="04746041" w:rsidR="00401F47" w:rsidRDefault="00401F47" w:rsidP="002C5324">
      <w:pPr>
        <w:spacing w:before="240" w:line="480" w:lineRule="auto"/>
        <w:jc w:val="both"/>
        <w:rPr>
          <w:ins w:id="474" w:author="Man Lim Ho" w:date="2024-04-16T17:07:00Z" w16du:dateUtc="2024-04-16T07:07:00Z"/>
          <w:rFonts w:ascii="Arial" w:hAnsi="Arial" w:cs="Arial"/>
        </w:rPr>
      </w:pPr>
      <w:ins w:id="475" w:author="Man Lim Ho" w:date="2024-04-12T14:21:00Z" w16du:dateUtc="2024-04-12T04:21:00Z">
        <w:r w:rsidRPr="00C7745B">
          <w:rPr>
            <w:rFonts w:ascii="Arial" w:eastAsia="Times New Roman" w:hAnsi="Arial" w:cs="Arial"/>
            <w:b/>
            <w:bCs/>
            <w:color w:val="000000" w:themeColor="text1"/>
            <w:rPrChange w:id="476" w:author="Man Lim Ho" w:date="2024-04-12T14:22:00Z" w16du:dateUtc="2024-04-12T04:22:00Z">
              <w:rPr>
                <w:rFonts w:ascii="Arial" w:eastAsia="Times New Roman" w:hAnsi="Arial" w:cs="Arial"/>
                <w:color w:val="000000" w:themeColor="text1"/>
              </w:rPr>
            </w:rPrChange>
          </w:rPr>
          <w:t>Provinces.</w:t>
        </w:r>
      </w:ins>
      <w:ins w:id="477" w:author="Man Lim Ho" w:date="2024-04-12T14:22:00Z" w16du:dateUtc="2024-04-12T04:22:00Z">
        <w:r w:rsidR="00C7745B" w:rsidRPr="00C7745B">
          <w:rPr>
            <w:rFonts w:ascii="Arial" w:hAnsi="Arial" w:cs="Arial"/>
          </w:rPr>
          <w:t xml:space="preserve"> </w:t>
        </w:r>
        <w:r w:rsidR="00C7745B" w:rsidRPr="00B77FF1">
          <w:rPr>
            <w:rFonts w:ascii="Arial" w:hAnsi="Arial" w:cs="Arial"/>
          </w:rPr>
          <w:t>Defined by Spalding et al. (2007)</w:t>
        </w:r>
        <w:r w:rsidR="00C7745B">
          <w:rPr>
            <w:rFonts w:ascii="Arial" w:hAnsi="Arial" w:cs="Arial"/>
          </w:rPr>
          <w:t xml:space="preserve"> [23]</w:t>
        </w:r>
        <w:r w:rsidR="00C7745B" w:rsidRPr="00B77FF1">
          <w:rPr>
            <w:rFonts w:ascii="Arial" w:hAnsi="Arial" w:cs="Arial"/>
          </w:rPr>
          <w:t xml:space="preserve"> as large areas with presence of distinct biotas, that hold some level of endemism</w:t>
        </w:r>
        <w:r w:rsidR="00C7745B">
          <w:rPr>
            <w:rFonts w:ascii="Arial" w:hAnsi="Arial" w:cs="Arial"/>
          </w:rPr>
          <w:t>.</w:t>
        </w:r>
      </w:ins>
    </w:p>
    <w:p w14:paraId="3BFBB505" w14:textId="7B45BD86" w:rsidR="00185B7A" w:rsidRPr="00B77FF1" w:rsidRDefault="00185B7A" w:rsidP="002C5324">
      <w:pPr>
        <w:spacing w:before="240" w:line="480" w:lineRule="auto"/>
        <w:jc w:val="both"/>
        <w:rPr>
          <w:rFonts w:ascii="Arial" w:eastAsia="Times New Roman" w:hAnsi="Arial" w:cs="Arial"/>
        </w:rPr>
      </w:pPr>
      <w:ins w:id="478" w:author="Man Lim Ho" w:date="2024-04-16T17:07:00Z" w16du:dateUtc="2024-04-16T07:07:00Z">
        <w:r w:rsidRPr="004A0A6F">
          <w:rPr>
            <w:rFonts w:ascii="Arial" w:hAnsi="Arial" w:cs="Arial"/>
            <w:b/>
            <w:bCs/>
            <w:rPrChange w:id="479" w:author="Man Lim Ho" w:date="2024-04-16T17:08:00Z" w16du:dateUtc="2024-04-16T07:08:00Z">
              <w:rPr>
                <w:rFonts w:ascii="Arial" w:hAnsi="Arial" w:cs="Arial"/>
              </w:rPr>
            </w:rPrChange>
          </w:rPr>
          <w:t>Sea Surface Temperature.</w:t>
        </w:r>
        <w:r>
          <w:rPr>
            <w:rFonts w:ascii="Arial" w:hAnsi="Arial" w:cs="Arial"/>
          </w:rPr>
          <w:t xml:space="preserve"> Sea surface temperature (SST) is the measure of the </w:t>
        </w:r>
        <w:r w:rsidR="004A0A6F">
          <w:rPr>
            <w:rFonts w:ascii="Arial" w:hAnsi="Arial" w:cs="Arial"/>
          </w:rPr>
          <w:t>surface temperature of ocean.</w:t>
        </w:r>
      </w:ins>
    </w:p>
    <w:p w14:paraId="38223EA0" w14:textId="77777777" w:rsidR="002C5324" w:rsidRPr="00B77FF1" w:rsidRDefault="002C5324" w:rsidP="002C5324">
      <w:pPr>
        <w:spacing w:before="240" w:line="480" w:lineRule="auto"/>
        <w:jc w:val="both"/>
        <w:rPr>
          <w:rFonts w:ascii="Arial" w:eastAsia="Times New Roman" w:hAnsi="Arial" w:cs="Arial"/>
        </w:rPr>
      </w:pPr>
      <w:r w:rsidRPr="00B77FF1">
        <w:rPr>
          <w:rFonts w:ascii="Arial" w:eastAsia="Times New Roman" w:hAnsi="Arial" w:cs="Arial"/>
          <w:b/>
          <w:bCs/>
          <w:color w:val="000000" w:themeColor="text1"/>
        </w:rPr>
        <w:t>Secondary literature</w:t>
      </w:r>
      <w:r>
        <w:rPr>
          <w:rFonts w:ascii="Arial" w:eastAsia="Times New Roman" w:hAnsi="Arial" w:cs="Arial"/>
          <w:b/>
          <w:bCs/>
          <w:color w:val="000000" w:themeColor="text1"/>
        </w:rPr>
        <w:t>.</w:t>
      </w:r>
      <w:r w:rsidRPr="00B77FF1">
        <w:rPr>
          <w:rFonts w:ascii="Arial" w:eastAsia="Times New Roman" w:hAnsi="Arial" w:cs="Arial"/>
          <w:color w:val="000000" w:themeColor="text1"/>
        </w:rPr>
        <w:t xml:space="preserve"> These are literatures that the authors integrate information of primary literature into a separate document, such as a review.</w:t>
      </w:r>
    </w:p>
    <w:p w14:paraId="14C95D44" w14:textId="70492872" w:rsidR="002C5324" w:rsidRPr="00B77FF1" w:rsidRDefault="002C5324" w:rsidP="002C5324">
      <w:pPr>
        <w:spacing w:before="240" w:line="480" w:lineRule="auto"/>
        <w:jc w:val="both"/>
        <w:rPr>
          <w:rFonts w:ascii="Arial" w:eastAsia="Times New Roman" w:hAnsi="Arial" w:cs="Arial"/>
        </w:rPr>
      </w:pPr>
      <w:r w:rsidRPr="00B77FF1">
        <w:rPr>
          <w:rFonts w:ascii="Arial" w:eastAsia="Times New Roman" w:hAnsi="Arial" w:cs="Arial"/>
          <w:b/>
          <w:bCs/>
          <w:color w:val="000000" w:themeColor="text1"/>
        </w:rPr>
        <w:t>Subtropical</w:t>
      </w:r>
      <w:r>
        <w:rPr>
          <w:rFonts w:ascii="Arial" w:eastAsia="Times New Roman" w:hAnsi="Arial" w:cs="Arial"/>
          <w:b/>
          <w:bCs/>
          <w:color w:val="000000" w:themeColor="text1"/>
        </w:rPr>
        <w:t>.</w:t>
      </w:r>
      <w:r w:rsidRPr="00B77FF1">
        <w:rPr>
          <w:rFonts w:ascii="Arial" w:eastAsia="Times New Roman" w:hAnsi="Arial" w:cs="Arial"/>
          <w:color w:val="000000" w:themeColor="text1"/>
        </w:rPr>
        <w:t xml:space="preserve"> The region surrounding the tropical regions. However, in this work the subtropical ecoregions are defined as in Figure 1 and Table </w:t>
      </w:r>
      <w:r w:rsidR="00002438">
        <w:rPr>
          <w:rFonts w:ascii="Arial" w:eastAsia="Times New Roman" w:hAnsi="Arial" w:cs="Arial"/>
          <w:color w:val="000000" w:themeColor="text1"/>
        </w:rPr>
        <w:t>S</w:t>
      </w:r>
      <w:r w:rsidRPr="00B77FF1">
        <w:rPr>
          <w:rFonts w:ascii="Arial" w:eastAsia="Times New Roman" w:hAnsi="Arial" w:cs="Arial"/>
          <w:color w:val="000000" w:themeColor="text1"/>
        </w:rPr>
        <w:t xml:space="preserve">1 (See </w:t>
      </w:r>
      <w:commentRangeStart w:id="480"/>
      <w:r w:rsidRPr="00B77FF1">
        <w:rPr>
          <w:rFonts w:ascii="Arial" w:eastAsia="Times New Roman" w:hAnsi="Arial" w:cs="Arial"/>
          <w:color w:val="000000" w:themeColor="text1"/>
        </w:rPr>
        <w:t>appendix</w:t>
      </w:r>
      <w:commentRangeEnd w:id="480"/>
      <w:r w:rsidR="00A26BE3">
        <w:rPr>
          <w:rStyle w:val="CommentReference"/>
        </w:rPr>
        <w:commentReference w:id="480"/>
      </w:r>
      <w:r w:rsidRPr="00B77FF1">
        <w:rPr>
          <w:rFonts w:ascii="Arial" w:eastAsia="Times New Roman" w:hAnsi="Arial" w:cs="Arial"/>
          <w:color w:val="000000" w:themeColor="text1"/>
        </w:rPr>
        <w:t>)</w:t>
      </w:r>
      <w:ins w:id="481" w:author="Man Lim Ho" w:date="2024-04-16T17:06:00Z" w16du:dateUtc="2024-04-16T07:06:00Z">
        <w:r w:rsidR="00ED31AB">
          <w:rPr>
            <w:rFonts w:ascii="Arial" w:eastAsia="Times New Roman" w:hAnsi="Arial" w:cs="Arial"/>
            <w:color w:val="000000" w:themeColor="text1"/>
          </w:rPr>
          <w:t xml:space="preserve"> (Spalding et al., 2007; Beger et al., 2013)</w:t>
        </w:r>
      </w:ins>
      <w:ins w:id="482" w:author="Man Lim Ho" w:date="2024-04-12T14:19:00Z" w16du:dateUtc="2024-04-12T04:19:00Z">
        <w:r w:rsidR="00230C7F">
          <w:rPr>
            <w:rFonts w:ascii="Arial" w:eastAsia="Times New Roman" w:hAnsi="Arial" w:cs="Arial"/>
            <w:color w:val="000000" w:themeColor="text1"/>
          </w:rPr>
          <w:t xml:space="preserve"> and interchangeable with high latitude reefs.</w:t>
        </w:r>
      </w:ins>
      <w:del w:id="483" w:author="Man Lim Ho" w:date="2024-04-12T14:50:00Z" w16du:dateUtc="2024-04-12T04:50:00Z">
        <w:r w:rsidRPr="00B77FF1" w:rsidDel="00D01FF4">
          <w:rPr>
            <w:rFonts w:ascii="Arial" w:eastAsia="Times New Roman" w:hAnsi="Arial" w:cs="Arial"/>
            <w:color w:val="000000" w:themeColor="text1"/>
          </w:rPr>
          <w:delText>.</w:delText>
        </w:r>
      </w:del>
    </w:p>
    <w:p w14:paraId="0C0BA4B7" w14:textId="5DEAFD75" w:rsidR="002C5324" w:rsidRPr="00B77FF1" w:rsidRDefault="002C5324" w:rsidP="002C5324">
      <w:pPr>
        <w:spacing w:before="240" w:line="480" w:lineRule="auto"/>
        <w:jc w:val="both"/>
        <w:rPr>
          <w:rFonts w:ascii="Arial" w:eastAsia="Times New Roman" w:hAnsi="Arial" w:cs="Arial"/>
        </w:rPr>
      </w:pPr>
      <w:r w:rsidRPr="00B77FF1">
        <w:rPr>
          <w:rFonts w:ascii="Arial" w:eastAsia="Times New Roman" w:hAnsi="Arial" w:cs="Arial"/>
          <w:b/>
          <w:bCs/>
          <w:color w:val="000000" w:themeColor="text1"/>
        </w:rPr>
        <w:t>Systematic map</w:t>
      </w:r>
      <w:r>
        <w:rPr>
          <w:rFonts w:ascii="Arial" w:eastAsia="Times New Roman" w:hAnsi="Arial" w:cs="Arial"/>
          <w:b/>
          <w:bCs/>
          <w:color w:val="000000" w:themeColor="text1"/>
        </w:rPr>
        <w:t>.</w:t>
      </w:r>
      <w:r w:rsidRPr="00B77FF1">
        <w:rPr>
          <w:rFonts w:ascii="Arial" w:eastAsia="Times New Roman" w:hAnsi="Arial" w:cs="Arial"/>
          <w:color w:val="000000" w:themeColor="text1"/>
        </w:rPr>
        <w:t xml:space="preserve"> Methodical overviews of the quantity and quality of evidence in relation to an open question of policy or management relevance</w:t>
      </w:r>
      <w:r w:rsidR="00E81474">
        <w:rPr>
          <w:rFonts w:ascii="Arial" w:eastAsia="Times New Roman" w:hAnsi="Arial" w:cs="Arial"/>
          <w:color w:val="000000" w:themeColor="text1"/>
        </w:rPr>
        <w:t xml:space="preserve"> [37]</w:t>
      </w:r>
      <w:r w:rsidRPr="00B77FF1">
        <w:rPr>
          <w:rFonts w:ascii="Arial" w:eastAsia="Times New Roman" w:hAnsi="Arial" w:cs="Arial"/>
          <w:color w:val="000000" w:themeColor="text1"/>
        </w:rPr>
        <w:t>.</w:t>
      </w:r>
    </w:p>
    <w:p w14:paraId="35BABDFF" w14:textId="58AE71F3" w:rsidR="002C5324" w:rsidRPr="00B77FF1" w:rsidRDefault="002C5324" w:rsidP="002C5324">
      <w:pPr>
        <w:spacing w:before="240" w:line="480" w:lineRule="auto"/>
        <w:jc w:val="both"/>
        <w:rPr>
          <w:rFonts w:ascii="Arial" w:eastAsia="Times New Roman" w:hAnsi="Arial" w:cs="Arial"/>
        </w:rPr>
      </w:pPr>
      <w:r w:rsidRPr="00B77FF1">
        <w:rPr>
          <w:rFonts w:ascii="Arial" w:eastAsia="Times New Roman" w:hAnsi="Arial" w:cs="Arial"/>
          <w:b/>
          <w:bCs/>
          <w:color w:val="000000" w:themeColor="text1"/>
        </w:rPr>
        <w:t>Temperate</w:t>
      </w:r>
      <w:r>
        <w:rPr>
          <w:rFonts w:ascii="Arial" w:eastAsia="Times New Roman" w:hAnsi="Arial" w:cs="Arial"/>
          <w:b/>
          <w:bCs/>
          <w:color w:val="000000" w:themeColor="text1"/>
        </w:rPr>
        <w:t>.</w:t>
      </w:r>
      <w:r w:rsidRPr="00B77FF1">
        <w:rPr>
          <w:rFonts w:ascii="Arial" w:eastAsia="Times New Roman" w:hAnsi="Arial" w:cs="Arial"/>
          <w:color w:val="000000" w:themeColor="text1"/>
        </w:rPr>
        <w:t xml:space="preserve"> The region surrounding the subtropical regions. However, in this work the temperate ecoregions are defined as in Figure </w:t>
      </w:r>
      <w:r w:rsidR="00A43D1D">
        <w:rPr>
          <w:rFonts w:ascii="Arial" w:eastAsia="Times New Roman" w:hAnsi="Arial" w:cs="Arial"/>
          <w:color w:val="000000" w:themeColor="text1"/>
        </w:rPr>
        <w:t>3</w:t>
      </w:r>
      <w:ins w:id="484" w:author="Man Lim Ho" w:date="2024-04-16T17:07:00Z" w16du:dateUtc="2024-04-16T07:07:00Z">
        <w:r w:rsidR="00185B7A">
          <w:rPr>
            <w:rFonts w:ascii="Arial" w:eastAsia="Times New Roman" w:hAnsi="Arial" w:cs="Arial"/>
            <w:color w:val="000000" w:themeColor="text1"/>
          </w:rPr>
          <w:t xml:space="preserve"> (Beger et al., 2013)</w:t>
        </w:r>
      </w:ins>
      <w:r w:rsidRPr="00B77FF1">
        <w:rPr>
          <w:rFonts w:ascii="Arial" w:eastAsia="Times New Roman" w:hAnsi="Arial" w:cs="Arial"/>
          <w:color w:val="000000" w:themeColor="text1"/>
        </w:rPr>
        <w:t>.</w:t>
      </w:r>
    </w:p>
    <w:p w14:paraId="5817BE58" w14:textId="22F5E637" w:rsidR="002C5324" w:rsidRPr="00B77FF1" w:rsidDel="00185B7A" w:rsidRDefault="002C5324" w:rsidP="002C5324">
      <w:pPr>
        <w:spacing w:before="240" w:line="480" w:lineRule="auto"/>
        <w:jc w:val="both"/>
        <w:rPr>
          <w:del w:id="485" w:author="Man Lim Ho" w:date="2024-04-16T17:07:00Z" w16du:dateUtc="2024-04-16T07:07:00Z"/>
          <w:rFonts w:ascii="Arial" w:eastAsia="Times New Roman" w:hAnsi="Arial" w:cs="Arial"/>
        </w:rPr>
      </w:pPr>
      <w:del w:id="486" w:author="Man Lim Ho" w:date="2024-04-16T17:07:00Z" w16du:dateUtc="2024-04-16T07:07:00Z">
        <w:r w:rsidRPr="00B77FF1" w:rsidDel="00185B7A">
          <w:rPr>
            <w:rFonts w:ascii="Arial" w:eastAsia="Times New Roman" w:hAnsi="Arial" w:cs="Arial"/>
            <w:b/>
            <w:bCs/>
            <w:color w:val="000000" w:themeColor="text1"/>
          </w:rPr>
          <w:delText>Thermal limit</w:delText>
        </w:r>
        <w:r w:rsidDel="00185B7A">
          <w:rPr>
            <w:rFonts w:ascii="Arial" w:eastAsia="Times New Roman" w:hAnsi="Arial" w:cs="Arial"/>
            <w:b/>
            <w:bCs/>
            <w:color w:val="000000" w:themeColor="text1"/>
          </w:rPr>
          <w:delText>.</w:delText>
        </w:r>
        <w:r w:rsidRPr="00B77FF1" w:rsidDel="00185B7A">
          <w:rPr>
            <w:rFonts w:ascii="Arial" w:eastAsia="Times New Roman" w:hAnsi="Arial" w:cs="Arial"/>
            <w:b/>
            <w:bCs/>
            <w:color w:val="000000" w:themeColor="text1"/>
          </w:rPr>
          <w:delText xml:space="preserve"> </w:delText>
        </w:r>
        <w:r w:rsidRPr="00B77FF1" w:rsidDel="00185B7A">
          <w:rPr>
            <w:rFonts w:ascii="Arial" w:eastAsia="Times New Roman" w:hAnsi="Arial" w:cs="Arial"/>
            <w:color w:val="000000" w:themeColor="text1"/>
          </w:rPr>
          <w:delText>The threshold in degree Celsius when the temperature reaches above 4 degrees when using degree heating weeks (DHW) or when the temperature is above the 90</w:delText>
        </w:r>
        <w:r w:rsidRPr="00B77FF1" w:rsidDel="00185B7A">
          <w:rPr>
            <w:rFonts w:ascii="Arial" w:eastAsia="Times New Roman" w:hAnsi="Arial" w:cs="Arial"/>
            <w:color w:val="000000" w:themeColor="text1"/>
            <w:vertAlign w:val="superscript"/>
          </w:rPr>
          <w:delText>th</w:delText>
        </w:r>
        <w:r w:rsidRPr="00B77FF1" w:rsidDel="00185B7A">
          <w:rPr>
            <w:rFonts w:ascii="Arial" w:eastAsia="Times New Roman" w:hAnsi="Arial" w:cs="Arial"/>
            <w:color w:val="000000" w:themeColor="text1"/>
          </w:rPr>
          <w:delText xml:space="preserve"> percentile of the temperature recorded when using marine heatwaves (MHW) as the measuring metric.</w:delText>
        </w:r>
      </w:del>
    </w:p>
    <w:p w14:paraId="0579882B" w14:textId="6DF70488" w:rsidR="002C5324" w:rsidRPr="00B77FF1" w:rsidRDefault="002C5324" w:rsidP="008D4B6C">
      <w:pPr>
        <w:spacing w:line="480" w:lineRule="auto"/>
        <w:jc w:val="both"/>
        <w:rPr>
          <w:rFonts w:ascii="Arial" w:hAnsi="Arial" w:cs="Arial"/>
          <w:b/>
          <w:bCs/>
        </w:rPr>
      </w:pPr>
      <w:proofErr w:type="spellStart"/>
      <w:r w:rsidRPr="00B77FF1">
        <w:rPr>
          <w:rFonts w:ascii="Arial" w:eastAsia="Times New Roman" w:hAnsi="Arial" w:cs="Arial"/>
          <w:b/>
          <w:bCs/>
          <w:color w:val="000000" w:themeColor="text1"/>
        </w:rPr>
        <w:lastRenderedPageBreak/>
        <w:t>Tropicalisation</w:t>
      </w:r>
      <w:proofErr w:type="spellEnd"/>
      <w:r>
        <w:rPr>
          <w:rFonts w:ascii="Arial" w:eastAsia="Times New Roman" w:hAnsi="Arial" w:cs="Arial"/>
          <w:b/>
          <w:bCs/>
          <w:color w:val="000000" w:themeColor="text1"/>
        </w:rPr>
        <w:t>.</w:t>
      </w:r>
      <w:r w:rsidRPr="00B77FF1">
        <w:rPr>
          <w:rFonts w:ascii="Arial" w:eastAsia="Times New Roman" w:hAnsi="Arial" w:cs="Arial"/>
          <w:b/>
          <w:bCs/>
          <w:color w:val="000000" w:themeColor="text1"/>
        </w:rPr>
        <w:t xml:space="preserve"> </w:t>
      </w:r>
      <w:proofErr w:type="spellStart"/>
      <w:r w:rsidRPr="00B77FF1">
        <w:rPr>
          <w:rFonts w:ascii="Arial" w:eastAsia="Times New Roman" w:hAnsi="Arial" w:cs="Arial"/>
          <w:color w:val="000000" w:themeColor="text1"/>
        </w:rPr>
        <w:t>Tropicalisation</w:t>
      </w:r>
      <w:proofErr w:type="spellEnd"/>
      <w:r w:rsidRPr="00B77FF1">
        <w:rPr>
          <w:rFonts w:ascii="Arial" w:eastAsia="Times New Roman" w:hAnsi="Arial" w:cs="Arial"/>
          <w:color w:val="000000" w:themeColor="text1"/>
        </w:rPr>
        <w:t xml:space="preserve"> refers to a region outside the tropical latitudes increasing in number of warm-affinity species and decreasing in number of cool-water species </w:t>
      </w:r>
      <w:r w:rsidR="00E81474">
        <w:rPr>
          <w:rFonts w:ascii="Arial" w:eastAsia="Times New Roman" w:hAnsi="Arial" w:cs="Arial"/>
          <w:color w:val="000000" w:themeColor="text1"/>
        </w:rPr>
        <w:t>[20]</w:t>
      </w:r>
      <w:r w:rsidRPr="00B77FF1">
        <w:rPr>
          <w:rFonts w:ascii="Arial" w:eastAsia="Times New Roman" w:hAnsi="Arial" w:cs="Arial"/>
          <w:color w:val="000000" w:themeColor="text1"/>
        </w:rPr>
        <w:t>.</w:t>
      </w:r>
      <w:r w:rsidRPr="00B77FF1">
        <w:rPr>
          <w:rFonts w:ascii="Arial" w:hAnsi="Arial" w:cs="Arial"/>
          <w:b/>
          <w:bCs/>
        </w:rPr>
        <w:br w:type="page"/>
      </w:r>
    </w:p>
    <w:p w14:paraId="22698049" w14:textId="09B4AA88" w:rsidR="002C5324" w:rsidRPr="00B77FF1" w:rsidRDefault="002C5324" w:rsidP="00602ED9">
      <w:pPr>
        <w:spacing w:before="240" w:line="480" w:lineRule="auto"/>
        <w:jc w:val="both"/>
        <w:rPr>
          <w:rFonts w:ascii="Arial" w:hAnsi="Arial" w:cs="Arial"/>
          <w:b/>
          <w:bCs/>
        </w:rPr>
      </w:pPr>
      <w:r w:rsidRPr="00B77FF1">
        <w:rPr>
          <w:rFonts w:ascii="Arial" w:hAnsi="Arial" w:cs="Arial"/>
          <w:b/>
          <w:bCs/>
        </w:rPr>
        <w:lastRenderedPageBreak/>
        <w:t>Methods</w:t>
      </w:r>
    </w:p>
    <w:p w14:paraId="446B3FDE" w14:textId="77777777" w:rsidR="002C5324" w:rsidRPr="00B77FF1" w:rsidRDefault="002C5324" w:rsidP="00602ED9">
      <w:pPr>
        <w:spacing w:before="240" w:line="480" w:lineRule="auto"/>
        <w:jc w:val="both"/>
        <w:rPr>
          <w:rFonts w:ascii="Arial" w:hAnsi="Arial" w:cs="Arial"/>
          <w:b/>
          <w:bCs/>
        </w:rPr>
      </w:pPr>
      <w:r w:rsidRPr="00B77FF1">
        <w:rPr>
          <w:rFonts w:ascii="Arial" w:hAnsi="Arial" w:cs="Arial"/>
          <w:b/>
          <w:bCs/>
        </w:rPr>
        <w:t>Protocol</w:t>
      </w:r>
    </w:p>
    <w:p w14:paraId="21E57106" w14:textId="3C005B86" w:rsidR="00E60765" w:rsidRPr="00E60765" w:rsidRDefault="0040185C" w:rsidP="00602ED9">
      <w:pPr>
        <w:autoSpaceDE w:val="0"/>
        <w:autoSpaceDN w:val="0"/>
        <w:adjustRightInd w:val="0"/>
        <w:spacing w:before="240" w:after="0" w:line="480" w:lineRule="auto"/>
        <w:jc w:val="both"/>
        <w:rPr>
          <w:rFonts w:ascii="Arial" w:hAnsi="Arial" w:cs="Arial"/>
          <w:color w:val="000000"/>
          <w:kern w:val="0"/>
        </w:rPr>
      </w:pPr>
      <w:del w:id="487" w:author="Man Lim Ho" w:date="2024-04-16T17:08:00Z" w16du:dateUtc="2024-04-16T07:08:00Z">
        <w:r w:rsidDel="004A0A6F">
          <w:rPr>
            <w:rFonts w:ascii="Arial" w:hAnsi="Arial" w:cs="Arial"/>
            <w:color w:val="000000"/>
            <w:kern w:val="0"/>
          </w:rPr>
          <w:delText>The systematic</w:delText>
        </w:r>
      </w:del>
      <w:ins w:id="488" w:author="Man Lim Ho" w:date="2024-04-16T17:08:00Z" w16du:dateUtc="2024-04-16T07:08:00Z">
        <w:r w:rsidR="004A0A6F">
          <w:rPr>
            <w:rFonts w:ascii="Arial" w:hAnsi="Arial" w:cs="Arial"/>
            <w:color w:val="000000"/>
            <w:kern w:val="0"/>
          </w:rPr>
          <w:t>We</w:t>
        </w:r>
      </w:ins>
      <w:r>
        <w:rPr>
          <w:rFonts w:ascii="Arial" w:hAnsi="Arial" w:cs="Arial"/>
          <w:color w:val="000000"/>
          <w:kern w:val="0"/>
        </w:rPr>
        <w:t xml:space="preserve"> followed the Collaboration for Environmental Evidence Guidelines and Standards for Evidence Synthesis in Environmental Management</w:t>
      </w:r>
      <w:r w:rsidR="00E81474">
        <w:rPr>
          <w:rFonts w:ascii="Arial" w:hAnsi="Arial" w:cs="Arial"/>
          <w:color w:val="000000"/>
          <w:kern w:val="0"/>
        </w:rPr>
        <w:t xml:space="preserve"> [37]</w:t>
      </w:r>
      <w:r>
        <w:rPr>
          <w:rFonts w:ascii="Arial" w:hAnsi="Arial" w:cs="Arial"/>
          <w:color w:val="000000"/>
          <w:kern w:val="0"/>
        </w:rPr>
        <w:t xml:space="preserve"> and conform</w:t>
      </w:r>
      <w:ins w:id="489" w:author="Man Lim Ho" w:date="2024-04-16T17:08:00Z" w16du:dateUtc="2024-04-16T07:08:00Z">
        <w:r w:rsidR="004A0A6F">
          <w:rPr>
            <w:rFonts w:ascii="Arial" w:hAnsi="Arial" w:cs="Arial"/>
            <w:color w:val="000000"/>
            <w:kern w:val="0"/>
          </w:rPr>
          <w:t>ed</w:t>
        </w:r>
      </w:ins>
      <w:del w:id="490" w:author="Man Lim Ho" w:date="2024-04-16T17:08:00Z" w16du:dateUtc="2024-04-16T07:08:00Z">
        <w:r w:rsidDel="004A0A6F">
          <w:rPr>
            <w:rFonts w:ascii="Arial" w:hAnsi="Arial" w:cs="Arial"/>
            <w:color w:val="000000"/>
            <w:kern w:val="0"/>
          </w:rPr>
          <w:delText>s</w:delText>
        </w:r>
      </w:del>
      <w:r>
        <w:rPr>
          <w:rFonts w:ascii="Arial" w:hAnsi="Arial" w:cs="Arial"/>
          <w:color w:val="000000"/>
          <w:kern w:val="0"/>
        </w:rPr>
        <w:t xml:space="preserve"> to the reporting standards for systematic </w:t>
      </w:r>
      <w:r w:rsidR="00F358C6">
        <w:rPr>
          <w:rFonts w:ascii="Arial" w:hAnsi="Arial" w:cs="Arial"/>
          <w:color w:val="000000"/>
          <w:kern w:val="0"/>
        </w:rPr>
        <w:t>evidence synthesis (ROSES</w:t>
      </w:r>
      <w:r w:rsidR="00E60765">
        <w:rPr>
          <w:rFonts w:ascii="Arial" w:hAnsi="Arial" w:cs="Arial"/>
          <w:color w:val="000000"/>
          <w:kern w:val="0"/>
        </w:rPr>
        <w:t>)</w:t>
      </w:r>
      <w:r w:rsidR="00E81474">
        <w:rPr>
          <w:rFonts w:ascii="Arial" w:hAnsi="Arial" w:cs="Arial"/>
          <w:color w:val="000000"/>
          <w:kern w:val="0"/>
        </w:rPr>
        <w:t xml:space="preserve"> [42]</w:t>
      </w:r>
      <w:r w:rsidR="00F358C6">
        <w:rPr>
          <w:rFonts w:ascii="Arial" w:hAnsi="Arial" w:cs="Arial"/>
          <w:color w:val="000000"/>
          <w:kern w:val="0"/>
        </w:rPr>
        <w:t>. The systematic map is based on a previously published protocol registered in PROCEED</w:t>
      </w:r>
      <w:r w:rsidR="00565B3D">
        <w:rPr>
          <w:rFonts w:ascii="Arial" w:hAnsi="Arial" w:cs="Arial"/>
          <w:color w:val="000000"/>
          <w:kern w:val="0"/>
        </w:rPr>
        <w:t>, the global database of prospectively registered evidence reviews and syntheses in the environmental sector</w:t>
      </w:r>
      <w:r w:rsidR="007D5294">
        <w:rPr>
          <w:rFonts w:ascii="Arial" w:hAnsi="Arial" w:cs="Arial"/>
          <w:color w:val="000000"/>
          <w:kern w:val="0"/>
        </w:rPr>
        <w:t xml:space="preserve"> </w:t>
      </w:r>
      <w:r w:rsidR="00E81474">
        <w:rPr>
          <w:rFonts w:ascii="Arial" w:hAnsi="Arial" w:cs="Arial"/>
          <w:color w:val="000000"/>
          <w:kern w:val="0"/>
        </w:rPr>
        <w:t>[31].</w:t>
      </w:r>
    </w:p>
    <w:p w14:paraId="0AF009B8" w14:textId="77777777" w:rsidR="00760501" w:rsidRPr="00EF7F93" w:rsidRDefault="00760501" w:rsidP="00602ED9">
      <w:pPr>
        <w:spacing w:before="240" w:line="480" w:lineRule="auto"/>
        <w:jc w:val="both"/>
        <w:rPr>
          <w:rFonts w:ascii="Arial" w:hAnsi="Arial" w:cs="Arial"/>
          <w:b/>
          <w:bCs/>
        </w:rPr>
      </w:pPr>
      <w:r w:rsidRPr="00EF7F93">
        <w:rPr>
          <w:rFonts w:ascii="Arial" w:hAnsi="Arial" w:cs="Arial"/>
          <w:b/>
          <w:bCs/>
        </w:rPr>
        <w:t>Deviation</w:t>
      </w:r>
      <w:r>
        <w:rPr>
          <w:rFonts w:ascii="Arial" w:hAnsi="Arial" w:cs="Arial"/>
          <w:b/>
          <w:bCs/>
        </w:rPr>
        <w:t xml:space="preserve"> from the protocol</w:t>
      </w:r>
    </w:p>
    <w:p w14:paraId="35B17DC2" w14:textId="2840F144" w:rsidR="00760501" w:rsidDel="00A40482" w:rsidRDefault="00760501" w:rsidP="00602ED9">
      <w:pPr>
        <w:spacing w:before="240" w:line="480" w:lineRule="auto"/>
        <w:jc w:val="both"/>
        <w:rPr>
          <w:del w:id="491" w:author="Man Lim Ho" w:date="2024-04-16T17:09:00Z" w16du:dateUtc="2024-04-16T07:09:00Z"/>
          <w:rFonts w:ascii="Arial" w:hAnsi="Arial" w:cs="Arial"/>
        </w:rPr>
      </w:pPr>
      <w:del w:id="492" w:author="Man Lim Ho" w:date="2024-04-16T17:09:00Z" w16du:dateUtc="2024-04-16T07:09:00Z">
        <w:r w:rsidDel="00A40482">
          <w:rPr>
            <w:rFonts w:ascii="Arial" w:hAnsi="Arial" w:cs="Arial"/>
          </w:rPr>
          <w:delText>Data coding strategy</w:delText>
        </w:r>
      </w:del>
    </w:p>
    <w:p w14:paraId="2168711E" w14:textId="5B5ACC25" w:rsidR="002C5324" w:rsidRPr="00AC689E" w:rsidRDefault="00760501" w:rsidP="00602ED9">
      <w:pPr>
        <w:spacing w:before="240" w:line="480" w:lineRule="auto"/>
        <w:jc w:val="both"/>
        <w:rPr>
          <w:rFonts w:ascii="Arial" w:hAnsi="Arial" w:cs="Arial"/>
        </w:rPr>
      </w:pPr>
      <w:del w:id="493" w:author="Man Lim Ho" w:date="2024-04-16T17:09:00Z" w16du:dateUtc="2024-04-16T07:09:00Z">
        <w:r w:rsidDel="00A40482">
          <w:rPr>
            <w:rFonts w:ascii="Arial" w:hAnsi="Arial" w:cs="Arial"/>
          </w:rPr>
          <w:delText>Data extracting was done collaboratively by six reviewers using the same questionnaire. The data extracting progress followed the consistency checking outlined in the protocol. No other deviation or additions were made to the protocol.</w:delText>
        </w:r>
      </w:del>
      <w:ins w:id="494" w:author="Man Lim Ho" w:date="2024-04-16T17:09:00Z" w16du:dateUtc="2024-04-16T07:09:00Z">
        <w:r w:rsidR="00A40482">
          <w:rPr>
            <w:rFonts w:ascii="Arial" w:hAnsi="Arial" w:cs="Arial"/>
          </w:rPr>
          <w:t xml:space="preserve">There was no deviation from </w:t>
        </w:r>
        <w:r w:rsidR="00B539AF">
          <w:rPr>
            <w:rFonts w:ascii="Arial" w:hAnsi="Arial" w:cs="Arial"/>
          </w:rPr>
          <w:t>the protocol.</w:t>
        </w:r>
      </w:ins>
    </w:p>
    <w:p w14:paraId="3EC85195" w14:textId="77777777" w:rsidR="002C5324" w:rsidRPr="00B77FF1" w:rsidRDefault="002C5324" w:rsidP="00602ED9">
      <w:pPr>
        <w:autoSpaceDE w:val="0"/>
        <w:autoSpaceDN w:val="0"/>
        <w:adjustRightInd w:val="0"/>
        <w:spacing w:before="240" w:after="0" w:line="480" w:lineRule="auto"/>
        <w:jc w:val="both"/>
        <w:rPr>
          <w:rFonts w:ascii="Arial" w:hAnsi="Arial" w:cs="Arial"/>
          <w:b/>
          <w:bCs/>
          <w:color w:val="000000"/>
          <w:kern w:val="0"/>
        </w:rPr>
      </w:pPr>
      <w:r w:rsidRPr="00B77FF1">
        <w:rPr>
          <w:rFonts w:ascii="Arial" w:hAnsi="Arial" w:cs="Arial"/>
          <w:b/>
          <w:bCs/>
          <w:color w:val="000000"/>
          <w:kern w:val="0"/>
        </w:rPr>
        <w:t xml:space="preserve">Search </w:t>
      </w:r>
      <w:proofErr w:type="gramStart"/>
      <w:r w:rsidRPr="00B77FF1">
        <w:rPr>
          <w:rFonts w:ascii="Arial" w:hAnsi="Arial" w:cs="Arial"/>
          <w:b/>
          <w:bCs/>
          <w:color w:val="000000"/>
          <w:kern w:val="0"/>
        </w:rPr>
        <w:t>strategy</w:t>
      </w:r>
      <w:proofErr w:type="gramEnd"/>
    </w:p>
    <w:p w14:paraId="4E03686A" w14:textId="4A66C4F5" w:rsidR="001D1E11" w:rsidRDefault="002C5324" w:rsidP="001D1E11">
      <w:pPr>
        <w:autoSpaceDE w:val="0"/>
        <w:autoSpaceDN w:val="0"/>
        <w:adjustRightInd w:val="0"/>
        <w:spacing w:before="240" w:after="0" w:line="480" w:lineRule="auto"/>
        <w:jc w:val="both"/>
        <w:rPr>
          <w:rFonts w:ascii="Arial" w:hAnsi="Arial" w:cs="Arial"/>
          <w:color w:val="000000"/>
          <w:kern w:val="0"/>
        </w:rPr>
      </w:pPr>
      <w:r w:rsidRPr="00B77FF1">
        <w:rPr>
          <w:rFonts w:ascii="Arial" w:hAnsi="Arial" w:cs="Arial"/>
          <w:color w:val="000000"/>
          <w:kern w:val="0"/>
        </w:rPr>
        <w:t xml:space="preserve">10 benchmark articles were selected </w:t>
      </w:r>
      <w:ins w:id="495" w:author="Man Lim Ho" w:date="2024-04-16T17:09:00Z" w16du:dateUtc="2024-04-16T07:09:00Z">
        <w:r w:rsidR="00B539AF">
          <w:rPr>
            <w:rFonts w:ascii="Arial" w:hAnsi="Arial" w:cs="Arial"/>
            <w:color w:val="000000"/>
            <w:kern w:val="0"/>
          </w:rPr>
          <w:t xml:space="preserve">a priori </w:t>
        </w:r>
      </w:ins>
      <w:r w:rsidRPr="00B77FF1">
        <w:rPr>
          <w:rFonts w:ascii="Arial" w:hAnsi="Arial" w:cs="Arial"/>
          <w:color w:val="000000"/>
          <w:kern w:val="0"/>
        </w:rPr>
        <w:t xml:space="preserve">for the development of the search string. </w:t>
      </w:r>
      <w:r w:rsidR="003D349F" w:rsidRPr="00B77FF1">
        <w:rPr>
          <w:rFonts w:ascii="Arial" w:hAnsi="Arial" w:cs="Arial"/>
          <w:color w:val="000000"/>
          <w:kern w:val="0"/>
        </w:rPr>
        <w:t>These 10 articles were selected based on their relevance to the topic, covering both climatology, and subtropical and temperate coral systems under the influence of ocean warming.</w:t>
      </w:r>
      <w:r w:rsidR="003D349F">
        <w:rPr>
          <w:rFonts w:ascii="Arial" w:hAnsi="Arial" w:cs="Arial"/>
          <w:color w:val="000000"/>
          <w:kern w:val="0"/>
        </w:rPr>
        <w:t xml:space="preserve"> </w:t>
      </w:r>
      <w:r w:rsidRPr="00B77FF1">
        <w:rPr>
          <w:rFonts w:ascii="Arial" w:hAnsi="Arial" w:cs="Arial"/>
          <w:color w:val="000000"/>
          <w:kern w:val="0"/>
        </w:rPr>
        <w:t xml:space="preserve">A series of search string were </w:t>
      </w:r>
      <w:proofErr w:type="spellStart"/>
      <w:r w:rsidRPr="00B77FF1">
        <w:rPr>
          <w:rFonts w:ascii="Arial" w:hAnsi="Arial" w:cs="Arial"/>
          <w:color w:val="000000"/>
          <w:kern w:val="0"/>
        </w:rPr>
        <w:t>trial</w:t>
      </w:r>
      <w:del w:id="496" w:author="Man Lim Ho" w:date="2024-04-16T17:09:00Z" w16du:dateUtc="2024-04-16T07:09:00Z">
        <w:r w:rsidRPr="00B77FF1" w:rsidDel="00B539AF">
          <w:rPr>
            <w:rFonts w:ascii="Arial" w:hAnsi="Arial" w:cs="Arial"/>
            <w:color w:val="000000"/>
            <w:kern w:val="0"/>
          </w:rPr>
          <w:delText>l</w:delText>
        </w:r>
      </w:del>
      <w:r w:rsidRPr="00B77FF1">
        <w:rPr>
          <w:rFonts w:ascii="Arial" w:hAnsi="Arial" w:cs="Arial"/>
          <w:color w:val="000000"/>
          <w:kern w:val="0"/>
        </w:rPr>
        <w:t>ed</w:t>
      </w:r>
      <w:proofErr w:type="spellEnd"/>
      <w:r w:rsidRPr="00B77FF1">
        <w:rPr>
          <w:rFonts w:ascii="Arial" w:hAnsi="Arial" w:cs="Arial"/>
          <w:color w:val="000000"/>
          <w:kern w:val="0"/>
        </w:rPr>
        <w:t xml:space="preserve"> to test their capability on capturing the benchmark articles. The Boolean operator search string was developed on Scopus and translated to </w:t>
      </w:r>
      <w:ins w:id="497" w:author="Man Lim Ho" w:date="2024-04-16T17:09:00Z" w16du:dateUtc="2024-04-16T07:09:00Z">
        <w:r w:rsidR="00B539AF">
          <w:rPr>
            <w:rFonts w:ascii="Arial" w:hAnsi="Arial" w:cs="Arial"/>
            <w:color w:val="000000"/>
            <w:kern w:val="0"/>
          </w:rPr>
          <w:t xml:space="preserve">the </w:t>
        </w:r>
      </w:ins>
      <w:r w:rsidRPr="00B77FF1">
        <w:rPr>
          <w:rFonts w:ascii="Arial" w:hAnsi="Arial" w:cs="Arial"/>
          <w:color w:val="000000"/>
          <w:kern w:val="0"/>
        </w:rPr>
        <w:t xml:space="preserve">Web of Science database after it successfully captured all 10 benchmark articles </w:t>
      </w:r>
      <w:r w:rsidR="00485DCE">
        <w:rPr>
          <w:rFonts w:ascii="Arial" w:hAnsi="Arial" w:cs="Arial"/>
          <w:color w:val="000000"/>
          <w:kern w:val="0"/>
        </w:rPr>
        <w:t>on Scopus</w:t>
      </w:r>
      <w:r w:rsidRPr="00B77FF1">
        <w:rPr>
          <w:rFonts w:ascii="Arial" w:hAnsi="Arial" w:cs="Arial"/>
          <w:color w:val="000000"/>
          <w:kern w:val="0"/>
        </w:rPr>
        <w:t xml:space="preserve">. To capture recent studies, the search results </w:t>
      </w:r>
      <w:del w:id="498" w:author="Man Lim Ho" w:date="2024-04-16T17:09:00Z" w16du:dateUtc="2024-04-16T07:09:00Z">
        <w:r w:rsidRPr="00B77FF1" w:rsidDel="00B539AF">
          <w:rPr>
            <w:rFonts w:ascii="Arial" w:hAnsi="Arial" w:cs="Arial"/>
            <w:color w:val="000000"/>
            <w:kern w:val="0"/>
          </w:rPr>
          <w:delText xml:space="preserve">are </w:delText>
        </w:r>
      </w:del>
      <w:ins w:id="499" w:author="Man Lim Ho" w:date="2024-04-16T17:09:00Z" w16du:dateUtc="2024-04-16T07:09:00Z">
        <w:r w:rsidR="00B539AF">
          <w:rPr>
            <w:rFonts w:ascii="Arial" w:hAnsi="Arial" w:cs="Arial"/>
            <w:color w:val="000000"/>
            <w:kern w:val="0"/>
          </w:rPr>
          <w:t>were</w:t>
        </w:r>
        <w:r w:rsidR="00B539AF" w:rsidRPr="00B77FF1">
          <w:rPr>
            <w:rFonts w:ascii="Arial" w:hAnsi="Arial" w:cs="Arial"/>
            <w:color w:val="000000"/>
            <w:kern w:val="0"/>
          </w:rPr>
          <w:t xml:space="preserve"> </w:t>
        </w:r>
      </w:ins>
      <w:r w:rsidRPr="00B77FF1">
        <w:rPr>
          <w:rFonts w:ascii="Arial" w:hAnsi="Arial" w:cs="Arial"/>
          <w:color w:val="000000"/>
          <w:kern w:val="0"/>
        </w:rPr>
        <w:t>limited to publication on and after 2010 and limited to English only.</w:t>
      </w:r>
      <w:del w:id="500" w:author="Man Lim Ho" w:date="2024-04-16T17:10:00Z" w16du:dateUtc="2024-04-16T07:10:00Z">
        <w:r w:rsidRPr="00B77FF1" w:rsidDel="00B539AF">
          <w:rPr>
            <w:rFonts w:ascii="Arial" w:hAnsi="Arial" w:cs="Arial"/>
            <w:color w:val="000000"/>
            <w:kern w:val="0"/>
          </w:rPr>
          <w:delText xml:space="preserve"> There are four main areas the search string is designed to capture</w:delText>
        </w:r>
        <w:r w:rsidR="003B0B97" w:rsidDel="00B539AF">
          <w:rPr>
            <w:rFonts w:ascii="Arial" w:hAnsi="Arial" w:cs="Arial"/>
            <w:color w:val="000000"/>
            <w:kern w:val="0"/>
          </w:rPr>
          <w:delText xml:space="preserve"> according to </w:delText>
        </w:r>
        <w:r w:rsidRPr="00B77FF1" w:rsidDel="00B539AF">
          <w:rPr>
            <w:rFonts w:ascii="Arial" w:hAnsi="Arial" w:cs="Arial"/>
            <w:color w:val="000000"/>
            <w:kern w:val="0"/>
          </w:rPr>
          <w:delText>the PECO criteria.</w:delText>
        </w:r>
      </w:del>
      <w:r w:rsidR="001D1E11">
        <w:rPr>
          <w:rFonts w:ascii="Arial" w:hAnsi="Arial" w:cs="Arial"/>
          <w:color w:val="000000"/>
          <w:kern w:val="0"/>
        </w:rPr>
        <w:br w:type="page"/>
      </w:r>
    </w:p>
    <w:p w14:paraId="5F2999BF" w14:textId="7A64BC06" w:rsidR="002C5324" w:rsidRDefault="00AB1CB6" w:rsidP="00602ED9">
      <w:pPr>
        <w:autoSpaceDE w:val="0"/>
        <w:autoSpaceDN w:val="0"/>
        <w:adjustRightInd w:val="0"/>
        <w:spacing w:before="240" w:after="0" w:line="480" w:lineRule="auto"/>
        <w:jc w:val="both"/>
        <w:rPr>
          <w:rFonts w:ascii="Arial" w:hAnsi="Arial" w:cs="Arial"/>
          <w:b/>
          <w:bCs/>
          <w:color w:val="000000"/>
          <w:kern w:val="0"/>
        </w:rPr>
      </w:pPr>
      <w:r>
        <w:rPr>
          <w:rFonts w:ascii="Arial" w:hAnsi="Arial" w:cs="Arial"/>
          <w:b/>
          <w:bCs/>
          <w:color w:val="000000"/>
          <w:kern w:val="0"/>
        </w:rPr>
        <w:lastRenderedPageBreak/>
        <w:t xml:space="preserve">Search </w:t>
      </w:r>
      <w:proofErr w:type="gramStart"/>
      <w:r>
        <w:rPr>
          <w:rFonts w:ascii="Arial" w:hAnsi="Arial" w:cs="Arial"/>
          <w:b/>
          <w:bCs/>
          <w:color w:val="000000"/>
          <w:kern w:val="0"/>
        </w:rPr>
        <w:t>strings</w:t>
      </w:r>
      <w:proofErr w:type="gramEnd"/>
    </w:p>
    <w:p w14:paraId="29A09CF5" w14:textId="52A47C5F" w:rsidR="00AB1CB6" w:rsidRPr="00B77FF1" w:rsidRDefault="00AB1CB6" w:rsidP="00602ED9">
      <w:pPr>
        <w:autoSpaceDE w:val="0"/>
        <w:autoSpaceDN w:val="0"/>
        <w:adjustRightInd w:val="0"/>
        <w:spacing w:before="240" w:after="0" w:line="480" w:lineRule="auto"/>
        <w:jc w:val="both"/>
        <w:rPr>
          <w:rFonts w:ascii="Arial" w:hAnsi="Arial" w:cs="Arial"/>
          <w:b/>
          <w:bCs/>
          <w:color w:val="000000"/>
          <w:kern w:val="0"/>
        </w:rPr>
      </w:pPr>
      <w:r>
        <w:rPr>
          <w:rFonts w:ascii="Arial" w:hAnsi="Arial" w:cs="Arial"/>
          <w:b/>
          <w:bCs/>
          <w:color w:val="000000"/>
          <w:kern w:val="0"/>
        </w:rPr>
        <w:t>Bibliographic databases</w:t>
      </w:r>
    </w:p>
    <w:p w14:paraId="70095A8D" w14:textId="77777777" w:rsidR="00AB1CB6" w:rsidRDefault="002C5324" w:rsidP="00602ED9">
      <w:pPr>
        <w:autoSpaceDE w:val="0"/>
        <w:autoSpaceDN w:val="0"/>
        <w:adjustRightInd w:val="0"/>
        <w:spacing w:before="240" w:after="0" w:line="480" w:lineRule="auto"/>
        <w:jc w:val="both"/>
        <w:rPr>
          <w:rFonts w:ascii="Arial" w:hAnsi="Arial" w:cs="Arial"/>
          <w:color w:val="000000"/>
          <w:kern w:val="0"/>
        </w:rPr>
      </w:pPr>
      <w:r w:rsidRPr="00B77FF1">
        <w:rPr>
          <w:rFonts w:ascii="Arial" w:hAnsi="Arial" w:cs="Arial"/>
          <w:color w:val="000000"/>
          <w:kern w:val="0"/>
        </w:rPr>
        <w:t xml:space="preserve">Scopus: TITLE-ABS-KEY ( ( coral* OR “coral reef*” ) ) AND TITLE-ABS-KEY ( ( “ocean warming” OR “marine heatwave*” OR “marine heat wave*” OR </w:t>
      </w:r>
      <w:proofErr w:type="spellStart"/>
      <w:r w:rsidRPr="00B77FF1">
        <w:rPr>
          <w:rFonts w:ascii="Arial" w:hAnsi="Arial" w:cs="Arial"/>
          <w:color w:val="000000"/>
          <w:kern w:val="0"/>
        </w:rPr>
        <w:t>mhw</w:t>
      </w:r>
      <w:proofErr w:type="spellEnd"/>
      <w:r w:rsidRPr="00B77FF1">
        <w:rPr>
          <w:rFonts w:ascii="Arial" w:hAnsi="Arial" w:cs="Arial"/>
          <w:color w:val="000000"/>
          <w:kern w:val="0"/>
        </w:rPr>
        <w:t xml:space="preserve">* OR “degree heating week*” OR </w:t>
      </w:r>
      <w:proofErr w:type="spellStart"/>
      <w:r w:rsidRPr="00B77FF1">
        <w:rPr>
          <w:rFonts w:ascii="Arial" w:hAnsi="Arial" w:cs="Arial"/>
          <w:color w:val="000000"/>
          <w:kern w:val="0"/>
        </w:rPr>
        <w:t>dhw</w:t>
      </w:r>
      <w:proofErr w:type="spellEnd"/>
      <w:r w:rsidRPr="00B77FF1">
        <w:rPr>
          <w:rFonts w:ascii="Arial" w:hAnsi="Arial" w:cs="Arial"/>
          <w:color w:val="000000"/>
          <w:kern w:val="0"/>
        </w:rPr>
        <w:t xml:space="preserve">* OR “heat stress*” OR stress OR </w:t>
      </w:r>
      <w:proofErr w:type="spellStart"/>
      <w:r w:rsidRPr="00B77FF1">
        <w:rPr>
          <w:rFonts w:ascii="Arial" w:hAnsi="Arial" w:cs="Arial"/>
          <w:color w:val="000000"/>
          <w:kern w:val="0"/>
        </w:rPr>
        <w:t>tropicali?ation</w:t>
      </w:r>
      <w:proofErr w:type="spellEnd"/>
      <w:r w:rsidRPr="00B77FF1">
        <w:rPr>
          <w:rFonts w:ascii="Arial" w:hAnsi="Arial" w:cs="Arial"/>
          <w:color w:val="000000"/>
          <w:kern w:val="0"/>
        </w:rPr>
        <w:t xml:space="preserve"> OR temperature* OR “climate change” ) ) AND TITLEABS- KEY ( ( mortal* OR </w:t>
      </w:r>
      <w:proofErr w:type="spellStart"/>
      <w:r w:rsidRPr="00B77FF1">
        <w:rPr>
          <w:rFonts w:ascii="Arial" w:hAnsi="Arial" w:cs="Arial"/>
          <w:color w:val="000000"/>
          <w:kern w:val="0"/>
        </w:rPr>
        <w:t>surviv</w:t>
      </w:r>
      <w:proofErr w:type="spellEnd"/>
      <w:r w:rsidRPr="00B77FF1">
        <w:rPr>
          <w:rFonts w:ascii="Arial" w:hAnsi="Arial" w:cs="Arial"/>
          <w:color w:val="000000"/>
          <w:kern w:val="0"/>
        </w:rPr>
        <w:t xml:space="preserve">* OR health* OR </w:t>
      </w:r>
      <w:proofErr w:type="spellStart"/>
      <w:r w:rsidRPr="00B77FF1">
        <w:rPr>
          <w:rFonts w:ascii="Arial" w:hAnsi="Arial" w:cs="Arial"/>
          <w:color w:val="000000"/>
          <w:kern w:val="0"/>
        </w:rPr>
        <w:t>diseas</w:t>
      </w:r>
      <w:proofErr w:type="spellEnd"/>
      <w:r w:rsidRPr="00B77FF1">
        <w:rPr>
          <w:rFonts w:ascii="Arial" w:hAnsi="Arial" w:cs="Arial"/>
          <w:color w:val="000000"/>
          <w:kern w:val="0"/>
        </w:rPr>
        <w:t xml:space="preserve">* OR grow* OR </w:t>
      </w:r>
      <w:proofErr w:type="spellStart"/>
      <w:r w:rsidRPr="00B77FF1">
        <w:rPr>
          <w:rFonts w:ascii="Arial" w:hAnsi="Arial" w:cs="Arial"/>
          <w:color w:val="000000"/>
          <w:kern w:val="0"/>
        </w:rPr>
        <w:t>reprodu</w:t>
      </w:r>
      <w:proofErr w:type="spellEnd"/>
      <w:r w:rsidRPr="00B77FF1">
        <w:rPr>
          <w:rFonts w:ascii="Arial" w:hAnsi="Arial" w:cs="Arial"/>
          <w:color w:val="000000"/>
          <w:kern w:val="0"/>
        </w:rPr>
        <w:t xml:space="preserve">* OR cover* OR </w:t>
      </w:r>
      <w:proofErr w:type="spellStart"/>
      <w:r w:rsidRPr="00B77FF1">
        <w:rPr>
          <w:rFonts w:ascii="Arial" w:hAnsi="Arial" w:cs="Arial"/>
          <w:color w:val="000000"/>
          <w:kern w:val="0"/>
        </w:rPr>
        <w:t>tropicali</w:t>
      </w:r>
      <w:proofErr w:type="spellEnd"/>
      <w:r w:rsidRPr="00B77FF1">
        <w:rPr>
          <w:rFonts w:ascii="Arial" w:hAnsi="Arial" w:cs="Arial"/>
          <w:color w:val="000000"/>
          <w:kern w:val="0"/>
        </w:rPr>
        <w:t xml:space="preserve">?* OR shift* OR habitat* OR increase* OR </w:t>
      </w:r>
      <w:proofErr w:type="spellStart"/>
      <w:r w:rsidRPr="00B77FF1">
        <w:rPr>
          <w:rFonts w:ascii="Arial" w:hAnsi="Arial" w:cs="Arial"/>
          <w:color w:val="000000"/>
          <w:kern w:val="0"/>
        </w:rPr>
        <w:t>declin</w:t>
      </w:r>
      <w:proofErr w:type="spellEnd"/>
      <w:r w:rsidRPr="00B77FF1">
        <w:rPr>
          <w:rFonts w:ascii="Arial" w:hAnsi="Arial" w:cs="Arial"/>
          <w:color w:val="000000"/>
          <w:kern w:val="0"/>
        </w:rPr>
        <w:t xml:space="preserve">* OR </w:t>
      </w:r>
      <w:proofErr w:type="spellStart"/>
      <w:r w:rsidRPr="00B77FF1">
        <w:rPr>
          <w:rFonts w:ascii="Arial" w:hAnsi="Arial" w:cs="Arial"/>
          <w:color w:val="000000"/>
          <w:kern w:val="0"/>
        </w:rPr>
        <w:t>decreas</w:t>
      </w:r>
      <w:proofErr w:type="spellEnd"/>
      <w:r w:rsidRPr="00B77FF1">
        <w:rPr>
          <w:rFonts w:ascii="Arial" w:hAnsi="Arial" w:cs="Arial"/>
          <w:color w:val="000000"/>
          <w:kern w:val="0"/>
        </w:rPr>
        <w:t xml:space="preserve">* OR impact* OR threat* OR bleach* OR </w:t>
      </w:r>
      <w:proofErr w:type="spellStart"/>
      <w:r w:rsidRPr="00B77FF1">
        <w:rPr>
          <w:rFonts w:ascii="Arial" w:hAnsi="Arial" w:cs="Arial"/>
          <w:color w:val="000000"/>
          <w:kern w:val="0"/>
        </w:rPr>
        <w:t>acclimati</w:t>
      </w:r>
      <w:proofErr w:type="spellEnd"/>
      <w:r w:rsidRPr="00B77FF1">
        <w:rPr>
          <w:rFonts w:ascii="Arial" w:hAnsi="Arial" w:cs="Arial"/>
          <w:color w:val="000000"/>
          <w:kern w:val="0"/>
        </w:rPr>
        <w:t xml:space="preserve">?* OR </w:t>
      </w:r>
      <w:proofErr w:type="spellStart"/>
      <w:r w:rsidRPr="00B77FF1">
        <w:rPr>
          <w:rFonts w:ascii="Arial" w:hAnsi="Arial" w:cs="Arial"/>
          <w:color w:val="000000"/>
          <w:kern w:val="0"/>
        </w:rPr>
        <w:t>respons</w:t>
      </w:r>
      <w:proofErr w:type="spellEnd"/>
      <w:r w:rsidRPr="00B77FF1">
        <w:rPr>
          <w:rFonts w:ascii="Arial" w:hAnsi="Arial" w:cs="Arial"/>
          <w:color w:val="000000"/>
          <w:kern w:val="0"/>
        </w:rPr>
        <w:t>* ) ) AND TITLE-ABS-KEY ( ( marginal OR “high latitude” OR temperate OR subtropic* OR extratropic* ) ) Followed by a removal of articles published prior to 2010.</w:t>
      </w:r>
    </w:p>
    <w:p w14:paraId="379AA325" w14:textId="42D561E7" w:rsidR="002C5324" w:rsidRPr="00AC689E" w:rsidRDefault="002C5324" w:rsidP="00602ED9">
      <w:pPr>
        <w:autoSpaceDE w:val="0"/>
        <w:autoSpaceDN w:val="0"/>
        <w:adjustRightInd w:val="0"/>
        <w:spacing w:before="240" w:after="0" w:line="480" w:lineRule="auto"/>
        <w:jc w:val="both"/>
        <w:rPr>
          <w:rFonts w:ascii="Arial" w:hAnsi="Arial" w:cs="Arial"/>
          <w:color w:val="000000"/>
          <w:kern w:val="0"/>
        </w:rPr>
      </w:pPr>
      <w:r w:rsidRPr="00B77FF1">
        <w:rPr>
          <w:rFonts w:ascii="Arial" w:hAnsi="Arial" w:cs="Arial"/>
          <w:color w:val="000000"/>
          <w:kern w:val="0"/>
        </w:rPr>
        <w:t xml:space="preserve">Web of Science: (All Fields) ( ( coral* OR “coral reef*” ) ) AND (All Fields) ( ( “ocean warming” OR “marine heatwave*” OR “marine heat wave*” OR </w:t>
      </w:r>
      <w:proofErr w:type="spellStart"/>
      <w:r w:rsidRPr="00B77FF1">
        <w:rPr>
          <w:rFonts w:ascii="Arial" w:hAnsi="Arial" w:cs="Arial"/>
          <w:color w:val="000000"/>
          <w:kern w:val="0"/>
        </w:rPr>
        <w:t>mhw</w:t>
      </w:r>
      <w:proofErr w:type="spellEnd"/>
      <w:r w:rsidRPr="00B77FF1">
        <w:rPr>
          <w:rFonts w:ascii="Arial" w:hAnsi="Arial" w:cs="Arial"/>
          <w:color w:val="000000"/>
          <w:kern w:val="0"/>
        </w:rPr>
        <w:t xml:space="preserve">* OR “degree heating week*” OR </w:t>
      </w:r>
      <w:proofErr w:type="spellStart"/>
      <w:r w:rsidRPr="00B77FF1">
        <w:rPr>
          <w:rFonts w:ascii="Arial" w:hAnsi="Arial" w:cs="Arial"/>
          <w:color w:val="000000"/>
          <w:kern w:val="0"/>
        </w:rPr>
        <w:t>dhw</w:t>
      </w:r>
      <w:proofErr w:type="spellEnd"/>
      <w:r w:rsidRPr="00B77FF1">
        <w:rPr>
          <w:rFonts w:ascii="Arial" w:hAnsi="Arial" w:cs="Arial"/>
          <w:color w:val="000000"/>
          <w:kern w:val="0"/>
        </w:rPr>
        <w:t xml:space="preserve">* OR “heat stress*” OR stress OR </w:t>
      </w:r>
      <w:proofErr w:type="spellStart"/>
      <w:r w:rsidRPr="00B77FF1">
        <w:rPr>
          <w:rFonts w:ascii="Arial" w:hAnsi="Arial" w:cs="Arial"/>
          <w:color w:val="000000"/>
          <w:kern w:val="0"/>
        </w:rPr>
        <w:t>tropicali?ation</w:t>
      </w:r>
      <w:proofErr w:type="spellEnd"/>
      <w:r w:rsidRPr="00B77FF1">
        <w:rPr>
          <w:rFonts w:ascii="Arial" w:hAnsi="Arial" w:cs="Arial"/>
          <w:color w:val="000000"/>
          <w:kern w:val="0"/>
        </w:rPr>
        <w:t xml:space="preserve"> OR temperature* OR “climate change” ) ) AND (All Fields) ( ( mortal* OR </w:t>
      </w:r>
      <w:proofErr w:type="spellStart"/>
      <w:r w:rsidRPr="00B77FF1">
        <w:rPr>
          <w:rFonts w:ascii="Arial" w:hAnsi="Arial" w:cs="Arial"/>
          <w:color w:val="000000"/>
          <w:kern w:val="0"/>
        </w:rPr>
        <w:t>surviv</w:t>
      </w:r>
      <w:proofErr w:type="spellEnd"/>
      <w:r w:rsidRPr="00B77FF1">
        <w:rPr>
          <w:rFonts w:ascii="Arial" w:hAnsi="Arial" w:cs="Arial"/>
          <w:color w:val="000000"/>
          <w:kern w:val="0"/>
        </w:rPr>
        <w:t xml:space="preserve">* OR health* OR </w:t>
      </w:r>
      <w:proofErr w:type="spellStart"/>
      <w:r w:rsidRPr="00B77FF1">
        <w:rPr>
          <w:rFonts w:ascii="Arial" w:hAnsi="Arial" w:cs="Arial"/>
          <w:color w:val="000000"/>
          <w:kern w:val="0"/>
        </w:rPr>
        <w:t>diseas</w:t>
      </w:r>
      <w:proofErr w:type="spellEnd"/>
      <w:r w:rsidRPr="00B77FF1">
        <w:rPr>
          <w:rFonts w:ascii="Arial" w:hAnsi="Arial" w:cs="Arial"/>
          <w:color w:val="000000"/>
          <w:kern w:val="0"/>
        </w:rPr>
        <w:t xml:space="preserve">* OR grow* OR </w:t>
      </w:r>
      <w:proofErr w:type="spellStart"/>
      <w:r w:rsidRPr="00B77FF1">
        <w:rPr>
          <w:rFonts w:ascii="Arial" w:hAnsi="Arial" w:cs="Arial"/>
          <w:color w:val="000000"/>
          <w:kern w:val="0"/>
        </w:rPr>
        <w:t>reprodu</w:t>
      </w:r>
      <w:proofErr w:type="spellEnd"/>
      <w:r w:rsidRPr="00B77FF1">
        <w:rPr>
          <w:rFonts w:ascii="Arial" w:hAnsi="Arial" w:cs="Arial"/>
          <w:color w:val="000000"/>
          <w:kern w:val="0"/>
        </w:rPr>
        <w:t xml:space="preserve">* OR cover* OR </w:t>
      </w:r>
      <w:proofErr w:type="spellStart"/>
      <w:r w:rsidRPr="00B77FF1">
        <w:rPr>
          <w:rFonts w:ascii="Arial" w:hAnsi="Arial" w:cs="Arial"/>
          <w:color w:val="000000"/>
          <w:kern w:val="0"/>
        </w:rPr>
        <w:t>tropicali</w:t>
      </w:r>
      <w:proofErr w:type="spellEnd"/>
      <w:r w:rsidRPr="00B77FF1">
        <w:rPr>
          <w:rFonts w:ascii="Arial" w:hAnsi="Arial" w:cs="Arial"/>
          <w:color w:val="000000"/>
          <w:kern w:val="0"/>
        </w:rPr>
        <w:t xml:space="preserve">?* OR shift* OR habitat* OR increase* OR </w:t>
      </w:r>
      <w:proofErr w:type="spellStart"/>
      <w:r w:rsidRPr="00B77FF1">
        <w:rPr>
          <w:rFonts w:ascii="Arial" w:hAnsi="Arial" w:cs="Arial"/>
          <w:color w:val="000000"/>
          <w:kern w:val="0"/>
        </w:rPr>
        <w:t>declin</w:t>
      </w:r>
      <w:proofErr w:type="spellEnd"/>
      <w:r w:rsidRPr="00B77FF1">
        <w:rPr>
          <w:rFonts w:ascii="Arial" w:hAnsi="Arial" w:cs="Arial"/>
          <w:color w:val="000000"/>
          <w:kern w:val="0"/>
        </w:rPr>
        <w:t xml:space="preserve">* OR </w:t>
      </w:r>
      <w:proofErr w:type="spellStart"/>
      <w:r w:rsidRPr="00B77FF1">
        <w:rPr>
          <w:rFonts w:ascii="Arial" w:hAnsi="Arial" w:cs="Arial"/>
          <w:color w:val="000000"/>
          <w:kern w:val="0"/>
        </w:rPr>
        <w:t>decreas</w:t>
      </w:r>
      <w:proofErr w:type="spellEnd"/>
      <w:r w:rsidRPr="00B77FF1">
        <w:rPr>
          <w:rFonts w:ascii="Arial" w:hAnsi="Arial" w:cs="Arial"/>
          <w:color w:val="000000"/>
          <w:kern w:val="0"/>
        </w:rPr>
        <w:t xml:space="preserve">* OR impact* OR threat* OR bleach* OR </w:t>
      </w:r>
      <w:proofErr w:type="spellStart"/>
      <w:r w:rsidRPr="00B77FF1">
        <w:rPr>
          <w:rFonts w:ascii="Arial" w:hAnsi="Arial" w:cs="Arial"/>
          <w:color w:val="000000"/>
          <w:kern w:val="0"/>
        </w:rPr>
        <w:t>acclimati</w:t>
      </w:r>
      <w:proofErr w:type="spellEnd"/>
      <w:r w:rsidRPr="00B77FF1">
        <w:rPr>
          <w:rFonts w:ascii="Arial" w:hAnsi="Arial" w:cs="Arial"/>
          <w:color w:val="000000"/>
          <w:kern w:val="0"/>
        </w:rPr>
        <w:t xml:space="preserve">?* OR </w:t>
      </w:r>
      <w:proofErr w:type="spellStart"/>
      <w:r w:rsidRPr="00B77FF1">
        <w:rPr>
          <w:rFonts w:ascii="Arial" w:hAnsi="Arial" w:cs="Arial"/>
          <w:color w:val="000000"/>
          <w:kern w:val="0"/>
        </w:rPr>
        <w:t>respons</w:t>
      </w:r>
      <w:proofErr w:type="spellEnd"/>
      <w:r w:rsidRPr="00B77FF1">
        <w:rPr>
          <w:rFonts w:ascii="Arial" w:hAnsi="Arial" w:cs="Arial"/>
          <w:color w:val="000000"/>
          <w:kern w:val="0"/>
        </w:rPr>
        <w:t>* ) ) AND (All Fields) ( ( marginal OR “high latitude” OR temperate OR subtropic* OR extratropic* ) ) Followed by removal of articles published prior to 2010.</w:t>
      </w:r>
    </w:p>
    <w:p w14:paraId="42719E27" w14:textId="77777777" w:rsidR="002C5324" w:rsidRPr="00B77FF1" w:rsidRDefault="002C5324" w:rsidP="00602ED9">
      <w:pPr>
        <w:autoSpaceDE w:val="0"/>
        <w:autoSpaceDN w:val="0"/>
        <w:adjustRightInd w:val="0"/>
        <w:spacing w:before="240" w:after="0" w:line="480" w:lineRule="auto"/>
        <w:jc w:val="both"/>
        <w:rPr>
          <w:rFonts w:ascii="Arial" w:hAnsi="Arial" w:cs="Arial"/>
          <w:b/>
          <w:bCs/>
          <w:color w:val="000000"/>
          <w:kern w:val="0"/>
        </w:rPr>
      </w:pPr>
      <w:r w:rsidRPr="00B77FF1">
        <w:rPr>
          <w:rFonts w:ascii="Arial" w:hAnsi="Arial" w:cs="Arial"/>
          <w:b/>
          <w:bCs/>
          <w:color w:val="000000"/>
          <w:kern w:val="0"/>
        </w:rPr>
        <w:t>Web-based search engines</w:t>
      </w:r>
    </w:p>
    <w:p w14:paraId="2801C0AC" w14:textId="435EEE6E" w:rsidR="002C5324" w:rsidRPr="00AC689E" w:rsidRDefault="002C5324" w:rsidP="00602ED9">
      <w:pPr>
        <w:autoSpaceDE w:val="0"/>
        <w:autoSpaceDN w:val="0"/>
        <w:adjustRightInd w:val="0"/>
        <w:spacing w:before="240" w:after="0" w:line="480" w:lineRule="auto"/>
        <w:jc w:val="both"/>
        <w:rPr>
          <w:rFonts w:ascii="Arial" w:hAnsi="Arial" w:cs="Arial"/>
          <w:color w:val="000000"/>
          <w:kern w:val="0"/>
        </w:rPr>
      </w:pPr>
      <w:r w:rsidRPr="00B77FF1">
        <w:rPr>
          <w:rFonts w:ascii="Arial" w:hAnsi="Arial" w:cs="Arial"/>
          <w:color w:val="000000"/>
          <w:kern w:val="0"/>
        </w:rPr>
        <w:t xml:space="preserve">Grey literature </w:t>
      </w:r>
      <w:r>
        <w:rPr>
          <w:rFonts w:ascii="Arial" w:hAnsi="Arial" w:cs="Arial"/>
          <w:color w:val="000000"/>
          <w:kern w:val="0"/>
        </w:rPr>
        <w:t>was</w:t>
      </w:r>
      <w:r w:rsidRPr="00B77FF1">
        <w:rPr>
          <w:rFonts w:ascii="Arial" w:hAnsi="Arial" w:cs="Arial"/>
          <w:color w:val="000000"/>
          <w:kern w:val="0"/>
        </w:rPr>
        <w:t xml:space="preserve"> searched on Open Access Theses and Dissertations (OATD) database, with the following search string used, which in pilot testing has yielded 8 results: coral AND (subtropical OR temperate) AND "ocean warming" The included results </w:t>
      </w:r>
      <w:del w:id="501" w:author="Man Lim Ho" w:date="2024-04-16T17:10:00Z" w16du:dateUtc="2024-04-16T07:10:00Z">
        <w:r w:rsidRPr="00B77FF1" w:rsidDel="00B539AF">
          <w:rPr>
            <w:rFonts w:ascii="Arial" w:hAnsi="Arial" w:cs="Arial"/>
            <w:color w:val="000000"/>
            <w:kern w:val="0"/>
          </w:rPr>
          <w:delText>will be</w:delText>
        </w:r>
      </w:del>
      <w:ins w:id="502" w:author="Man Lim Ho" w:date="2024-04-16T17:10:00Z" w16du:dateUtc="2024-04-16T07:10:00Z">
        <w:r w:rsidR="00B539AF">
          <w:rPr>
            <w:rFonts w:ascii="Arial" w:hAnsi="Arial" w:cs="Arial"/>
            <w:color w:val="000000"/>
            <w:kern w:val="0"/>
          </w:rPr>
          <w:t>were</w:t>
        </w:r>
      </w:ins>
      <w:r w:rsidRPr="00B77FF1">
        <w:rPr>
          <w:rFonts w:ascii="Arial" w:hAnsi="Arial" w:cs="Arial"/>
          <w:color w:val="000000"/>
          <w:kern w:val="0"/>
        </w:rPr>
        <w:t xml:space="preserve"> limited to articles and reports published since 2010 to cohere with the rest of the searches. Grey literature included </w:t>
      </w:r>
      <w:r>
        <w:rPr>
          <w:rFonts w:ascii="Arial" w:hAnsi="Arial" w:cs="Arial"/>
          <w:color w:val="000000"/>
          <w:kern w:val="0"/>
        </w:rPr>
        <w:t>was</w:t>
      </w:r>
      <w:r w:rsidRPr="00B77FF1">
        <w:rPr>
          <w:rFonts w:ascii="Arial" w:hAnsi="Arial" w:cs="Arial"/>
          <w:color w:val="000000"/>
          <w:kern w:val="0"/>
        </w:rPr>
        <w:t xml:space="preserve"> limited to research theses, pre-review reports, and open access scientific studies (herein defined as grey literature selected for inclusion in systematic </w:t>
      </w:r>
      <w:r w:rsidRPr="00B77FF1">
        <w:rPr>
          <w:rFonts w:ascii="Arial" w:hAnsi="Arial" w:cs="Arial"/>
          <w:color w:val="000000"/>
          <w:kern w:val="0"/>
        </w:rPr>
        <w:lastRenderedPageBreak/>
        <w:t xml:space="preserve">mapping) while government reports </w:t>
      </w:r>
      <w:r>
        <w:rPr>
          <w:rFonts w:ascii="Arial" w:hAnsi="Arial" w:cs="Arial"/>
          <w:color w:val="000000"/>
          <w:kern w:val="0"/>
        </w:rPr>
        <w:t>were</w:t>
      </w:r>
      <w:r w:rsidRPr="00B77FF1">
        <w:rPr>
          <w:rFonts w:ascii="Arial" w:hAnsi="Arial" w:cs="Arial"/>
          <w:color w:val="000000"/>
          <w:kern w:val="0"/>
        </w:rPr>
        <w:t xml:space="preserve"> excluded due to the inconsistency in availability of these reports between regions.</w:t>
      </w:r>
    </w:p>
    <w:p w14:paraId="0E548F24" w14:textId="77777777" w:rsidR="002C5324" w:rsidRPr="00B77FF1" w:rsidRDefault="002C5324" w:rsidP="00602ED9">
      <w:pPr>
        <w:autoSpaceDE w:val="0"/>
        <w:autoSpaceDN w:val="0"/>
        <w:adjustRightInd w:val="0"/>
        <w:spacing w:before="240" w:after="0" w:line="480" w:lineRule="auto"/>
        <w:jc w:val="both"/>
        <w:rPr>
          <w:rFonts w:ascii="Arial" w:hAnsi="Arial" w:cs="Arial"/>
          <w:b/>
          <w:bCs/>
          <w:color w:val="000000"/>
          <w:kern w:val="0"/>
        </w:rPr>
      </w:pPr>
      <w:r w:rsidRPr="00B77FF1">
        <w:rPr>
          <w:rFonts w:ascii="Arial" w:hAnsi="Arial" w:cs="Arial"/>
          <w:b/>
          <w:bCs/>
          <w:color w:val="000000"/>
          <w:kern w:val="0"/>
        </w:rPr>
        <w:t>Comprehensiveness of the search</w:t>
      </w:r>
    </w:p>
    <w:p w14:paraId="01753EA8" w14:textId="1C5FCB18" w:rsidR="002C5324" w:rsidRPr="00AC689E" w:rsidRDefault="002C5324" w:rsidP="00602ED9">
      <w:pPr>
        <w:autoSpaceDE w:val="0"/>
        <w:autoSpaceDN w:val="0"/>
        <w:adjustRightInd w:val="0"/>
        <w:spacing w:before="240" w:after="0" w:line="480" w:lineRule="auto"/>
        <w:jc w:val="both"/>
        <w:rPr>
          <w:rFonts w:ascii="Arial" w:hAnsi="Arial" w:cs="Arial"/>
          <w:color w:val="000000"/>
          <w:kern w:val="0"/>
        </w:rPr>
      </w:pPr>
      <w:del w:id="503" w:author="Man Lim Ho" w:date="2024-04-16T17:10:00Z" w16du:dateUtc="2024-04-16T07:10:00Z">
        <w:r w:rsidRPr="00B77FF1" w:rsidDel="00B539AF">
          <w:rPr>
            <w:rFonts w:ascii="Arial" w:hAnsi="Arial" w:cs="Arial"/>
            <w:color w:val="000000"/>
            <w:kern w:val="0"/>
          </w:rPr>
          <w:delText xml:space="preserve">We have selected </w:delText>
        </w:r>
        <w:commentRangeStart w:id="504"/>
        <w:r w:rsidRPr="00B77FF1" w:rsidDel="00B539AF">
          <w:rPr>
            <w:rFonts w:ascii="Arial" w:hAnsi="Arial" w:cs="Arial"/>
            <w:color w:val="000000"/>
            <w:kern w:val="0"/>
          </w:rPr>
          <w:delText>10 benchmark articles for developing the search string, all</w:delText>
        </w:r>
      </w:del>
      <w:ins w:id="505" w:author="Man Lim Ho" w:date="2024-04-16T17:10:00Z" w16du:dateUtc="2024-04-16T07:10:00Z">
        <w:r w:rsidR="00B539AF">
          <w:rPr>
            <w:rFonts w:ascii="Arial" w:hAnsi="Arial" w:cs="Arial"/>
            <w:color w:val="000000"/>
            <w:kern w:val="0"/>
          </w:rPr>
          <w:t>All</w:t>
        </w:r>
      </w:ins>
      <w:r w:rsidRPr="00B77FF1">
        <w:rPr>
          <w:rFonts w:ascii="Arial" w:hAnsi="Arial" w:cs="Arial"/>
          <w:color w:val="000000"/>
          <w:kern w:val="0"/>
        </w:rPr>
        <w:t xml:space="preserve"> 10 manually </w:t>
      </w:r>
      <w:commentRangeEnd w:id="504"/>
      <w:r w:rsidR="00A26BE3">
        <w:rPr>
          <w:rStyle w:val="CommentReference"/>
        </w:rPr>
        <w:commentReference w:id="504"/>
      </w:r>
      <w:r w:rsidRPr="00B77FF1">
        <w:rPr>
          <w:rFonts w:ascii="Arial" w:hAnsi="Arial" w:cs="Arial"/>
          <w:color w:val="000000"/>
          <w:kern w:val="0"/>
        </w:rPr>
        <w:t>collected benchmark articles were returned in the Scopus search, ensuring the search string to be sensitive enough for this systematic mapping study.</w:t>
      </w:r>
      <w:ins w:id="506" w:author="Man Lim Ho" w:date="2024-04-12T14:32:00Z" w16du:dateUtc="2024-04-12T04:32:00Z">
        <w:r w:rsidR="00DD3BC2">
          <w:rPr>
            <w:rFonts w:ascii="Arial" w:hAnsi="Arial" w:cs="Arial"/>
            <w:color w:val="000000"/>
            <w:kern w:val="0"/>
          </w:rPr>
          <w:t xml:space="preserve"> The list of the 10 benchmark articles </w:t>
        </w:r>
        <w:proofErr w:type="gramStart"/>
        <w:r w:rsidR="00DD3BC2">
          <w:rPr>
            <w:rFonts w:ascii="Arial" w:hAnsi="Arial" w:cs="Arial"/>
            <w:color w:val="000000"/>
            <w:kern w:val="0"/>
          </w:rPr>
          <w:t>are</w:t>
        </w:r>
        <w:proofErr w:type="gramEnd"/>
        <w:r w:rsidR="00DD3BC2">
          <w:rPr>
            <w:rFonts w:ascii="Arial" w:hAnsi="Arial" w:cs="Arial"/>
            <w:color w:val="000000"/>
            <w:kern w:val="0"/>
          </w:rPr>
          <w:t xml:space="preserve"> found in Additional file </w:t>
        </w:r>
      </w:ins>
      <w:ins w:id="507" w:author="Man Lim Ho" w:date="2024-04-12T14:46:00Z" w16du:dateUtc="2024-04-12T04:46:00Z">
        <w:r w:rsidR="003C6C24">
          <w:rPr>
            <w:rFonts w:ascii="Arial" w:hAnsi="Arial" w:cs="Arial"/>
            <w:color w:val="000000"/>
            <w:kern w:val="0"/>
          </w:rPr>
          <w:t>1</w:t>
        </w:r>
      </w:ins>
      <w:ins w:id="508" w:author="Man Lim Ho" w:date="2024-04-12T14:32:00Z" w16du:dateUtc="2024-04-12T04:32:00Z">
        <w:r w:rsidR="00DD3BC2">
          <w:rPr>
            <w:rFonts w:ascii="Arial" w:hAnsi="Arial" w:cs="Arial"/>
            <w:color w:val="000000"/>
            <w:kern w:val="0"/>
          </w:rPr>
          <w:t>.</w:t>
        </w:r>
      </w:ins>
    </w:p>
    <w:p w14:paraId="5A6E7E30" w14:textId="77777777" w:rsidR="002C5324" w:rsidRPr="00B77FF1" w:rsidRDefault="002C5324" w:rsidP="00602ED9">
      <w:pPr>
        <w:autoSpaceDE w:val="0"/>
        <w:autoSpaceDN w:val="0"/>
        <w:adjustRightInd w:val="0"/>
        <w:spacing w:before="240" w:after="0" w:line="480" w:lineRule="auto"/>
        <w:jc w:val="both"/>
        <w:rPr>
          <w:rFonts w:ascii="Arial" w:hAnsi="Arial" w:cs="Arial"/>
          <w:b/>
          <w:bCs/>
          <w:color w:val="000000"/>
          <w:kern w:val="0"/>
        </w:rPr>
      </w:pPr>
      <w:r w:rsidRPr="00B77FF1">
        <w:rPr>
          <w:rFonts w:ascii="Arial" w:hAnsi="Arial" w:cs="Arial"/>
          <w:b/>
          <w:bCs/>
          <w:color w:val="000000"/>
          <w:kern w:val="0"/>
        </w:rPr>
        <w:t>Screening strategy</w:t>
      </w:r>
    </w:p>
    <w:p w14:paraId="04A6A5E1" w14:textId="1D0A12BD" w:rsidR="002C5324" w:rsidRPr="00AC689E" w:rsidRDefault="002C5324" w:rsidP="00602ED9">
      <w:pPr>
        <w:autoSpaceDE w:val="0"/>
        <w:autoSpaceDN w:val="0"/>
        <w:adjustRightInd w:val="0"/>
        <w:spacing w:before="240" w:after="0" w:line="480" w:lineRule="auto"/>
        <w:jc w:val="both"/>
        <w:rPr>
          <w:rFonts w:ascii="Arial" w:hAnsi="Arial" w:cs="Arial"/>
          <w:color w:val="000000"/>
          <w:kern w:val="0"/>
        </w:rPr>
      </w:pPr>
      <w:r w:rsidRPr="00B77FF1">
        <w:rPr>
          <w:rFonts w:ascii="Arial" w:hAnsi="Arial" w:cs="Arial"/>
          <w:color w:val="000000"/>
          <w:kern w:val="0"/>
        </w:rPr>
        <w:t xml:space="preserve">The first screening </w:t>
      </w:r>
      <w:r>
        <w:rPr>
          <w:rFonts w:ascii="Arial" w:hAnsi="Arial" w:cs="Arial"/>
          <w:color w:val="000000"/>
          <w:kern w:val="0"/>
        </w:rPr>
        <w:t>was</w:t>
      </w:r>
      <w:r w:rsidRPr="00B77FF1">
        <w:rPr>
          <w:rFonts w:ascii="Arial" w:hAnsi="Arial" w:cs="Arial"/>
          <w:color w:val="000000"/>
          <w:kern w:val="0"/>
        </w:rPr>
        <w:t xml:space="preserve"> conducted including and excluding articles by titles and abstracts using Rayyan </w:t>
      </w:r>
      <w:ins w:id="509" w:author="Man Lim Ho" w:date="2024-04-16T17:10:00Z" w16du:dateUtc="2024-04-16T07:10:00Z">
        <w:r w:rsidR="00833CD8">
          <w:rPr>
            <w:rFonts w:ascii="Arial" w:hAnsi="Arial" w:cs="Arial"/>
            <w:color w:val="000000"/>
            <w:kern w:val="0"/>
          </w:rPr>
          <w:t xml:space="preserve">software </w:t>
        </w:r>
      </w:ins>
      <w:ins w:id="510" w:author="Charlotte Page" w:date="2024-04-12T11:58:00Z">
        <w:r w:rsidR="00A26BE3">
          <w:rPr>
            <w:rFonts w:ascii="Arial" w:hAnsi="Arial" w:cs="Arial"/>
            <w:color w:val="000000"/>
            <w:kern w:val="0"/>
          </w:rPr>
          <w:t>(</w:t>
        </w:r>
        <w:proofErr w:type="spellStart"/>
        <w:del w:id="511" w:author="Man Lim Ho" w:date="2024-04-12T18:15:00Z" w16du:dateUtc="2024-04-12T08:15:00Z">
          <w:r w:rsidR="00A26BE3" w:rsidDel="00367C7D">
            <w:rPr>
              <w:rFonts w:ascii="Arial" w:hAnsi="Arial" w:cs="Arial"/>
              <w:color w:val="000000"/>
              <w:kern w:val="0"/>
            </w:rPr>
            <w:delText>REF</w:delText>
          </w:r>
        </w:del>
      </w:ins>
      <w:ins w:id="512" w:author="Man Lim Ho" w:date="2024-04-12T18:15:00Z" w16du:dateUtc="2024-04-12T08:15:00Z">
        <w:r w:rsidR="00367C7D">
          <w:rPr>
            <w:rFonts w:ascii="Arial" w:hAnsi="Arial" w:cs="Arial"/>
            <w:color w:val="000000"/>
            <w:kern w:val="0"/>
          </w:rPr>
          <w:t>Ouzzani</w:t>
        </w:r>
        <w:proofErr w:type="spellEnd"/>
        <w:r w:rsidR="00367C7D">
          <w:rPr>
            <w:rFonts w:ascii="Arial" w:hAnsi="Arial" w:cs="Arial"/>
            <w:color w:val="000000"/>
            <w:kern w:val="0"/>
          </w:rPr>
          <w:t xml:space="preserve"> et al., 2016</w:t>
        </w:r>
      </w:ins>
      <w:ins w:id="513" w:author="Charlotte Page" w:date="2024-04-12T11:58:00Z">
        <w:r w:rsidR="00A26BE3">
          <w:rPr>
            <w:rFonts w:ascii="Arial" w:hAnsi="Arial" w:cs="Arial"/>
            <w:color w:val="000000"/>
            <w:kern w:val="0"/>
          </w:rPr>
          <w:t xml:space="preserve">) </w:t>
        </w:r>
      </w:ins>
      <w:r w:rsidRPr="00B77FF1">
        <w:rPr>
          <w:rFonts w:ascii="Arial" w:hAnsi="Arial" w:cs="Arial"/>
          <w:color w:val="000000"/>
          <w:kern w:val="0"/>
        </w:rPr>
        <w:t xml:space="preserve">and </w:t>
      </w:r>
      <w:r w:rsidR="00317144">
        <w:rPr>
          <w:rFonts w:ascii="Arial" w:hAnsi="Arial" w:cs="Arial"/>
          <w:color w:val="000000"/>
          <w:kern w:val="0"/>
        </w:rPr>
        <w:t>was</w:t>
      </w:r>
      <w:r w:rsidRPr="00B77FF1">
        <w:rPr>
          <w:rFonts w:ascii="Arial" w:hAnsi="Arial" w:cs="Arial"/>
          <w:color w:val="000000"/>
          <w:kern w:val="0"/>
        </w:rPr>
        <w:t xml:space="preserve"> undertaken by two reviewers independently</w:t>
      </w:r>
      <w:ins w:id="514" w:author="Man Lim Ho" w:date="2024-04-16T17:11:00Z" w16du:dateUtc="2024-04-16T07:11:00Z">
        <w:r w:rsidR="005D09DA">
          <w:rPr>
            <w:rFonts w:ascii="Arial" w:hAnsi="Arial" w:cs="Arial"/>
            <w:color w:val="000000"/>
            <w:kern w:val="0"/>
          </w:rPr>
          <w:t xml:space="preserve"> on 1218 titles and abstracts</w:t>
        </w:r>
      </w:ins>
      <w:r w:rsidRPr="00B77FF1">
        <w:rPr>
          <w:rFonts w:ascii="Arial" w:hAnsi="Arial" w:cs="Arial"/>
          <w:color w:val="000000"/>
          <w:kern w:val="0"/>
        </w:rPr>
        <w:t xml:space="preserve">. Articles included in the first round of screening </w:t>
      </w:r>
      <w:r>
        <w:rPr>
          <w:rFonts w:ascii="Arial" w:hAnsi="Arial" w:cs="Arial"/>
          <w:color w:val="000000"/>
          <w:kern w:val="0"/>
        </w:rPr>
        <w:t>were</w:t>
      </w:r>
      <w:r w:rsidRPr="00B77FF1">
        <w:rPr>
          <w:rFonts w:ascii="Arial" w:hAnsi="Arial" w:cs="Arial"/>
          <w:color w:val="000000"/>
          <w:kern w:val="0"/>
        </w:rPr>
        <w:t xml:space="preserve"> screened again in the second phase of the screening by full text. </w:t>
      </w:r>
      <w:r>
        <w:rPr>
          <w:rFonts w:ascii="Arial" w:hAnsi="Arial" w:cs="Arial"/>
          <w:color w:val="000000"/>
          <w:kern w:val="0"/>
        </w:rPr>
        <w:t>Where</w:t>
      </w:r>
      <w:r w:rsidRPr="00B77FF1">
        <w:rPr>
          <w:rFonts w:ascii="Arial" w:hAnsi="Arial" w:cs="Arial"/>
          <w:color w:val="000000"/>
          <w:kern w:val="0"/>
        </w:rPr>
        <w:t xml:space="preserve"> full text </w:t>
      </w:r>
      <w:r>
        <w:rPr>
          <w:rFonts w:ascii="Arial" w:hAnsi="Arial" w:cs="Arial"/>
          <w:color w:val="000000"/>
          <w:kern w:val="0"/>
        </w:rPr>
        <w:t xml:space="preserve">did </w:t>
      </w:r>
      <w:r w:rsidRPr="00B77FF1">
        <w:rPr>
          <w:rFonts w:ascii="Arial" w:hAnsi="Arial" w:cs="Arial"/>
          <w:color w:val="000000"/>
          <w:kern w:val="0"/>
        </w:rPr>
        <w:t xml:space="preserve">not meet the selection criteria, they </w:t>
      </w:r>
      <w:r>
        <w:rPr>
          <w:rFonts w:ascii="Arial" w:hAnsi="Arial" w:cs="Arial"/>
          <w:color w:val="000000"/>
          <w:kern w:val="0"/>
        </w:rPr>
        <w:t>were</w:t>
      </w:r>
      <w:r w:rsidRPr="00B77FF1">
        <w:rPr>
          <w:rFonts w:ascii="Arial" w:hAnsi="Arial" w:cs="Arial"/>
          <w:color w:val="000000"/>
          <w:kern w:val="0"/>
        </w:rPr>
        <w:t xml:space="preserve"> excluded from the data extraction. A pilot screening was performed by two of the authors to </w:t>
      </w:r>
      <w:r w:rsidR="000E62E0">
        <w:rPr>
          <w:rFonts w:ascii="Arial" w:hAnsi="Arial" w:cs="Arial"/>
          <w:color w:val="000000"/>
          <w:kern w:val="0"/>
        </w:rPr>
        <w:t>assess</w:t>
      </w:r>
      <w:r w:rsidRPr="00B77FF1">
        <w:rPr>
          <w:rFonts w:ascii="Arial" w:hAnsi="Arial" w:cs="Arial"/>
          <w:color w:val="000000"/>
          <w:kern w:val="0"/>
        </w:rPr>
        <w:t xml:space="preserve"> the coherence of articles screening agreement</w:t>
      </w:r>
      <w:r w:rsidR="00984AE2">
        <w:rPr>
          <w:rFonts w:ascii="Arial" w:hAnsi="Arial" w:cs="Arial"/>
          <w:color w:val="000000"/>
          <w:kern w:val="0"/>
        </w:rPr>
        <w:t xml:space="preserve"> </w:t>
      </w:r>
      <w:r w:rsidR="000E62E0">
        <w:rPr>
          <w:rFonts w:ascii="Arial" w:hAnsi="Arial" w:cs="Arial"/>
          <w:color w:val="000000"/>
          <w:kern w:val="0"/>
        </w:rPr>
        <w:t>by Cohen’s Kappa coefficient</w:t>
      </w:r>
      <w:r w:rsidR="00452FC6">
        <w:rPr>
          <w:rFonts w:ascii="Arial" w:hAnsi="Arial" w:cs="Arial"/>
          <w:color w:val="000000"/>
          <w:kern w:val="0"/>
        </w:rPr>
        <w:t>s</w:t>
      </w:r>
      <w:r w:rsidR="005A19B6">
        <w:rPr>
          <w:rFonts w:ascii="Arial" w:hAnsi="Arial" w:cs="Arial"/>
          <w:color w:val="000000"/>
          <w:kern w:val="0"/>
        </w:rPr>
        <w:t xml:space="preserve"> </w:t>
      </w:r>
      <w:r w:rsidR="00133004">
        <w:rPr>
          <w:rFonts w:ascii="Arial" w:hAnsi="Arial" w:cs="Arial"/>
          <w:color w:val="000000"/>
          <w:kern w:val="0"/>
        </w:rPr>
        <w:t>[43, 44]</w:t>
      </w:r>
      <w:r w:rsidRPr="00B77FF1">
        <w:rPr>
          <w:rFonts w:ascii="Arial" w:hAnsi="Arial" w:cs="Arial"/>
          <w:color w:val="000000"/>
          <w:kern w:val="0"/>
        </w:rPr>
        <w:t>. Articles on Rayyan were selected at random for reviewers to quickly screen through the titles and abstracts</w:t>
      </w:r>
      <w:r w:rsidR="005D56D6">
        <w:rPr>
          <w:rFonts w:ascii="Arial" w:hAnsi="Arial" w:cs="Arial"/>
          <w:color w:val="000000"/>
          <w:kern w:val="0"/>
        </w:rPr>
        <w:t xml:space="preserve"> (30/</w:t>
      </w:r>
      <w:r w:rsidR="00782C49">
        <w:rPr>
          <w:rFonts w:ascii="Arial" w:hAnsi="Arial" w:cs="Arial"/>
          <w:color w:val="000000"/>
          <w:kern w:val="0"/>
        </w:rPr>
        <w:t>1218</w:t>
      </w:r>
      <w:r w:rsidR="00C37F12">
        <w:rPr>
          <w:rFonts w:ascii="Arial" w:hAnsi="Arial" w:cs="Arial"/>
          <w:color w:val="000000"/>
          <w:kern w:val="0"/>
        </w:rPr>
        <w:t>, 24.6%</w:t>
      </w:r>
      <w:r w:rsidR="00DD455C">
        <w:rPr>
          <w:rFonts w:ascii="Arial" w:hAnsi="Arial" w:cs="Arial"/>
          <w:color w:val="000000"/>
          <w:kern w:val="0"/>
        </w:rPr>
        <w:t>)</w:t>
      </w:r>
      <w:r w:rsidR="002D4E9D">
        <w:rPr>
          <w:rFonts w:ascii="Arial" w:hAnsi="Arial" w:cs="Arial"/>
          <w:color w:val="000000"/>
          <w:kern w:val="0"/>
        </w:rPr>
        <w:t>.</w:t>
      </w:r>
      <w:r w:rsidRPr="00B77FF1">
        <w:rPr>
          <w:rFonts w:ascii="Arial" w:hAnsi="Arial" w:cs="Arial"/>
          <w:color w:val="000000"/>
          <w:kern w:val="0"/>
        </w:rPr>
        <w:t xml:space="preserve"> </w:t>
      </w:r>
      <w:r w:rsidR="002D4E9D" w:rsidRPr="00B77FF1">
        <w:rPr>
          <w:rFonts w:ascii="Arial" w:hAnsi="Arial" w:cs="Arial"/>
          <w:color w:val="000000"/>
          <w:kern w:val="0"/>
        </w:rPr>
        <w:t xml:space="preserve">Articles </w:t>
      </w:r>
      <w:r w:rsidR="002D4E9D">
        <w:rPr>
          <w:rFonts w:ascii="Arial" w:hAnsi="Arial" w:cs="Arial"/>
          <w:color w:val="000000"/>
          <w:kern w:val="0"/>
        </w:rPr>
        <w:t xml:space="preserve">with uncertainty in </w:t>
      </w:r>
      <w:r w:rsidR="0075434C">
        <w:rPr>
          <w:rFonts w:ascii="Arial" w:hAnsi="Arial" w:cs="Arial"/>
          <w:color w:val="000000"/>
          <w:kern w:val="0"/>
        </w:rPr>
        <w:t xml:space="preserve">decisions </w:t>
      </w:r>
      <w:del w:id="515" w:author="Man Lim Ho" w:date="2024-04-16T17:11:00Z" w16du:dateUtc="2024-04-16T07:11:00Z">
        <w:r w:rsidR="0075434C" w:rsidDel="005D09DA">
          <w:rPr>
            <w:rFonts w:ascii="Arial" w:hAnsi="Arial" w:cs="Arial"/>
            <w:color w:val="000000"/>
            <w:kern w:val="0"/>
          </w:rPr>
          <w:delText>are</w:delText>
        </w:r>
        <w:r w:rsidR="002D4E9D" w:rsidRPr="00B77FF1" w:rsidDel="005D09DA">
          <w:rPr>
            <w:rFonts w:ascii="Arial" w:hAnsi="Arial" w:cs="Arial"/>
            <w:color w:val="000000"/>
            <w:kern w:val="0"/>
          </w:rPr>
          <w:delText xml:space="preserve"> </w:delText>
        </w:r>
      </w:del>
      <w:ins w:id="516" w:author="Man Lim Ho" w:date="2024-04-16T17:11:00Z" w16du:dateUtc="2024-04-16T07:11:00Z">
        <w:r w:rsidR="005D09DA">
          <w:rPr>
            <w:rFonts w:ascii="Arial" w:hAnsi="Arial" w:cs="Arial"/>
            <w:color w:val="000000"/>
            <w:kern w:val="0"/>
          </w:rPr>
          <w:t>were</w:t>
        </w:r>
        <w:r w:rsidR="005D09DA" w:rsidRPr="00B77FF1">
          <w:rPr>
            <w:rFonts w:ascii="Arial" w:hAnsi="Arial" w:cs="Arial"/>
            <w:color w:val="000000"/>
            <w:kern w:val="0"/>
          </w:rPr>
          <w:t xml:space="preserve"> </w:t>
        </w:r>
      </w:ins>
      <w:r w:rsidR="002D4E9D" w:rsidRPr="00B77FF1">
        <w:rPr>
          <w:rFonts w:ascii="Arial" w:hAnsi="Arial" w:cs="Arial"/>
          <w:color w:val="000000"/>
          <w:kern w:val="0"/>
        </w:rPr>
        <w:t>flagged for a third independent reviewer</w:t>
      </w:r>
      <w:r w:rsidR="0075434C">
        <w:rPr>
          <w:rFonts w:ascii="Arial" w:hAnsi="Arial" w:cs="Arial"/>
          <w:color w:val="000000"/>
          <w:kern w:val="0"/>
        </w:rPr>
        <w:t xml:space="preserve"> (TDA)</w:t>
      </w:r>
      <w:r w:rsidR="002D4E9D" w:rsidRPr="00B77FF1">
        <w:rPr>
          <w:rFonts w:ascii="Arial" w:hAnsi="Arial" w:cs="Arial"/>
          <w:color w:val="000000"/>
          <w:kern w:val="0"/>
        </w:rPr>
        <w:t xml:space="preserve"> </w:t>
      </w:r>
      <w:r w:rsidR="00984AE2">
        <w:rPr>
          <w:rFonts w:ascii="Arial" w:hAnsi="Arial" w:cs="Arial"/>
          <w:color w:val="000000"/>
          <w:kern w:val="0"/>
        </w:rPr>
        <w:t xml:space="preserve">for final decision. </w:t>
      </w:r>
      <w:r w:rsidR="00701E53">
        <w:rPr>
          <w:rFonts w:ascii="Arial" w:hAnsi="Arial" w:cs="Arial"/>
          <w:color w:val="000000"/>
          <w:kern w:val="0"/>
        </w:rPr>
        <w:t>Consistency checks were performed for both stages</w:t>
      </w:r>
      <w:ins w:id="517" w:author="Man Lim Ho" w:date="2024-04-16T17:12:00Z" w16du:dateUtc="2024-04-16T07:12:00Z">
        <w:r w:rsidR="005D09DA">
          <w:rPr>
            <w:rFonts w:ascii="Arial" w:hAnsi="Arial" w:cs="Arial"/>
            <w:color w:val="000000"/>
            <w:kern w:val="0"/>
          </w:rPr>
          <w:t xml:space="preserve"> </w:t>
        </w:r>
      </w:ins>
      <w:del w:id="518" w:author="Man Lim Ho" w:date="2024-04-16T17:12:00Z" w16du:dateUtc="2024-04-16T07:12:00Z">
        <w:r w:rsidR="00701E53" w:rsidDel="005D09DA">
          <w:rPr>
            <w:rFonts w:ascii="Arial" w:hAnsi="Arial" w:cs="Arial"/>
            <w:color w:val="000000"/>
            <w:kern w:val="0"/>
          </w:rPr>
          <w:delText xml:space="preserve">, first </w:delText>
        </w:r>
      </w:del>
      <w:r w:rsidR="00330DF4">
        <w:rPr>
          <w:rFonts w:ascii="Arial" w:hAnsi="Arial" w:cs="Arial"/>
          <w:color w:val="000000"/>
          <w:kern w:val="0"/>
        </w:rPr>
        <w:t xml:space="preserve">on 30 </w:t>
      </w:r>
      <w:r w:rsidR="001A2446">
        <w:rPr>
          <w:rFonts w:ascii="Arial" w:hAnsi="Arial" w:cs="Arial"/>
          <w:color w:val="000000"/>
          <w:kern w:val="0"/>
        </w:rPr>
        <w:t xml:space="preserve">titles and abstracts </w:t>
      </w:r>
      <w:r w:rsidR="00330DF4">
        <w:rPr>
          <w:rFonts w:ascii="Arial" w:hAnsi="Arial" w:cs="Arial"/>
          <w:color w:val="000000"/>
          <w:kern w:val="0"/>
        </w:rPr>
        <w:t xml:space="preserve">(Kappa = </w:t>
      </w:r>
      <w:r w:rsidR="008A2DBB">
        <w:rPr>
          <w:rFonts w:ascii="Arial" w:hAnsi="Arial" w:cs="Arial"/>
          <w:color w:val="000000"/>
          <w:kern w:val="0"/>
        </w:rPr>
        <w:t>0.61)</w:t>
      </w:r>
      <w:r w:rsidR="007E7B35">
        <w:rPr>
          <w:rFonts w:ascii="Arial" w:hAnsi="Arial" w:cs="Arial"/>
          <w:color w:val="000000"/>
          <w:kern w:val="0"/>
        </w:rPr>
        <w:t xml:space="preserve">. Full text data </w:t>
      </w:r>
      <w:r w:rsidR="00FB2F22">
        <w:rPr>
          <w:rFonts w:ascii="Arial" w:hAnsi="Arial" w:cs="Arial"/>
          <w:color w:val="000000"/>
          <w:kern w:val="0"/>
        </w:rPr>
        <w:t>inclusion and exclusion</w:t>
      </w:r>
      <w:r w:rsidR="007E7B35">
        <w:rPr>
          <w:rFonts w:ascii="Arial" w:hAnsi="Arial" w:cs="Arial"/>
          <w:color w:val="000000"/>
          <w:kern w:val="0"/>
        </w:rPr>
        <w:t xml:space="preserve"> were </w:t>
      </w:r>
      <w:r w:rsidR="00FB2F22">
        <w:rPr>
          <w:rFonts w:ascii="Arial" w:hAnsi="Arial" w:cs="Arial"/>
          <w:color w:val="000000"/>
          <w:kern w:val="0"/>
        </w:rPr>
        <w:t xml:space="preserve">cross checked by the author (MLH) to ensure that all </w:t>
      </w:r>
      <w:del w:id="519" w:author="Man Lim Ho" w:date="2024-04-16T17:12:00Z" w16du:dateUtc="2024-04-16T07:12:00Z">
        <w:r w:rsidR="00FB2F22" w:rsidDel="005D09DA">
          <w:rPr>
            <w:rFonts w:ascii="Arial" w:hAnsi="Arial" w:cs="Arial"/>
            <w:color w:val="000000"/>
            <w:kern w:val="0"/>
          </w:rPr>
          <w:delText>meta-</w:delText>
        </w:r>
      </w:del>
      <w:r w:rsidR="00FB2F22">
        <w:rPr>
          <w:rFonts w:ascii="Arial" w:hAnsi="Arial" w:cs="Arial"/>
          <w:color w:val="000000"/>
          <w:kern w:val="0"/>
        </w:rPr>
        <w:t>data extracted are coherent to the inclusion criteria.</w:t>
      </w:r>
    </w:p>
    <w:p w14:paraId="08365806" w14:textId="77777777" w:rsidR="002C5324" w:rsidRPr="00B77FF1" w:rsidRDefault="002C5324" w:rsidP="00602ED9">
      <w:pPr>
        <w:autoSpaceDE w:val="0"/>
        <w:autoSpaceDN w:val="0"/>
        <w:adjustRightInd w:val="0"/>
        <w:spacing w:before="240" w:after="0" w:line="480" w:lineRule="auto"/>
        <w:jc w:val="both"/>
        <w:rPr>
          <w:rFonts w:ascii="Arial" w:hAnsi="Arial" w:cs="Arial"/>
          <w:b/>
          <w:bCs/>
          <w:color w:val="000000"/>
          <w:kern w:val="0"/>
        </w:rPr>
      </w:pPr>
      <w:r w:rsidRPr="00B77FF1">
        <w:rPr>
          <w:rFonts w:ascii="Arial" w:hAnsi="Arial" w:cs="Arial"/>
          <w:b/>
          <w:bCs/>
          <w:color w:val="000000"/>
          <w:kern w:val="0"/>
        </w:rPr>
        <w:t>Eligibility criteria</w:t>
      </w:r>
    </w:p>
    <w:p w14:paraId="27DB82E5" w14:textId="77777777" w:rsidR="002C5324" w:rsidRPr="00B77FF1" w:rsidRDefault="002C5324" w:rsidP="00602ED9">
      <w:pPr>
        <w:autoSpaceDE w:val="0"/>
        <w:autoSpaceDN w:val="0"/>
        <w:adjustRightInd w:val="0"/>
        <w:spacing w:before="240" w:after="0" w:line="480" w:lineRule="auto"/>
        <w:jc w:val="both"/>
        <w:rPr>
          <w:rFonts w:ascii="Arial" w:hAnsi="Arial" w:cs="Arial"/>
          <w:color w:val="000000"/>
          <w:kern w:val="0"/>
        </w:rPr>
      </w:pPr>
      <w:r w:rsidRPr="00B77FF1">
        <w:rPr>
          <w:rFonts w:ascii="Arial" w:hAnsi="Arial" w:cs="Arial"/>
          <w:color w:val="000000"/>
          <w:kern w:val="0"/>
        </w:rPr>
        <w:t xml:space="preserve">Articles from the databases </w:t>
      </w:r>
      <w:r>
        <w:rPr>
          <w:rFonts w:ascii="Arial" w:hAnsi="Arial" w:cs="Arial"/>
          <w:color w:val="000000"/>
          <w:kern w:val="0"/>
        </w:rPr>
        <w:t>were</w:t>
      </w:r>
      <w:r w:rsidRPr="00B77FF1">
        <w:rPr>
          <w:rFonts w:ascii="Arial" w:hAnsi="Arial" w:cs="Arial"/>
          <w:color w:val="000000"/>
          <w:kern w:val="0"/>
        </w:rPr>
        <w:t xml:space="preserve"> screened manually according to the following PECO criteria:</w:t>
      </w:r>
    </w:p>
    <w:p w14:paraId="661252C8" w14:textId="77777777" w:rsidR="000727D9" w:rsidRDefault="002C5324" w:rsidP="00602ED9">
      <w:pPr>
        <w:autoSpaceDE w:val="0"/>
        <w:autoSpaceDN w:val="0"/>
        <w:adjustRightInd w:val="0"/>
        <w:spacing w:before="240" w:after="0" w:line="480" w:lineRule="auto"/>
        <w:jc w:val="both"/>
        <w:rPr>
          <w:rFonts w:ascii="Arial" w:hAnsi="Arial" w:cs="Arial"/>
          <w:color w:val="000000"/>
          <w:kern w:val="0"/>
        </w:rPr>
      </w:pPr>
      <w:r w:rsidRPr="00B77FF1">
        <w:rPr>
          <w:rFonts w:ascii="Arial" w:hAnsi="Arial" w:cs="Arial"/>
          <w:color w:val="000000"/>
          <w:kern w:val="0"/>
        </w:rPr>
        <w:t>Population: Subtropical and Temperate Coral Systems and Coral Reefs</w:t>
      </w:r>
    </w:p>
    <w:p w14:paraId="6733F0C2" w14:textId="29C5F750" w:rsidR="00D86D21" w:rsidRDefault="002C5324" w:rsidP="00D86D21">
      <w:pPr>
        <w:pStyle w:val="ListParagraph"/>
        <w:numPr>
          <w:ilvl w:val="0"/>
          <w:numId w:val="7"/>
        </w:numPr>
        <w:autoSpaceDE w:val="0"/>
        <w:autoSpaceDN w:val="0"/>
        <w:adjustRightInd w:val="0"/>
        <w:spacing w:before="240" w:after="0" w:line="480" w:lineRule="auto"/>
        <w:jc w:val="both"/>
        <w:rPr>
          <w:rFonts w:ascii="Arial" w:hAnsi="Arial" w:cs="Arial"/>
          <w:color w:val="000000"/>
          <w:kern w:val="0"/>
        </w:rPr>
      </w:pPr>
      <w:r w:rsidRPr="00D86D21">
        <w:rPr>
          <w:rFonts w:ascii="Arial" w:hAnsi="Arial" w:cs="Arial"/>
          <w:color w:val="000000"/>
          <w:kern w:val="0"/>
        </w:rPr>
        <w:lastRenderedPageBreak/>
        <w:t xml:space="preserve">All subtropical and temperate coral systems and coral reefs </w:t>
      </w:r>
      <w:del w:id="520" w:author="Man Lim Ho" w:date="2024-04-16T17:12:00Z" w16du:dateUtc="2024-04-16T07:12:00Z">
        <w:r w:rsidRPr="00D86D21" w:rsidDel="005D09DA">
          <w:rPr>
            <w:rFonts w:ascii="Arial" w:hAnsi="Arial" w:cs="Arial"/>
            <w:color w:val="000000"/>
            <w:kern w:val="0"/>
          </w:rPr>
          <w:delText>will be</w:delText>
        </w:r>
      </w:del>
      <w:ins w:id="521" w:author="Man Lim Ho" w:date="2024-04-16T17:12:00Z" w16du:dateUtc="2024-04-16T07:12:00Z">
        <w:r w:rsidR="005D09DA">
          <w:rPr>
            <w:rFonts w:ascii="Arial" w:hAnsi="Arial" w:cs="Arial"/>
            <w:color w:val="000000"/>
            <w:kern w:val="0"/>
          </w:rPr>
          <w:t>were</w:t>
        </w:r>
      </w:ins>
      <w:r w:rsidRPr="00D86D21">
        <w:rPr>
          <w:rFonts w:ascii="Arial" w:hAnsi="Arial" w:cs="Arial"/>
          <w:color w:val="000000"/>
          <w:kern w:val="0"/>
        </w:rPr>
        <w:t xml:space="preserve"> included; this includes margina</w:t>
      </w:r>
      <w:ins w:id="522" w:author="Man Lim Ho" w:date="2024-04-16T17:12:00Z" w16du:dateUtc="2024-04-16T07:12:00Z">
        <w:r w:rsidR="005D09DA">
          <w:rPr>
            <w:rFonts w:ascii="Arial" w:hAnsi="Arial" w:cs="Arial"/>
            <w:color w:val="000000"/>
            <w:kern w:val="0"/>
          </w:rPr>
          <w:t>l and</w:t>
        </w:r>
      </w:ins>
      <w:del w:id="523" w:author="Man Lim Ho" w:date="2024-04-16T17:12:00Z" w16du:dateUtc="2024-04-16T07:12:00Z">
        <w:r w:rsidRPr="00D86D21" w:rsidDel="005D09DA">
          <w:rPr>
            <w:rFonts w:ascii="Arial" w:hAnsi="Arial" w:cs="Arial"/>
            <w:color w:val="000000"/>
            <w:kern w:val="0"/>
          </w:rPr>
          <w:delText>l,</w:delText>
        </w:r>
      </w:del>
      <w:r w:rsidRPr="00D86D21">
        <w:rPr>
          <w:rFonts w:ascii="Arial" w:hAnsi="Arial" w:cs="Arial"/>
          <w:color w:val="000000"/>
          <w:kern w:val="0"/>
        </w:rPr>
        <w:t xml:space="preserve"> high latitude coral systems.</w:t>
      </w:r>
    </w:p>
    <w:p w14:paraId="3F5D7DD3" w14:textId="205DAB1C" w:rsidR="00D86D21" w:rsidRDefault="002C5324" w:rsidP="00D86D21">
      <w:pPr>
        <w:pStyle w:val="ListParagraph"/>
        <w:numPr>
          <w:ilvl w:val="0"/>
          <w:numId w:val="7"/>
        </w:numPr>
        <w:autoSpaceDE w:val="0"/>
        <w:autoSpaceDN w:val="0"/>
        <w:adjustRightInd w:val="0"/>
        <w:spacing w:before="240" w:after="0" w:line="480" w:lineRule="auto"/>
        <w:jc w:val="both"/>
        <w:rPr>
          <w:rFonts w:ascii="Arial" w:hAnsi="Arial" w:cs="Arial"/>
          <w:color w:val="000000"/>
          <w:kern w:val="0"/>
        </w:rPr>
      </w:pPr>
      <w:r w:rsidRPr="00D86D21">
        <w:rPr>
          <w:rFonts w:ascii="Arial" w:hAnsi="Arial" w:cs="Arial"/>
          <w:color w:val="000000"/>
          <w:kern w:val="0"/>
        </w:rPr>
        <w:t xml:space="preserve">Studies focused solely on tropical, polar and/or </w:t>
      </w:r>
      <w:proofErr w:type="gramStart"/>
      <w:r w:rsidRPr="00D86D21">
        <w:rPr>
          <w:rFonts w:ascii="Arial" w:hAnsi="Arial" w:cs="Arial"/>
          <w:color w:val="000000"/>
          <w:kern w:val="0"/>
        </w:rPr>
        <w:t>deep sea</w:t>
      </w:r>
      <w:proofErr w:type="gramEnd"/>
      <w:r w:rsidRPr="00D86D21">
        <w:rPr>
          <w:rFonts w:ascii="Arial" w:hAnsi="Arial" w:cs="Arial"/>
          <w:color w:val="000000"/>
          <w:kern w:val="0"/>
        </w:rPr>
        <w:t xml:space="preserve"> corals, kelp forests and fishes w</w:t>
      </w:r>
      <w:ins w:id="524" w:author="Man Lim Ho" w:date="2024-04-16T17:12:00Z" w16du:dateUtc="2024-04-16T07:12:00Z">
        <w:r w:rsidR="005D09DA">
          <w:rPr>
            <w:rFonts w:ascii="Arial" w:hAnsi="Arial" w:cs="Arial"/>
            <w:color w:val="000000"/>
            <w:kern w:val="0"/>
          </w:rPr>
          <w:t>ere</w:t>
        </w:r>
      </w:ins>
      <w:del w:id="525" w:author="Man Lim Ho" w:date="2024-04-16T17:12:00Z" w16du:dateUtc="2024-04-16T07:12:00Z">
        <w:r w:rsidRPr="00D86D21" w:rsidDel="005D09DA">
          <w:rPr>
            <w:rFonts w:ascii="Arial" w:hAnsi="Arial" w:cs="Arial"/>
            <w:color w:val="000000"/>
            <w:kern w:val="0"/>
          </w:rPr>
          <w:delText>ill be</w:delText>
        </w:r>
      </w:del>
      <w:r w:rsidRPr="00D86D21">
        <w:rPr>
          <w:rFonts w:ascii="Arial" w:hAnsi="Arial" w:cs="Arial"/>
          <w:color w:val="000000"/>
          <w:kern w:val="0"/>
        </w:rPr>
        <w:t xml:space="preserve"> excluded.</w:t>
      </w:r>
    </w:p>
    <w:p w14:paraId="1F33A014" w14:textId="457BF471" w:rsidR="00D86D21" w:rsidRPr="00D86D21" w:rsidRDefault="002C5324" w:rsidP="00D86D21">
      <w:pPr>
        <w:autoSpaceDE w:val="0"/>
        <w:autoSpaceDN w:val="0"/>
        <w:adjustRightInd w:val="0"/>
        <w:spacing w:before="240" w:after="0" w:line="480" w:lineRule="auto"/>
        <w:jc w:val="both"/>
        <w:rPr>
          <w:rFonts w:ascii="Arial" w:hAnsi="Arial" w:cs="Arial"/>
          <w:color w:val="000000"/>
          <w:kern w:val="0"/>
        </w:rPr>
      </w:pPr>
      <w:r w:rsidRPr="00D86D21">
        <w:rPr>
          <w:rFonts w:ascii="Arial" w:hAnsi="Arial" w:cs="Arial"/>
          <w:color w:val="000000"/>
          <w:kern w:val="0"/>
        </w:rPr>
        <w:t>Exposure: Ocean Warming</w:t>
      </w:r>
    </w:p>
    <w:p w14:paraId="3EE76CE7" w14:textId="5E63DD8D" w:rsidR="00D86D21" w:rsidRDefault="002C5324" w:rsidP="00D86D21">
      <w:pPr>
        <w:pStyle w:val="ListParagraph"/>
        <w:numPr>
          <w:ilvl w:val="0"/>
          <w:numId w:val="7"/>
        </w:numPr>
        <w:autoSpaceDE w:val="0"/>
        <w:autoSpaceDN w:val="0"/>
        <w:adjustRightInd w:val="0"/>
        <w:spacing w:before="240" w:after="0" w:line="480" w:lineRule="auto"/>
        <w:jc w:val="both"/>
        <w:rPr>
          <w:rFonts w:ascii="Arial" w:hAnsi="Arial" w:cs="Arial"/>
          <w:color w:val="000000"/>
          <w:kern w:val="0"/>
        </w:rPr>
      </w:pPr>
      <w:r w:rsidRPr="00D86D21">
        <w:rPr>
          <w:rFonts w:ascii="Arial" w:hAnsi="Arial" w:cs="Arial"/>
          <w:color w:val="000000"/>
          <w:kern w:val="0"/>
        </w:rPr>
        <w:t xml:space="preserve">We </w:t>
      </w:r>
      <w:del w:id="526" w:author="Man Lim Ho" w:date="2024-04-16T17:12:00Z" w16du:dateUtc="2024-04-16T07:12:00Z">
        <w:r w:rsidRPr="00D86D21" w:rsidDel="005D09DA">
          <w:rPr>
            <w:rFonts w:ascii="Arial" w:hAnsi="Arial" w:cs="Arial"/>
            <w:color w:val="000000"/>
            <w:kern w:val="0"/>
          </w:rPr>
          <w:delText>will include</w:delText>
        </w:r>
      </w:del>
      <w:ins w:id="527" w:author="Man Lim Ho" w:date="2024-04-16T17:12:00Z" w16du:dateUtc="2024-04-16T07:12:00Z">
        <w:r w:rsidR="005D09DA">
          <w:rPr>
            <w:rFonts w:ascii="Arial" w:hAnsi="Arial" w:cs="Arial"/>
            <w:color w:val="000000"/>
            <w:kern w:val="0"/>
          </w:rPr>
          <w:t>included</w:t>
        </w:r>
      </w:ins>
      <w:r w:rsidRPr="00D86D21">
        <w:rPr>
          <w:rFonts w:ascii="Arial" w:hAnsi="Arial" w:cs="Arial"/>
          <w:color w:val="000000"/>
          <w:kern w:val="0"/>
        </w:rPr>
        <w:t xml:space="preserve"> studies focused on the effects of exposure to ocean warming, specifically empirical ocean warming studies that utilise degree heating weeks and the definition of marine heatwaves as defined by Hobday et al. (2016)</w:t>
      </w:r>
      <w:r w:rsidR="00133004">
        <w:rPr>
          <w:rFonts w:ascii="Arial" w:hAnsi="Arial" w:cs="Arial"/>
          <w:color w:val="000000"/>
          <w:kern w:val="0"/>
        </w:rPr>
        <w:t xml:space="preserve"> [30]</w:t>
      </w:r>
      <w:r w:rsidRPr="00D86D21">
        <w:rPr>
          <w:rFonts w:ascii="Arial" w:hAnsi="Arial" w:cs="Arial"/>
          <w:color w:val="000000"/>
          <w:kern w:val="0"/>
        </w:rPr>
        <w:t>, meaning cases where:</w:t>
      </w:r>
    </w:p>
    <w:p w14:paraId="2409BD3D" w14:textId="77777777" w:rsidR="00D86D21" w:rsidRDefault="002C5324" w:rsidP="00D86D21">
      <w:pPr>
        <w:pStyle w:val="ListParagraph"/>
        <w:numPr>
          <w:ilvl w:val="1"/>
          <w:numId w:val="7"/>
        </w:numPr>
        <w:autoSpaceDE w:val="0"/>
        <w:autoSpaceDN w:val="0"/>
        <w:adjustRightInd w:val="0"/>
        <w:spacing w:before="240" w:after="0" w:line="480" w:lineRule="auto"/>
        <w:jc w:val="both"/>
        <w:rPr>
          <w:rFonts w:ascii="Arial" w:hAnsi="Arial" w:cs="Arial"/>
          <w:color w:val="000000"/>
          <w:kern w:val="0"/>
        </w:rPr>
      </w:pPr>
      <w:r w:rsidRPr="00D86D21">
        <w:rPr>
          <w:rFonts w:ascii="Arial" w:hAnsi="Arial" w:cs="Arial"/>
          <w:color w:val="000000"/>
          <w:kern w:val="0"/>
        </w:rPr>
        <w:t>SST exceeds the bleaching threshold of 4 degrees Celsius.</w:t>
      </w:r>
    </w:p>
    <w:p w14:paraId="6926056E" w14:textId="10FB3471" w:rsidR="00D86D21" w:rsidRDefault="002C5324" w:rsidP="00D86D21">
      <w:pPr>
        <w:pStyle w:val="ListParagraph"/>
        <w:numPr>
          <w:ilvl w:val="1"/>
          <w:numId w:val="7"/>
        </w:numPr>
        <w:autoSpaceDE w:val="0"/>
        <w:autoSpaceDN w:val="0"/>
        <w:adjustRightInd w:val="0"/>
        <w:spacing w:before="240" w:after="0" w:line="480" w:lineRule="auto"/>
        <w:jc w:val="both"/>
        <w:rPr>
          <w:rFonts w:ascii="Arial" w:hAnsi="Arial" w:cs="Arial"/>
          <w:color w:val="000000"/>
          <w:kern w:val="0"/>
        </w:rPr>
      </w:pPr>
      <w:r w:rsidRPr="00D86D21">
        <w:rPr>
          <w:rFonts w:ascii="Arial" w:hAnsi="Arial" w:cs="Arial"/>
          <w:color w:val="000000"/>
          <w:kern w:val="0"/>
        </w:rPr>
        <w:t>SST exceeds the 90</w:t>
      </w:r>
      <w:r w:rsidRPr="00D86D21">
        <w:rPr>
          <w:rFonts w:ascii="Arial" w:hAnsi="Arial" w:cs="Arial"/>
          <w:color w:val="000000"/>
          <w:kern w:val="0"/>
          <w:vertAlign w:val="superscript"/>
        </w:rPr>
        <w:t>th</w:t>
      </w:r>
      <w:r w:rsidRPr="00D86D21">
        <w:rPr>
          <w:rFonts w:ascii="Arial" w:hAnsi="Arial" w:cs="Arial"/>
          <w:color w:val="000000"/>
          <w:kern w:val="0"/>
        </w:rPr>
        <w:t xml:space="preserve"> percentile of the ongoing and continuous 30 years climatological data, subjected to 30 days moving window </w:t>
      </w:r>
      <w:r w:rsidR="00133004">
        <w:rPr>
          <w:rFonts w:ascii="Arial" w:hAnsi="Arial" w:cs="Arial"/>
          <w:color w:val="000000"/>
          <w:kern w:val="0"/>
        </w:rPr>
        <w:t>[30]</w:t>
      </w:r>
      <w:r w:rsidRPr="00D86D21">
        <w:rPr>
          <w:rFonts w:ascii="Arial" w:hAnsi="Arial" w:cs="Arial"/>
          <w:color w:val="000000"/>
          <w:kern w:val="0"/>
        </w:rPr>
        <w:t>.</w:t>
      </w:r>
    </w:p>
    <w:p w14:paraId="51D5952F" w14:textId="37CBB4C4" w:rsidR="00D86D21" w:rsidRDefault="005D09DA" w:rsidP="00D86D21">
      <w:pPr>
        <w:pStyle w:val="ListParagraph"/>
        <w:numPr>
          <w:ilvl w:val="0"/>
          <w:numId w:val="7"/>
        </w:numPr>
        <w:autoSpaceDE w:val="0"/>
        <w:autoSpaceDN w:val="0"/>
        <w:adjustRightInd w:val="0"/>
        <w:spacing w:before="240" w:after="0" w:line="480" w:lineRule="auto"/>
        <w:jc w:val="both"/>
        <w:rPr>
          <w:rFonts w:ascii="Arial" w:hAnsi="Arial" w:cs="Arial"/>
          <w:color w:val="000000"/>
          <w:kern w:val="0"/>
        </w:rPr>
      </w:pPr>
      <w:ins w:id="528" w:author="Man Lim Ho" w:date="2024-04-16T17:12:00Z" w16du:dateUtc="2024-04-16T07:12:00Z">
        <w:r>
          <w:rPr>
            <w:rFonts w:ascii="Arial" w:hAnsi="Arial" w:cs="Arial"/>
            <w:color w:val="000000"/>
            <w:kern w:val="0"/>
          </w:rPr>
          <w:t xml:space="preserve">Studies focused on </w:t>
        </w:r>
      </w:ins>
      <w:del w:id="529" w:author="Man Lim Ho" w:date="2024-04-16T17:12:00Z" w16du:dateUtc="2024-04-16T07:12:00Z">
        <w:r w:rsidR="002C5324" w:rsidRPr="00D86D21" w:rsidDel="005D09DA">
          <w:rPr>
            <w:rFonts w:ascii="Arial" w:hAnsi="Arial" w:cs="Arial"/>
            <w:color w:val="000000"/>
            <w:kern w:val="0"/>
          </w:rPr>
          <w:delText>O</w:delText>
        </w:r>
      </w:del>
      <w:ins w:id="530" w:author="Man Lim Ho" w:date="2024-04-16T17:12:00Z" w16du:dateUtc="2024-04-16T07:12:00Z">
        <w:r>
          <w:rPr>
            <w:rFonts w:ascii="Arial" w:hAnsi="Arial" w:cs="Arial"/>
            <w:color w:val="000000"/>
            <w:kern w:val="0"/>
          </w:rPr>
          <w:t>o</w:t>
        </w:r>
      </w:ins>
      <w:r w:rsidR="002C5324" w:rsidRPr="00D86D21">
        <w:rPr>
          <w:rFonts w:ascii="Arial" w:hAnsi="Arial" w:cs="Arial"/>
          <w:color w:val="000000"/>
          <w:kern w:val="0"/>
        </w:rPr>
        <w:t xml:space="preserve">cean acidification and its interaction with ocean warming </w:t>
      </w:r>
      <w:del w:id="531" w:author="Man Lim Ho" w:date="2024-04-16T17:13:00Z" w16du:dateUtc="2024-04-16T07:13:00Z">
        <w:r w:rsidR="002C5324" w:rsidRPr="00D86D21" w:rsidDel="005D09DA">
          <w:rPr>
            <w:rFonts w:ascii="Arial" w:hAnsi="Arial" w:cs="Arial"/>
            <w:color w:val="000000"/>
            <w:kern w:val="0"/>
          </w:rPr>
          <w:delText>will be</w:delText>
        </w:r>
      </w:del>
      <w:ins w:id="532" w:author="Man Lim Ho" w:date="2024-04-16T17:13:00Z" w16du:dateUtc="2024-04-16T07:13:00Z">
        <w:r>
          <w:rPr>
            <w:rFonts w:ascii="Arial" w:hAnsi="Arial" w:cs="Arial"/>
            <w:color w:val="000000"/>
            <w:kern w:val="0"/>
          </w:rPr>
          <w:t>were</w:t>
        </w:r>
      </w:ins>
      <w:r w:rsidR="002C5324" w:rsidRPr="00D86D21">
        <w:rPr>
          <w:rFonts w:ascii="Arial" w:hAnsi="Arial" w:cs="Arial"/>
          <w:color w:val="000000"/>
          <w:kern w:val="0"/>
        </w:rPr>
        <w:t xml:space="preserve"> excluded from this systematic map.</w:t>
      </w:r>
    </w:p>
    <w:p w14:paraId="35012B51" w14:textId="77777777" w:rsidR="00D86D21" w:rsidRDefault="002C5324" w:rsidP="00D86D21">
      <w:pPr>
        <w:autoSpaceDE w:val="0"/>
        <w:autoSpaceDN w:val="0"/>
        <w:adjustRightInd w:val="0"/>
        <w:spacing w:before="240" w:after="0" w:line="480" w:lineRule="auto"/>
        <w:jc w:val="both"/>
        <w:rPr>
          <w:rFonts w:ascii="Arial" w:hAnsi="Arial" w:cs="Arial"/>
          <w:color w:val="000000"/>
          <w:kern w:val="0"/>
        </w:rPr>
      </w:pPr>
      <w:r w:rsidRPr="00D86D21">
        <w:rPr>
          <w:rFonts w:ascii="Arial" w:hAnsi="Arial" w:cs="Arial"/>
          <w:color w:val="000000"/>
          <w:kern w:val="0"/>
        </w:rPr>
        <w:t>Comparator: Effects before and after recorded event/exposure.</w:t>
      </w:r>
    </w:p>
    <w:p w14:paraId="6FB2AC12" w14:textId="3A8C6B53" w:rsidR="00D86D21" w:rsidRDefault="002C5324" w:rsidP="00D86D21">
      <w:pPr>
        <w:autoSpaceDE w:val="0"/>
        <w:autoSpaceDN w:val="0"/>
        <w:adjustRightInd w:val="0"/>
        <w:spacing w:before="240" w:after="0" w:line="480" w:lineRule="auto"/>
        <w:jc w:val="both"/>
        <w:rPr>
          <w:rFonts w:ascii="Arial" w:hAnsi="Arial" w:cs="Arial"/>
          <w:color w:val="000000"/>
          <w:kern w:val="0"/>
        </w:rPr>
      </w:pPr>
      <w:r w:rsidRPr="00D86D21">
        <w:rPr>
          <w:rFonts w:ascii="Arial" w:hAnsi="Arial" w:cs="Arial"/>
          <w:color w:val="000000"/>
          <w:kern w:val="0"/>
        </w:rPr>
        <w:t>Outcome</w:t>
      </w:r>
      <w:ins w:id="533" w:author="Man Lim Ho" w:date="2024-04-16T17:13:00Z" w16du:dateUtc="2024-04-16T07:13:00Z">
        <w:r w:rsidR="005D09DA">
          <w:rPr>
            <w:rFonts w:ascii="Arial" w:hAnsi="Arial" w:cs="Arial"/>
            <w:color w:val="000000"/>
            <w:kern w:val="0"/>
          </w:rPr>
          <w:t>s</w:t>
        </w:r>
      </w:ins>
      <w:r w:rsidRPr="00D86D21">
        <w:rPr>
          <w:rFonts w:ascii="Arial" w:hAnsi="Arial" w:cs="Arial"/>
          <w:color w:val="000000"/>
          <w:kern w:val="0"/>
        </w:rPr>
        <w:t>: Mortality and bleaching, habitat changes, threats, acclimatisation of subtropical and temperate coral systems.</w:t>
      </w:r>
    </w:p>
    <w:p w14:paraId="53EB7552" w14:textId="6F3DBC91" w:rsidR="002C5324" w:rsidRPr="00D86D21" w:rsidRDefault="002C5324" w:rsidP="00D86D21">
      <w:pPr>
        <w:pStyle w:val="ListParagraph"/>
        <w:numPr>
          <w:ilvl w:val="0"/>
          <w:numId w:val="7"/>
        </w:numPr>
        <w:autoSpaceDE w:val="0"/>
        <w:autoSpaceDN w:val="0"/>
        <w:adjustRightInd w:val="0"/>
        <w:spacing w:before="240" w:after="0" w:line="480" w:lineRule="auto"/>
        <w:jc w:val="both"/>
        <w:rPr>
          <w:rFonts w:ascii="Arial" w:hAnsi="Arial" w:cs="Arial"/>
          <w:color w:val="000000"/>
          <w:kern w:val="0"/>
        </w:rPr>
      </w:pPr>
      <w:r w:rsidRPr="00D86D21">
        <w:rPr>
          <w:rFonts w:ascii="Arial" w:hAnsi="Arial" w:cs="Arial"/>
          <w:color w:val="000000"/>
          <w:kern w:val="0"/>
        </w:rPr>
        <w:t xml:space="preserve">We </w:t>
      </w:r>
      <w:del w:id="534" w:author="Man Lim Ho" w:date="2024-04-16T17:13:00Z" w16du:dateUtc="2024-04-16T07:13:00Z">
        <w:r w:rsidRPr="00D86D21" w:rsidDel="005D09DA">
          <w:rPr>
            <w:rFonts w:ascii="Arial" w:hAnsi="Arial" w:cs="Arial"/>
            <w:color w:val="000000"/>
            <w:kern w:val="0"/>
          </w:rPr>
          <w:delText>will include</w:delText>
        </w:r>
      </w:del>
      <w:ins w:id="535" w:author="Man Lim Ho" w:date="2024-04-16T17:13:00Z" w16du:dateUtc="2024-04-16T07:13:00Z">
        <w:r w:rsidR="005D09DA">
          <w:rPr>
            <w:rFonts w:ascii="Arial" w:hAnsi="Arial" w:cs="Arial"/>
            <w:color w:val="000000"/>
            <w:kern w:val="0"/>
          </w:rPr>
          <w:t>included</w:t>
        </w:r>
      </w:ins>
      <w:r w:rsidRPr="00D86D21">
        <w:rPr>
          <w:rFonts w:ascii="Arial" w:hAnsi="Arial" w:cs="Arial"/>
          <w:color w:val="000000"/>
          <w:kern w:val="0"/>
        </w:rPr>
        <w:t xml:space="preserve"> all </w:t>
      </w:r>
      <w:del w:id="536" w:author="Man Lim Ho" w:date="2024-04-16T17:13:00Z" w16du:dateUtc="2024-04-16T07:13:00Z">
        <w:r w:rsidRPr="00D86D21" w:rsidDel="005D09DA">
          <w:rPr>
            <w:rFonts w:ascii="Arial" w:hAnsi="Arial" w:cs="Arial"/>
            <w:color w:val="000000"/>
            <w:kern w:val="0"/>
          </w:rPr>
          <w:delText>literature</w:delText>
        </w:r>
      </w:del>
      <w:ins w:id="537" w:author="Man Lim Ho" w:date="2024-04-16T17:13:00Z" w16du:dateUtc="2024-04-16T07:13:00Z">
        <w:r w:rsidR="005D09DA">
          <w:rPr>
            <w:rFonts w:ascii="Arial" w:hAnsi="Arial" w:cs="Arial"/>
            <w:color w:val="000000"/>
            <w:kern w:val="0"/>
          </w:rPr>
          <w:t>studies</w:t>
        </w:r>
      </w:ins>
      <w:del w:id="538" w:author="Charlotte Page" w:date="2024-04-12T11:59:00Z">
        <w:r w:rsidRPr="00D86D21" w:rsidDel="00A26BE3">
          <w:rPr>
            <w:rFonts w:ascii="Arial" w:hAnsi="Arial" w:cs="Arial"/>
            <w:color w:val="000000"/>
            <w:kern w:val="0"/>
          </w:rPr>
          <w:delText>s</w:delText>
        </w:r>
      </w:del>
      <w:r w:rsidRPr="00D86D21">
        <w:rPr>
          <w:rFonts w:ascii="Arial" w:hAnsi="Arial" w:cs="Arial"/>
          <w:color w:val="000000"/>
          <w:kern w:val="0"/>
        </w:rPr>
        <w:t xml:space="preserve"> that address the physiological effects and ecological effects ocean warming have on the coral systems and reefs – this includes mortality, bleaching, changes in habitats (</w:t>
      </w:r>
      <w:ins w:id="539" w:author="Charlotte Page" w:date="2024-04-12T11:59:00Z">
        <w:r w:rsidR="00AE65C5">
          <w:rPr>
            <w:rFonts w:ascii="Arial" w:hAnsi="Arial" w:cs="Arial"/>
            <w:color w:val="000000"/>
            <w:kern w:val="0"/>
          </w:rPr>
          <w:t>e</w:t>
        </w:r>
      </w:ins>
      <w:del w:id="540" w:author="Charlotte Page" w:date="2024-04-12T11:59:00Z">
        <w:r w:rsidRPr="00D86D21" w:rsidDel="00AE65C5">
          <w:rPr>
            <w:rFonts w:ascii="Arial" w:hAnsi="Arial" w:cs="Arial"/>
            <w:color w:val="000000"/>
            <w:kern w:val="0"/>
          </w:rPr>
          <w:delText>E</w:delText>
        </w:r>
      </w:del>
      <w:r w:rsidRPr="00D86D21">
        <w:rPr>
          <w:rFonts w:ascii="Arial" w:hAnsi="Arial" w:cs="Arial"/>
          <w:color w:val="000000"/>
          <w:kern w:val="0"/>
        </w:rPr>
        <w:t>.g., destruction of reef structures), threats (</w:t>
      </w:r>
      <w:ins w:id="541" w:author="Charlotte Page" w:date="2024-04-12T11:59:00Z">
        <w:r w:rsidR="00AE65C5">
          <w:rPr>
            <w:rFonts w:ascii="Arial" w:hAnsi="Arial" w:cs="Arial"/>
            <w:color w:val="000000"/>
            <w:kern w:val="0"/>
          </w:rPr>
          <w:t>e</w:t>
        </w:r>
      </w:ins>
      <w:del w:id="542" w:author="Charlotte Page" w:date="2024-04-12T11:59:00Z">
        <w:r w:rsidRPr="00D86D21" w:rsidDel="00AE65C5">
          <w:rPr>
            <w:rFonts w:ascii="Arial" w:hAnsi="Arial" w:cs="Arial"/>
            <w:color w:val="000000"/>
            <w:kern w:val="0"/>
          </w:rPr>
          <w:delText>E</w:delText>
        </w:r>
      </w:del>
      <w:r w:rsidRPr="00D86D21">
        <w:rPr>
          <w:rFonts w:ascii="Arial" w:hAnsi="Arial" w:cs="Arial"/>
          <w:color w:val="000000"/>
          <w:kern w:val="0"/>
        </w:rPr>
        <w:t xml:space="preserve">.g., increase in species that pose threats to corals and coral reefs). Topics addressing the acclimatisation of species </w:t>
      </w:r>
      <w:del w:id="543" w:author="Man Lim Ho" w:date="2024-04-16T17:13:00Z" w16du:dateUtc="2024-04-16T07:13:00Z">
        <w:r w:rsidRPr="00D86D21" w:rsidDel="005D09DA">
          <w:rPr>
            <w:rFonts w:ascii="Arial" w:hAnsi="Arial" w:cs="Arial"/>
            <w:color w:val="000000"/>
            <w:kern w:val="0"/>
          </w:rPr>
          <w:delText xml:space="preserve">will </w:delText>
        </w:r>
      </w:del>
      <w:ins w:id="544" w:author="Man Lim Ho" w:date="2024-04-16T17:13:00Z" w16du:dateUtc="2024-04-16T07:13:00Z">
        <w:r w:rsidR="005D09DA">
          <w:rPr>
            <w:rFonts w:ascii="Arial" w:hAnsi="Arial" w:cs="Arial"/>
            <w:color w:val="000000"/>
            <w:kern w:val="0"/>
          </w:rPr>
          <w:t>were</w:t>
        </w:r>
        <w:r w:rsidR="005D09DA" w:rsidRPr="00D86D21">
          <w:rPr>
            <w:rFonts w:ascii="Arial" w:hAnsi="Arial" w:cs="Arial"/>
            <w:color w:val="000000"/>
            <w:kern w:val="0"/>
          </w:rPr>
          <w:t xml:space="preserve"> </w:t>
        </w:r>
      </w:ins>
      <w:r w:rsidRPr="00D86D21">
        <w:rPr>
          <w:rFonts w:ascii="Arial" w:hAnsi="Arial" w:cs="Arial"/>
          <w:color w:val="000000"/>
          <w:kern w:val="0"/>
        </w:rPr>
        <w:t>also</w:t>
      </w:r>
      <w:del w:id="545" w:author="Man Lim Ho" w:date="2024-04-16T17:13:00Z" w16du:dateUtc="2024-04-16T07:13:00Z">
        <w:r w:rsidRPr="00D86D21" w:rsidDel="005D09DA">
          <w:rPr>
            <w:rFonts w:ascii="Arial" w:hAnsi="Arial" w:cs="Arial"/>
            <w:color w:val="000000"/>
            <w:kern w:val="0"/>
          </w:rPr>
          <w:delText xml:space="preserve"> be</w:delText>
        </w:r>
      </w:del>
      <w:r w:rsidRPr="00D86D21">
        <w:rPr>
          <w:rFonts w:ascii="Arial" w:hAnsi="Arial" w:cs="Arial"/>
          <w:color w:val="000000"/>
          <w:kern w:val="0"/>
        </w:rPr>
        <w:t xml:space="preserve"> considered.</w:t>
      </w:r>
    </w:p>
    <w:p w14:paraId="4BECE339" w14:textId="77777777" w:rsidR="002C5324" w:rsidRPr="00B77FF1" w:rsidRDefault="002C5324" w:rsidP="00602ED9">
      <w:pPr>
        <w:autoSpaceDE w:val="0"/>
        <w:autoSpaceDN w:val="0"/>
        <w:adjustRightInd w:val="0"/>
        <w:spacing w:before="240" w:after="0" w:line="480" w:lineRule="auto"/>
        <w:jc w:val="both"/>
        <w:rPr>
          <w:rFonts w:ascii="Arial" w:hAnsi="Arial" w:cs="Arial"/>
          <w:b/>
          <w:bCs/>
          <w:color w:val="000000"/>
          <w:kern w:val="0"/>
        </w:rPr>
      </w:pPr>
      <w:r w:rsidRPr="00B77FF1">
        <w:rPr>
          <w:rFonts w:ascii="Arial" w:hAnsi="Arial" w:cs="Arial"/>
          <w:b/>
          <w:bCs/>
          <w:color w:val="000000"/>
          <w:kern w:val="0"/>
        </w:rPr>
        <w:t>Reporting screening outcomes</w:t>
      </w:r>
    </w:p>
    <w:p w14:paraId="7DF248E8" w14:textId="2991AE8C" w:rsidR="002C5324" w:rsidRPr="00B77FF1" w:rsidRDefault="002C5324" w:rsidP="00602ED9">
      <w:pPr>
        <w:autoSpaceDE w:val="0"/>
        <w:autoSpaceDN w:val="0"/>
        <w:adjustRightInd w:val="0"/>
        <w:spacing w:before="240" w:after="0" w:line="480" w:lineRule="auto"/>
        <w:jc w:val="both"/>
        <w:rPr>
          <w:rFonts w:ascii="Arial" w:hAnsi="Arial" w:cs="Arial"/>
          <w:color w:val="000000"/>
          <w:kern w:val="0"/>
        </w:rPr>
      </w:pPr>
      <w:r w:rsidRPr="00B77FF1">
        <w:rPr>
          <w:rFonts w:ascii="Arial" w:hAnsi="Arial" w:cs="Arial"/>
          <w:color w:val="000000"/>
          <w:kern w:val="0"/>
        </w:rPr>
        <w:lastRenderedPageBreak/>
        <w:t xml:space="preserve">During the full-text screening, studies that </w:t>
      </w:r>
      <w:del w:id="546" w:author="Man Lim Ho" w:date="2024-04-16T17:13:00Z" w16du:dateUtc="2024-04-16T07:13:00Z">
        <w:r w:rsidRPr="00B77FF1" w:rsidDel="005D09DA">
          <w:rPr>
            <w:rFonts w:ascii="Arial" w:hAnsi="Arial" w:cs="Arial"/>
            <w:color w:val="000000"/>
            <w:kern w:val="0"/>
          </w:rPr>
          <w:delText xml:space="preserve">are </w:delText>
        </w:r>
      </w:del>
      <w:ins w:id="547" w:author="Man Lim Ho" w:date="2024-04-16T17:13:00Z" w16du:dateUtc="2024-04-16T07:13:00Z">
        <w:r w:rsidR="005D09DA">
          <w:rPr>
            <w:rFonts w:ascii="Arial" w:hAnsi="Arial" w:cs="Arial"/>
            <w:color w:val="000000"/>
            <w:kern w:val="0"/>
          </w:rPr>
          <w:t>were</w:t>
        </w:r>
        <w:r w:rsidR="005D09DA" w:rsidRPr="00B77FF1">
          <w:rPr>
            <w:rFonts w:ascii="Arial" w:hAnsi="Arial" w:cs="Arial"/>
            <w:color w:val="000000"/>
            <w:kern w:val="0"/>
          </w:rPr>
          <w:t xml:space="preserve"> </w:t>
        </w:r>
      </w:ins>
      <w:r w:rsidRPr="00B77FF1">
        <w:rPr>
          <w:rFonts w:ascii="Arial" w:hAnsi="Arial" w:cs="Arial"/>
          <w:color w:val="000000"/>
          <w:kern w:val="0"/>
        </w:rPr>
        <w:t xml:space="preserve">rejected from the process </w:t>
      </w:r>
      <w:del w:id="548" w:author="Man Lim Ho" w:date="2024-04-16T17:13:00Z" w16du:dateUtc="2024-04-16T07:13:00Z">
        <w:r w:rsidRPr="00B77FF1" w:rsidDel="005D09DA">
          <w:rPr>
            <w:rFonts w:ascii="Arial" w:hAnsi="Arial" w:cs="Arial"/>
            <w:color w:val="000000"/>
            <w:kern w:val="0"/>
          </w:rPr>
          <w:delText>will be</w:delText>
        </w:r>
      </w:del>
      <w:ins w:id="549" w:author="Man Lim Ho" w:date="2024-04-16T17:13:00Z" w16du:dateUtc="2024-04-16T07:13:00Z">
        <w:r w:rsidR="005D09DA">
          <w:rPr>
            <w:rFonts w:ascii="Arial" w:hAnsi="Arial" w:cs="Arial"/>
            <w:color w:val="000000"/>
            <w:kern w:val="0"/>
          </w:rPr>
          <w:t>were</w:t>
        </w:r>
      </w:ins>
      <w:r w:rsidRPr="00B77FF1">
        <w:rPr>
          <w:rFonts w:ascii="Arial" w:hAnsi="Arial" w:cs="Arial"/>
          <w:color w:val="000000"/>
          <w:kern w:val="0"/>
        </w:rPr>
        <w:t xml:space="preserve"> recorded with the respective reasons recorded. A</w:t>
      </w:r>
      <w:ins w:id="550" w:author="Man Lim Ho" w:date="2024-04-16T17:13:00Z" w16du:dateUtc="2024-04-16T07:13:00Z">
        <w:r w:rsidR="005D09DA">
          <w:rPr>
            <w:rFonts w:ascii="Arial" w:hAnsi="Arial" w:cs="Arial"/>
            <w:color w:val="000000"/>
            <w:kern w:val="0"/>
          </w:rPr>
          <w:t xml:space="preserve"> </w:t>
        </w:r>
      </w:ins>
      <w:del w:id="551" w:author="Man Lim Ho" w:date="2024-04-16T17:13:00Z" w16du:dateUtc="2024-04-16T07:13:00Z">
        <w:r w:rsidRPr="00B77FF1" w:rsidDel="005D09DA">
          <w:rPr>
            <w:rFonts w:ascii="Arial" w:hAnsi="Arial" w:cs="Arial"/>
            <w:color w:val="000000"/>
            <w:kern w:val="0"/>
          </w:rPr>
          <w:delText xml:space="preserve"> ROSES </w:delText>
        </w:r>
      </w:del>
      <w:r w:rsidRPr="00B77FF1">
        <w:rPr>
          <w:rFonts w:ascii="Arial" w:hAnsi="Arial" w:cs="Arial"/>
          <w:color w:val="000000"/>
          <w:kern w:val="0"/>
        </w:rPr>
        <w:t xml:space="preserve">flow diagram </w:t>
      </w:r>
      <w:del w:id="552" w:author="Man Lim Ho" w:date="2024-04-16T17:13:00Z" w16du:dateUtc="2024-04-16T07:13:00Z">
        <w:r w:rsidRPr="00B77FF1" w:rsidDel="005D09DA">
          <w:rPr>
            <w:rFonts w:ascii="Arial" w:hAnsi="Arial" w:cs="Arial"/>
            <w:color w:val="000000"/>
            <w:kern w:val="0"/>
          </w:rPr>
          <w:delText>will be</w:delText>
        </w:r>
      </w:del>
      <w:ins w:id="553" w:author="Man Lim Ho" w:date="2024-04-16T17:13:00Z" w16du:dateUtc="2024-04-16T07:13:00Z">
        <w:r w:rsidR="005D09DA">
          <w:rPr>
            <w:rFonts w:ascii="Arial" w:hAnsi="Arial" w:cs="Arial"/>
            <w:color w:val="000000"/>
            <w:kern w:val="0"/>
          </w:rPr>
          <w:t>has been</w:t>
        </w:r>
      </w:ins>
      <w:r w:rsidRPr="00B77FF1">
        <w:rPr>
          <w:rFonts w:ascii="Arial" w:hAnsi="Arial" w:cs="Arial"/>
          <w:color w:val="000000"/>
          <w:kern w:val="0"/>
        </w:rPr>
        <w:t xml:space="preserve"> used to record and visualise the number of studies assessed and rejected at each stage.</w:t>
      </w:r>
      <w:del w:id="554" w:author="Man Lim Ho" w:date="2024-04-16T17:14:00Z" w16du:dateUtc="2024-04-16T07:14:00Z">
        <w:r w:rsidRPr="00B77FF1" w:rsidDel="005D09DA">
          <w:rPr>
            <w:rFonts w:ascii="Arial" w:hAnsi="Arial" w:cs="Arial"/>
            <w:color w:val="000000"/>
            <w:kern w:val="0"/>
          </w:rPr>
          <w:delText xml:space="preserve"> It will be uploaded, and all supplementary materials will be provided. If deviations from the ROSES flow diagram exist, they will be discussed in the systematic map.</w:delText>
        </w:r>
      </w:del>
    </w:p>
    <w:p w14:paraId="52E3DA0D" w14:textId="77777777" w:rsidR="002C5324" w:rsidRPr="00B77FF1" w:rsidRDefault="002C5324" w:rsidP="00602ED9">
      <w:pPr>
        <w:autoSpaceDE w:val="0"/>
        <w:autoSpaceDN w:val="0"/>
        <w:adjustRightInd w:val="0"/>
        <w:spacing w:before="240" w:after="0" w:line="480" w:lineRule="auto"/>
        <w:jc w:val="both"/>
        <w:rPr>
          <w:rFonts w:ascii="Arial" w:hAnsi="Arial" w:cs="Arial"/>
          <w:b/>
          <w:bCs/>
          <w:color w:val="000000"/>
          <w:kern w:val="0"/>
        </w:rPr>
      </w:pPr>
      <w:r w:rsidRPr="00B77FF1">
        <w:rPr>
          <w:rFonts w:ascii="Arial" w:hAnsi="Arial" w:cs="Arial"/>
          <w:b/>
          <w:bCs/>
          <w:color w:val="000000"/>
          <w:kern w:val="0"/>
        </w:rPr>
        <w:t>Study validity assessment.</w:t>
      </w:r>
    </w:p>
    <w:p w14:paraId="28AD8031" w14:textId="191AB5C6" w:rsidR="002C5324" w:rsidRPr="00B77FF1" w:rsidRDefault="005B1481" w:rsidP="00602ED9">
      <w:pPr>
        <w:autoSpaceDE w:val="0"/>
        <w:autoSpaceDN w:val="0"/>
        <w:adjustRightInd w:val="0"/>
        <w:spacing w:before="240" w:after="0" w:line="480" w:lineRule="auto"/>
        <w:jc w:val="both"/>
        <w:rPr>
          <w:rFonts w:ascii="Arial" w:hAnsi="Arial" w:cs="Arial"/>
          <w:color w:val="000000"/>
          <w:kern w:val="0"/>
        </w:rPr>
      </w:pPr>
      <w:r>
        <w:rPr>
          <w:rFonts w:ascii="Arial" w:hAnsi="Arial" w:cs="Arial"/>
          <w:color w:val="000000"/>
          <w:kern w:val="0"/>
        </w:rPr>
        <w:t>No study validity assessment of studies has been performed for this systematic map.</w:t>
      </w:r>
    </w:p>
    <w:p w14:paraId="231B9445" w14:textId="77777777" w:rsidR="002C5324" w:rsidRPr="00B77FF1" w:rsidRDefault="002C5324" w:rsidP="00602ED9">
      <w:pPr>
        <w:autoSpaceDE w:val="0"/>
        <w:autoSpaceDN w:val="0"/>
        <w:adjustRightInd w:val="0"/>
        <w:spacing w:before="240" w:after="0" w:line="480" w:lineRule="auto"/>
        <w:jc w:val="both"/>
        <w:rPr>
          <w:rFonts w:ascii="Arial" w:hAnsi="Arial" w:cs="Arial"/>
          <w:b/>
          <w:bCs/>
          <w:color w:val="000000"/>
          <w:kern w:val="0"/>
        </w:rPr>
      </w:pPr>
      <w:r w:rsidRPr="00B77FF1">
        <w:rPr>
          <w:rFonts w:ascii="Arial" w:hAnsi="Arial" w:cs="Arial"/>
          <w:b/>
          <w:bCs/>
          <w:color w:val="000000"/>
          <w:kern w:val="0"/>
        </w:rPr>
        <w:t>Data coding strategy</w:t>
      </w:r>
    </w:p>
    <w:p w14:paraId="210C3A4D" w14:textId="08FEC291" w:rsidR="00BB016D" w:rsidRDefault="002C5324" w:rsidP="00602ED9">
      <w:pPr>
        <w:autoSpaceDE w:val="0"/>
        <w:autoSpaceDN w:val="0"/>
        <w:adjustRightInd w:val="0"/>
        <w:spacing w:before="240" w:after="0" w:line="480" w:lineRule="auto"/>
        <w:jc w:val="both"/>
        <w:rPr>
          <w:rFonts w:ascii="Arial" w:hAnsi="Arial" w:cs="Arial"/>
          <w:color w:val="000000"/>
          <w:kern w:val="0"/>
        </w:rPr>
      </w:pPr>
      <w:r w:rsidRPr="00B77FF1">
        <w:rPr>
          <w:rFonts w:ascii="Arial" w:hAnsi="Arial" w:cs="Arial"/>
          <w:color w:val="000000"/>
          <w:kern w:val="0"/>
        </w:rPr>
        <w:t xml:space="preserve">Data extraction </w:t>
      </w:r>
      <w:r w:rsidR="00F02B54">
        <w:rPr>
          <w:rFonts w:ascii="Arial" w:hAnsi="Arial" w:cs="Arial"/>
          <w:color w:val="000000"/>
          <w:kern w:val="0"/>
        </w:rPr>
        <w:t xml:space="preserve">was done collaboratively by </w:t>
      </w:r>
      <w:r w:rsidR="007971D0">
        <w:rPr>
          <w:rFonts w:ascii="Arial" w:hAnsi="Arial" w:cs="Arial"/>
          <w:color w:val="000000"/>
          <w:kern w:val="0"/>
        </w:rPr>
        <w:t>6 reviewers</w:t>
      </w:r>
      <w:r w:rsidRPr="00B77FF1">
        <w:rPr>
          <w:rFonts w:ascii="Arial" w:hAnsi="Arial" w:cs="Arial"/>
          <w:color w:val="000000"/>
          <w:kern w:val="0"/>
        </w:rPr>
        <w:t xml:space="preserve"> using a questionnaire from the articles included in the full text screening. </w:t>
      </w:r>
      <w:r w:rsidR="009C6942">
        <w:rPr>
          <w:rFonts w:ascii="Arial" w:hAnsi="Arial" w:cs="Arial"/>
          <w:color w:val="000000"/>
          <w:kern w:val="0"/>
        </w:rPr>
        <w:t xml:space="preserve">The following </w:t>
      </w:r>
      <w:r w:rsidR="00283184">
        <w:rPr>
          <w:rFonts w:ascii="Arial" w:hAnsi="Arial" w:cs="Arial"/>
          <w:color w:val="000000"/>
          <w:kern w:val="0"/>
        </w:rPr>
        <w:t xml:space="preserve">categories of </w:t>
      </w:r>
      <w:r w:rsidR="009C6942">
        <w:rPr>
          <w:rFonts w:ascii="Arial" w:hAnsi="Arial" w:cs="Arial"/>
          <w:color w:val="000000"/>
          <w:kern w:val="0"/>
        </w:rPr>
        <w:t xml:space="preserve">variables were extracted </w:t>
      </w:r>
      <w:r w:rsidR="00C5703E">
        <w:rPr>
          <w:rFonts w:ascii="Arial" w:hAnsi="Arial" w:cs="Arial"/>
          <w:color w:val="000000"/>
          <w:kern w:val="0"/>
        </w:rPr>
        <w:t xml:space="preserve">and described </w:t>
      </w:r>
      <w:r w:rsidR="009C6942">
        <w:rPr>
          <w:rFonts w:ascii="Arial" w:hAnsi="Arial" w:cs="Arial"/>
          <w:color w:val="000000"/>
          <w:kern w:val="0"/>
        </w:rPr>
        <w:t>in a spreadsheet</w:t>
      </w:r>
      <w:r w:rsidR="00BB016D">
        <w:rPr>
          <w:rFonts w:ascii="Arial" w:hAnsi="Arial" w:cs="Arial"/>
          <w:color w:val="000000"/>
          <w:kern w:val="0"/>
        </w:rPr>
        <w:t xml:space="preserve"> (Additional file </w:t>
      </w:r>
      <w:del w:id="555" w:author="Man Lim Ho" w:date="2024-04-12T14:46:00Z" w16du:dateUtc="2024-04-12T04:46:00Z">
        <w:r w:rsidR="00785460" w:rsidDel="003C6C24">
          <w:rPr>
            <w:rFonts w:ascii="Arial" w:hAnsi="Arial" w:cs="Arial"/>
            <w:color w:val="000000"/>
            <w:kern w:val="0"/>
          </w:rPr>
          <w:delText>1</w:delText>
        </w:r>
      </w:del>
      <w:ins w:id="556" w:author="Man Lim Ho" w:date="2024-04-12T14:46:00Z" w16du:dateUtc="2024-04-12T04:46:00Z">
        <w:r w:rsidR="003C6C24">
          <w:rPr>
            <w:rFonts w:ascii="Arial" w:hAnsi="Arial" w:cs="Arial"/>
            <w:color w:val="000000"/>
            <w:kern w:val="0"/>
          </w:rPr>
          <w:t>2</w:t>
        </w:r>
      </w:ins>
      <w:r w:rsidR="00BB016D">
        <w:rPr>
          <w:rFonts w:ascii="Arial" w:hAnsi="Arial" w:cs="Arial"/>
          <w:color w:val="000000"/>
          <w:kern w:val="0"/>
        </w:rPr>
        <w:t>)</w:t>
      </w:r>
      <w:r w:rsidR="00C5703E">
        <w:rPr>
          <w:rFonts w:ascii="Arial" w:hAnsi="Arial" w:cs="Arial"/>
          <w:color w:val="000000"/>
          <w:kern w:val="0"/>
        </w:rPr>
        <w:t>:</w:t>
      </w:r>
    </w:p>
    <w:p w14:paraId="45CAAF11" w14:textId="23388232" w:rsidR="00C5703E" w:rsidRDefault="008A6D38" w:rsidP="00C5703E">
      <w:pPr>
        <w:pStyle w:val="ListParagraph"/>
        <w:numPr>
          <w:ilvl w:val="0"/>
          <w:numId w:val="7"/>
        </w:numPr>
        <w:autoSpaceDE w:val="0"/>
        <w:autoSpaceDN w:val="0"/>
        <w:adjustRightInd w:val="0"/>
        <w:spacing w:before="240" w:after="0" w:line="480" w:lineRule="auto"/>
        <w:jc w:val="both"/>
        <w:rPr>
          <w:rFonts w:ascii="Arial" w:hAnsi="Arial" w:cs="Arial"/>
          <w:color w:val="000000"/>
          <w:kern w:val="0"/>
        </w:rPr>
      </w:pPr>
      <w:r>
        <w:rPr>
          <w:rFonts w:ascii="Arial" w:hAnsi="Arial" w:cs="Arial"/>
          <w:color w:val="000000"/>
          <w:kern w:val="0"/>
        </w:rPr>
        <w:t xml:space="preserve">Bibliographic </w:t>
      </w:r>
      <w:r w:rsidR="001D1E11">
        <w:rPr>
          <w:rFonts w:ascii="Arial" w:hAnsi="Arial" w:cs="Arial"/>
          <w:color w:val="000000"/>
          <w:kern w:val="0"/>
        </w:rPr>
        <w:t>map</w:t>
      </w:r>
      <w:r w:rsidR="00283184">
        <w:rPr>
          <w:rFonts w:ascii="Arial" w:hAnsi="Arial" w:cs="Arial"/>
          <w:color w:val="000000"/>
          <w:kern w:val="0"/>
        </w:rPr>
        <w:t xml:space="preserve"> (</w:t>
      </w:r>
      <w:r w:rsidR="00E80860">
        <w:rPr>
          <w:rFonts w:ascii="Arial" w:hAnsi="Arial" w:cs="Arial"/>
          <w:color w:val="000000"/>
          <w:kern w:val="0"/>
        </w:rPr>
        <w:t xml:space="preserve">Title, DOI, </w:t>
      </w:r>
      <w:r w:rsidR="002427E0">
        <w:rPr>
          <w:rFonts w:ascii="Arial" w:hAnsi="Arial" w:cs="Arial"/>
          <w:color w:val="000000"/>
          <w:kern w:val="0"/>
        </w:rPr>
        <w:t>n</w:t>
      </w:r>
      <w:r w:rsidR="00E80860">
        <w:rPr>
          <w:rFonts w:ascii="Arial" w:hAnsi="Arial" w:cs="Arial"/>
          <w:color w:val="000000"/>
          <w:kern w:val="0"/>
        </w:rPr>
        <w:t>umber of citations</w:t>
      </w:r>
      <w:r w:rsidR="001129CF">
        <w:rPr>
          <w:rFonts w:ascii="Arial" w:hAnsi="Arial" w:cs="Arial"/>
          <w:color w:val="000000"/>
          <w:kern w:val="0"/>
        </w:rPr>
        <w:t>, autho</w:t>
      </w:r>
      <w:r w:rsidR="002427E0">
        <w:rPr>
          <w:rFonts w:ascii="Arial" w:hAnsi="Arial" w:cs="Arial"/>
          <w:color w:val="000000"/>
          <w:kern w:val="0"/>
        </w:rPr>
        <w:t>rs’ information, year of publication, journal</w:t>
      </w:r>
      <w:r w:rsidR="00A81988">
        <w:rPr>
          <w:rFonts w:ascii="Arial" w:hAnsi="Arial" w:cs="Arial"/>
          <w:color w:val="000000"/>
          <w:kern w:val="0"/>
        </w:rPr>
        <w:t xml:space="preserve">, </w:t>
      </w:r>
      <w:r w:rsidR="00DD47CF">
        <w:rPr>
          <w:rFonts w:ascii="Arial" w:hAnsi="Arial" w:cs="Arial"/>
          <w:color w:val="000000"/>
          <w:kern w:val="0"/>
        </w:rPr>
        <w:t>keywords</w:t>
      </w:r>
      <w:r w:rsidR="00930704">
        <w:rPr>
          <w:rFonts w:ascii="Arial" w:hAnsi="Arial" w:cs="Arial"/>
          <w:color w:val="000000"/>
          <w:kern w:val="0"/>
        </w:rPr>
        <w:t>)</w:t>
      </w:r>
    </w:p>
    <w:p w14:paraId="3EDD3F8D" w14:textId="4C69D530" w:rsidR="008A6D38" w:rsidRDefault="001D1E11" w:rsidP="00C5703E">
      <w:pPr>
        <w:pStyle w:val="ListParagraph"/>
        <w:numPr>
          <w:ilvl w:val="0"/>
          <w:numId w:val="7"/>
        </w:numPr>
        <w:autoSpaceDE w:val="0"/>
        <w:autoSpaceDN w:val="0"/>
        <w:adjustRightInd w:val="0"/>
        <w:spacing w:before="240" w:after="0" w:line="480" w:lineRule="auto"/>
        <w:jc w:val="both"/>
        <w:rPr>
          <w:rFonts w:ascii="Arial" w:hAnsi="Arial" w:cs="Arial"/>
          <w:color w:val="000000"/>
          <w:kern w:val="0"/>
        </w:rPr>
      </w:pPr>
      <w:r>
        <w:rPr>
          <w:rFonts w:ascii="Arial" w:hAnsi="Arial" w:cs="Arial"/>
          <w:color w:val="000000"/>
          <w:kern w:val="0"/>
        </w:rPr>
        <w:t>Location of research</w:t>
      </w:r>
      <w:r w:rsidR="00930704">
        <w:rPr>
          <w:rFonts w:ascii="Arial" w:hAnsi="Arial" w:cs="Arial"/>
          <w:color w:val="000000"/>
          <w:kern w:val="0"/>
        </w:rPr>
        <w:t xml:space="preserve"> (</w:t>
      </w:r>
      <w:r w:rsidR="00A81988">
        <w:rPr>
          <w:rFonts w:ascii="Arial" w:hAnsi="Arial" w:cs="Arial"/>
          <w:color w:val="000000"/>
          <w:kern w:val="0"/>
        </w:rPr>
        <w:t>R</w:t>
      </w:r>
      <w:r w:rsidR="00DD47CF">
        <w:rPr>
          <w:rFonts w:ascii="Arial" w:hAnsi="Arial" w:cs="Arial"/>
          <w:color w:val="000000"/>
          <w:kern w:val="0"/>
        </w:rPr>
        <w:t xml:space="preserve">esearch ecoregions, </w:t>
      </w:r>
      <w:r w:rsidR="00917638">
        <w:rPr>
          <w:rFonts w:ascii="Arial" w:hAnsi="Arial" w:cs="Arial"/>
          <w:color w:val="000000"/>
          <w:kern w:val="0"/>
        </w:rPr>
        <w:t>type of location, development status</w:t>
      </w:r>
      <w:r w:rsidR="00897AF5">
        <w:rPr>
          <w:rFonts w:ascii="Arial" w:hAnsi="Arial" w:cs="Arial"/>
          <w:color w:val="000000"/>
          <w:kern w:val="0"/>
        </w:rPr>
        <w:t>, species)</w:t>
      </w:r>
    </w:p>
    <w:p w14:paraId="4A83CE60" w14:textId="518A3012" w:rsidR="008A6D38" w:rsidRDefault="00040D85" w:rsidP="00C5703E">
      <w:pPr>
        <w:pStyle w:val="ListParagraph"/>
        <w:numPr>
          <w:ilvl w:val="0"/>
          <w:numId w:val="7"/>
        </w:numPr>
        <w:autoSpaceDE w:val="0"/>
        <w:autoSpaceDN w:val="0"/>
        <w:adjustRightInd w:val="0"/>
        <w:spacing w:before="240" w:after="0" w:line="480" w:lineRule="auto"/>
        <w:jc w:val="both"/>
        <w:rPr>
          <w:rFonts w:ascii="Arial" w:hAnsi="Arial" w:cs="Arial"/>
          <w:color w:val="000000"/>
          <w:kern w:val="0"/>
        </w:rPr>
      </w:pPr>
      <w:r>
        <w:rPr>
          <w:rFonts w:ascii="Arial" w:hAnsi="Arial" w:cs="Arial"/>
          <w:color w:val="000000"/>
          <w:kern w:val="0"/>
        </w:rPr>
        <w:t>Research data</w:t>
      </w:r>
      <w:r w:rsidR="00A81988">
        <w:rPr>
          <w:rFonts w:ascii="Arial" w:hAnsi="Arial" w:cs="Arial"/>
          <w:color w:val="000000"/>
          <w:kern w:val="0"/>
        </w:rPr>
        <w:t xml:space="preserve"> recorded</w:t>
      </w:r>
      <w:r w:rsidR="00897AF5">
        <w:rPr>
          <w:rFonts w:ascii="Arial" w:hAnsi="Arial" w:cs="Arial"/>
          <w:color w:val="000000"/>
          <w:kern w:val="0"/>
        </w:rPr>
        <w:t xml:space="preserve"> (Temperature data recording methods</w:t>
      </w:r>
      <w:r w:rsidR="00A81988">
        <w:rPr>
          <w:rFonts w:ascii="Arial" w:hAnsi="Arial" w:cs="Arial"/>
          <w:color w:val="000000"/>
          <w:kern w:val="0"/>
        </w:rPr>
        <w:t>, study type, study timeline</w:t>
      </w:r>
      <w:r w:rsidR="00897AF5">
        <w:rPr>
          <w:rFonts w:ascii="Arial" w:hAnsi="Arial" w:cs="Arial"/>
          <w:color w:val="000000"/>
          <w:kern w:val="0"/>
        </w:rPr>
        <w:t xml:space="preserve">, </w:t>
      </w:r>
      <w:r w:rsidR="003A4BD0">
        <w:rPr>
          <w:rFonts w:ascii="Arial" w:hAnsi="Arial" w:cs="Arial"/>
          <w:color w:val="000000"/>
          <w:kern w:val="0"/>
        </w:rPr>
        <w:t xml:space="preserve">environmental parameters, </w:t>
      </w:r>
      <w:r w:rsidR="00D91970">
        <w:rPr>
          <w:rFonts w:ascii="Arial" w:hAnsi="Arial" w:cs="Arial"/>
          <w:color w:val="000000"/>
          <w:kern w:val="0"/>
        </w:rPr>
        <w:t>availability of temperature data)</w:t>
      </w:r>
    </w:p>
    <w:p w14:paraId="087C20CE" w14:textId="3D63116F" w:rsidR="00040D85" w:rsidRPr="00C5703E" w:rsidRDefault="00040D85" w:rsidP="00C5703E">
      <w:pPr>
        <w:pStyle w:val="ListParagraph"/>
        <w:numPr>
          <w:ilvl w:val="0"/>
          <w:numId w:val="7"/>
        </w:numPr>
        <w:autoSpaceDE w:val="0"/>
        <w:autoSpaceDN w:val="0"/>
        <w:adjustRightInd w:val="0"/>
        <w:spacing w:before="240" w:after="0" w:line="480" w:lineRule="auto"/>
        <w:jc w:val="both"/>
        <w:rPr>
          <w:rFonts w:ascii="Arial" w:hAnsi="Arial" w:cs="Arial"/>
          <w:color w:val="000000"/>
          <w:kern w:val="0"/>
        </w:rPr>
      </w:pPr>
      <w:r>
        <w:rPr>
          <w:rFonts w:ascii="Arial" w:hAnsi="Arial" w:cs="Arial"/>
          <w:color w:val="000000"/>
          <w:kern w:val="0"/>
        </w:rPr>
        <w:t>Ocean warming evidence</w:t>
      </w:r>
      <w:r w:rsidR="00D91970">
        <w:rPr>
          <w:rFonts w:ascii="Arial" w:hAnsi="Arial" w:cs="Arial"/>
          <w:color w:val="000000"/>
          <w:kern w:val="0"/>
        </w:rPr>
        <w:t xml:space="preserve"> (Extreme weather events recorded, </w:t>
      </w:r>
      <w:r w:rsidR="00A81988">
        <w:rPr>
          <w:rFonts w:ascii="Arial" w:hAnsi="Arial" w:cs="Arial"/>
          <w:color w:val="000000"/>
          <w:kern w:val="0"/>
        </w:rPr>
        <w:t xml:space="preserve">stressors, severity, </w:t>
      </w:r>
      <w:r w:rsidR="00730849">
        <w:rPr>
          <w:rFonts w:ascii="Arial" w:hAnsi="Arial" w:cs="Arial"/>
          <w:color w:val="000000"/>
          <w:kern w:val="0"/>
        </w:rPr>
        <w:t>extreme weather events timeline, study outcome or prediction)</w:t>
      </w:r>
    </w:p>
    <w:p w14:paraId="066D35B2" w14:textId="4A49847E" w:rsidR="002C5324" w:rsidRPr="00B77FF1" w:rsidDel="005D09DA" w:rsidRDefault="002C5324" w:rsidP="00602ED9">
      <w:pPr>
        <w:autoSpaceDE w:val="0"/>
        <w:autoSpaceDN w:val="0"/>
        <w:adjustRightInd w:val="0"/>
        <w:spacing w:before="240" w:after="0" w:line="480" w:lineRule="auto"/>
        <w:jc w:val="both"/>
        <w:rPr>
          <w:del w:id="557" w:author="Man Lim Ho" w:date="2024-04-16T17:14:00Z" w16du:dateUtc="2024-04-16T07:14:00Z"/>
          <w:rFonts w:ascii="Arial" w:hAnsi="Arial" w:cs="Arial"/>
          <w:b/>
          <w:bCs/>
          <w:color w:val="000000"/>
          <w:kern w:val="0"/>
        </w:rPr>
      </w:pPr>
      <w:del w:id="558" w:author="Man Lim Ho" w:date="2024-04-16T17:14:00Z" w16du:dateUtc="2024-04-16T07:14:00Z">
        <w:r w:rsidRPr="00B77FF1" w:rsidDel="005D09DA">
          <w:rPr>
            <w:rFonts w:ascii="Arial" w:hAnsi="Arial" w:cs="Arial"/>
            <w:b/>
            <w:bCs/>
            <w:color w:val="000000"/>
            <w:kern w:val="0"/>
          </w:rPr>
          <w:delText>Type of mapping</w:delText>
        </w:r>
      </w:del>
    </w:p>
    <w:p w14:paraId="1401704F" w14:textId="51343CB0" w:rsidR="001D1E11" w:rsidRPr="001D1E11" w:rsidDel="005D09DA" w:rsidRDefault="002C5324" w:rsidP="001D1E11">
      <w:pPr>
        <w:autoSpaceDE w:val="0"/>
        <w:autoSpaceDN w:val="0"/>
        <w:adjustRightInd w:val="0"/>
        <w:spacing w:before="240" w:after="0" w:line="480" w:lineRule="auto"/>
        <w:jc w:val="both"/>
        <w:rPr>
          <w:del w:id="559" w:author="Man Lim Ho" w:date="2024-04-16T17:14:00Z" w16du:dateUtc="2024-04-16T07:14:00Z"/>
          <w:rFonts w:ascii="Arial" w:hAnsi="Arial" w:cs="Arial"/>
          <w:color w:val="000000"/>
          <w:kern w:val="0"/>
        </w:rPr>
      </w:pPr>
      <w:del w:id="560" w:author="Man Lim Ho" w:date="2024-04-16T17:14:00Z" w16du:dateUtc="2024-04-16T07:14:00Z">
        <w:r w:rsidRPr="00B77FF1" w:rsidDel="005D09DA">
          <w:rPr>
            <w:rFonts w:ascii="Arial" w:hAnsi="Arial" w:cs="Arial"/>
            <w:color w:val="000000"/>
            <w:kern w:val="0"/>
          </w:rPr>
          <w:delText>A written report will be produced to accompany the systematic map to document all methodology, results, discussion, and other supplementary details during this mapping exercise. Details and information regarding the literature search, screening and data extraction will also be provided to facilitate the reproducibility of this study.</w:delText>
        </w:r>
        <w:r w:rsidR="001D1E11" w:rsidDel="005D09DA">
          <w:rPr>
            <w:rFonts w:ascii="Arial" w:hAnsi="Arial" w:cs="Arial"/>
            <w:b/>
            <w:bCs/>
            <w:color w:val="000000"/>
            <w:kern w:val="0"/>
          </w:rPr>
          <w:br w:type="page"/>
        </w:r>
      </w:del>
    </w:p>
    <w:p w14:paraId="7FF51250" w14:textId="61D34D97" w:rsidR="002C5324" w:rsidRPr="00B77FF1" w:rsidDel="005D09DA" w:rsidRDefault="002C5324" w:rsidP="00602ED9">
      <w:pPr>
        <w:autoSpaceDE w:val="0"/>
        <w:autoSpaceDN w:val="0"/>
        <w:adjustRightInd w:val="0"/>
        <w:spacing w:before="240" w:after="0" w:line="480" w:lineRule="auto"/>
        <w:jc w:val="both"/>
        <w:rPr>
          <w:del w:id="561" w:author="Man Lim Ho" w:date="2024-04-16T17:14:00Z" w16du:dateUtc="2024-04-16T07:14:00Z"/>
          <w:rFonts w:ascii="Arial" w:hAnsi="Arial" w:cs="Arial"/>
          <w:b/>
          <w:bCs/>
          <w:color w:val="000000"/>
          <w:kern w:val="0"/>
        </w:rPr>
      </w:pPr>
      <w:del w:id="562" w:author="Man Lim Ho" w:date="2024-04-16T17:14:00Z" w16du:dateUtc="2024-04-16T07:14:00Z">
        <w:r w:rsidRPr="00B77FF1" w:rsidDel="005D09DA">
          <w:rPr>
            <w:rFonts w:ascii="Arial" w:hAnsi="Arial" w:cs="Arial"/>
            <w:b/>
            <w:bCs/>
            <w:color w:val="000000"/>
            <w:kern w:val="0"/>
          </w:rPr>
          <w:lastRenderedPageBreak/>
          <w:delText>Narrative synthesis methods</w:delText>
        </w:r>
      </w:del>
    </w:p>
    <w:p w14:paraId="7E177A4E" w14:textId="44FB6EE7" w:rsidR="002C5324" w:rsidRPr="00B77FF1" w:rsidDel="005D09DA" w:rsidRDefault="002C5324" w:rsidP="00602ED9">
      <w:pPr>
        <w:autoSpaceDE w:val="0"/>
        <w:autoSpaceDN w:val="0"/>
        <w:adjustRightInd w:val="0"/>
        <w:spacing w:before="240" w:after="0" w:line="480" w:lineRule="auto"/>
        <w:jc w:val="both"/>
        <w:rPr>
          <w:del w:id="563" w:author="Man Lim Ho" w:date="2024-04-16T17:14:00Z" w16du:dateUtc="2024-04-16T07:14:00Z"/>
          <w:rFonts w:ascii="Arial" w:hAnsi="Arial" w:cs="Arial"/>
          <w:color w:val="000000"/>
          <w:kern w:val="0"/>
        </w:rPr>
      </w:pPr>
      <w:del w:id="564" w:author="Man Lim Ho" w:date="2024-04-16T17:14:00Z" w16du:dateUtc="2024-04-16T07:14:00Z">
        <w:r w:rsidRPr="00B77FF1" w:rsidDel="005D09DA">
          <w:rPr>
            <w:rFonts w:ascii="Arial" w:hAnsi="Arial" w:cs="Arial"/>
            <w:color w:val="000000"/>
            <w:kern w:val="0"/>
          </w:rPr>
          <w:delText xml:space="preserve">The data from the review will be presented in the form of narrative review, descriptive tables, and graphical presentations. Data-generated figures will be created in R </w:delText>
        </w:r>
        <w:r w:rsidR="00133004" w:rsidDel="005D09DA">
          <w:rPr>
            <w:rFonts w:ascii="Arial" w:hAnsi="Arial" w:cs="Arial"/>
            <w:color w:val="000000"/>
            <w:kern w:val="0"/>
          </w:rPr>
          <w:delText>[45]</w:delText>
        </w:r>
        <w:r w:rsidRPr="00B77FF1" w:rsidDel="005D09DA">
          <w:rPr>
            <w:rFonts w:ascii="Arial" w:hAnsi="Arial" w:cs="Arial"/>
            <w:color w:val="000000"/>
            <w:kern w:val="0"/>
          </w:rPr>
          <w:delText>.</w:delText>
        </w:r>
      </w:del>
    </w:p>
    <w:p w14:paraId="00955EBA" w14:textId="77777777" w:rsidR="002C5324" w:rsidRPr="00B77FF1" w:rsidRDefault="002C5324" w:rsidP="00602ED9">
      <w:pPr>
        <w:autoSpaceDE w:val="0"/>
        <w:autoSpaceDN w:val="0"/>
        <w:adjustRightInd w:val="0"/>
        <w:spacing w:before="240" w:after="0" w:line="480" w:lineRule="auto"/>
        <w:jc w:val="both"/>
        <w:rPr>
          <w:rFonts w:ascii="Arial" w:hAnsi="Arial" w:cs="Arial"/>
          <w:b/>
          <w:bCs/>
          <w:color w:val="000000"/>
          <w:kern w:val="0"/>
        </w:rPr>
      </w:pPr>
      <w:r w:rsidRPr="00B77FF1">
        <w:rPr>
          <w:rFonts w:ascii="Arial" w:hAnsi="Arial" w:cs="Arial"/>
          <w:b/>
          <w:bCs/>
          <w:color w:val="000000"/>
          <w:kern w:val="0"/>
        </w:rPr>
        <w:t>Demonstrating procedural independence</w:t>
      </w:r>
    </w:p>
    <w:p w14:paraId="5D2DE8D0" w14:textId="6D0D1C71" w:rsidR="002C5324" w:rsidRPr="00660D4F" w:rsidRDefault="002C5324" w:rsidP="00602ED9">
      <w:pPr>
        <w:autoSpaceDE w:val="0"/>
        <w:autoSpaceDN w:val="0"/>
        <w:adjustRightInd w:val="0"/>
        <w:spacing w:before="240" w:after="0" w:line="480" w:lineRule="auto"/>
        <w:jc w:val="both"/>
        <w:rPr>
          <w:rFonts w:ascii="Arial" w:hAnsi="Arial" w:cs="Arial"/>
          <w:color w:val="000000"/>
          <w:kern w:val="0"/>
        </w:rPr>
      </w:pPr>
      <w:r w:rsidRPr="00B77FF1">
        <w:rPr>
          <w:rFonts w:ascii="Arial" w:hAnsi="Arial" w:cs="Arial"/>
          <w:color w:val="000000"/>
          <w:kern w:val="0"/>
        </w:rPr>
        <w:t>As some of the authors of this proposed review may have been authors of some of the studies to be reviewed in this work, their studies will be independently assessed by other reviewers without discussion with the study authors to ensure the independence of the review.</w:t>
      </w:r>
      <w:r>
        <w:rPr>
          <w:rFonts w:ascii="Arial" w:hAnsi="Arial" w:cs="Arial"/>
          <w:b/>
          <w:bCs/>
        </w:rPr>
        <w:br w:type="page"/>
      </w:r>
    </w:p>
    <w:p w14:paraId="2CCB84CF" w14:textId="4B018B4B" w:rsidR="002C5324" w:rsidRPr="00B77FF1" w:rsidRDefault="002C5324" w:rsidP="002C5324">
      <w:pPr>
        <w:spacing w:line="480" w:lineRule="auto"/>
        <w:jc w:val="both"/>
        <w:rPr>
          <w:rFonts w:ascii="Arial" w:hAnsi="Arial" w:cs="Arial"/>
        </w:rPr>
      </w:pPr>
      <w:r w:rsidRPr="00B77FF1">
        <w:rPr>
          <w:rFonts w:ascii="Arial" w:hAnsi="Arial" w:cs="Arial"/>
          <w:b/>
          <w:bCs/>
        </w:rPr>
        <w:lastRenderedPageBreak/>
        <w:t>Reporting</w:t>
      </w:r>
      <w:r w:rsidRPr="00B77FF1">
        <w:rPr>
          <w:rFonts w:ascii="Arial" w:hAnsi="Arial" w:cs="Arial"/>
        </w:rPr>
        <w:t xml:space="preserve">. </w:t>
      </w:r>
      <w:r w:rsidRPr="00772EEF">
        <w:rPr>
          <w:rFonts w:ascii="Arial" w:hAnsi="Arial" w:cs="Arial"/>
        </w:rPr>
        <w:t xml:space="preserve">Methods outlined in previously published protocol </w:t>
      </w:r>
      <w:del w:id="565" w:author="Man Lim Ho" w:date="2024-04-17T15:49:00Z" w16du:dateUtc="2024-04-17T05:49:00Z">
        <w:r w:rsidRPr="00772EEF" w:rsidDel="00067EC9">
          <w:rPr>
            <w:rFonts w:ascii="Arial" w:hAnsi="Arial" w:cs="Arial"/>
          </w:rPr>
          <w:delText xml:space="preserve">are </w:delText>
        </w:r>
      </w:del>
      <w:ins w:id="566" w:author="Man Lim Ho" w:date="2024-04-17T15:49:00Z" w16du:dateUtc="2024-04-17T05:49:00Z">
        <w:r w:rsidR="00067EC9">
          <w:rPr>
            <w:rFonts w:ascii="Arial" w:hAnsi="Arial" w:cs="Arial"/>
          </w:rPr>
          <w:t>were</w:t>
        </w:r>
        <w:r w:rsidR="00067EC9" w:rsidRPr="00772EEF">
          <w:rPr>
            <w:rFonts w:ascii="Arial" w:hAnsi="Arial" w:cs="Arial"/>
          </w:rPr>
          <w:t xml:space="preserve"> </w:t>
        </w:r>
      </w:ins>
      <w:r w:rsidRPr="00772EEF">
        <w:rPr>
          <w:rFonts w:ascii="Arial" w:hAnsi="Arial" w:cs="Arial"/>
        </w:rPr>
        <w:t>followed</w:t>
      </w:r>
      <w:r w:rsidRPr="00B77FF1">
        <w:rPr>
          <w:rFonts w:ascii="Arial" w:hAnsi="Arial" w:cs="Arial"/>
        </w:rPr>
        <w:t>, apart from minor additions and deviations described in the section “Deviation, additions and justifications”.</w:t>
      </w:r>
    </w:p>
    <w:p w14:paraId="63CA4A26" w14:textId="3F30213A" w:rsidR="002C5324" w:rsidRPr="00B77FF1" w:rsidRDefault="002C5324" w:rsidP="002C5324">
      <w:pPr>
        <w:spacing w:line="480" w:lineRule="auto"/>
        <w:jc w:val="both"/>
        <w:rPr>
          <w:rFonts w:ascii="Arial" w:hAnsi="Arial" w:cs="Arial"/>
        </w:rPr>
      </w:pPr>
      <w:r w:rsidRPr="00772EEF">
        <w:rPr>
          <w:rFonts w:ascii="Arial" w:hAnsi="Arial" w:cs="Arial"/>
        </w:rPr>
        <w:t>T</w:t>
      </w:r>
      <w:r w:rsidRPr="00B77FF1">
        <w:rPr>
          <w:rFonts w:ascii="Arial" w:hAnsi="Arial" w:cs="Arial"/>
        </w:rPr>
        <w:t xml:space="preserve">he ROSES Reporting Standard for the reports of findings from the systematic map </w:t>
      </w:r>
      <w:r w:rsidRPr="1013F2D8">
        <w:rPr>
          <w:rFonts w:ascii="Arial" w:hAnsi="Arial" w:cs="Arial"/>
        </w:rPr>
        <w:t xml:space="preserve">was applied </w:t>
      </w:r>
      <w:r w:rsidR="00133004">
        <w:rPr>
          <w:rFonts w:ascii="Arial" w:hAnsi="Arial" w:cs="Arial"/>
        </w:rPr>
        <w:t>[42]</w:t>
      </w:r>
      <w:r w:rsidRPr="00B77FF1">
        <w:rPr>
          <w:rFonts w:ascii="Arial" w:hAnsi="Arial" w:cs="Arial"/>
        </w:rPr>
        <w:t xml:space="preserve">. MLH used the search strings </w:t>
      </w:r>
      <w:del w:id="567" w:author="Man Lim Ho" w:date="2024-04-17T15:49:00Z" w16du:dateUtc="2024-04-17T05:49:00Z">
        <w:r w:rsidRPr="00B77FF1" w:rsidDel="00067EC9">
          <w:rPr>
            <w:rFonts w:ascii="Arial" w:hAnsi="Arial" w:cs="Arial"/>
          </w:rPr>
          <w:delText xml:space="preserve">proposed </w:delText>
        </w:r>
      </w:del>
      <w:ins w:id="568" w:author="Man Lim Ho" w:date="2024-04-17T15:49:00Z" w16du:dateUtc="2024-04-17T05:49:00Z">
        <w:r w:rsidR="00067EC9">
          <w:rPr>
            <w:rFonts w:ascii="Arial" w:hAnsi="Arial" w:cs="Arial"/>
          </w:rPr>
          <w:t>registered</w:t>
        </w:r>
        <w:r w:rsidR="00067EC9" w:rsidRPr="00B77FF1">
          <w:rPr>
            <w:rFonts w:ascii="Arial" w:hAnsi="Arial" w:cs="Arial"/>
          </w:rPr>
          <w:t xml:space="preserve"> </w:t>
        </w:r>
      </w:ins>
      <w:r w:rsidRPr="00B77FF1">
        <w:rPr>
          <w:rFonts w:ascii="Arial" w:hAnsi="Arial" w:cs="Arial"/>
        </w:rPr>
        <w:t xml:space="preserve">in </w:t>
      </w:r>
      <w:r w:rsidRPr="1013F2D8">
        <w:rPr>
          <w:rFonts w:ascii="Arial" w:hAnsi="Arial" w:cs="Arial"/>
        </w:rPr>
        <w:t>the published</w:t>
      </w:r>
      <w:r w:rsidRPr="00B77FF1">
        <w:rPr>
          <w:rFonts w:ascii="Arial" w:hAnsi="Arial" w:cs="Arial"/>
        </w:rPr>
        <w:t xml:space="preserve"> protocol for Scopus and Web of Science respectively</w:t>
      </w:r>
      <w:ins w:id="569" w:author="Man Lim Ho" w:date="2024-04-17T15:49:00Z" w16du:dateUtc="2024-04-17T05:49:00Z">
        <w:r w:rsidR="001D7D2E">
          <w:rPr>
            <w:rFonts w:ascii="Arial" w:hAnsi="Arial" w:cs="Arial"/>
          </w:rPr>
          <w:t>;</w:t>
        </w:r>
      </w:ins>
      <w:del w:id="570" w:author="Man Lim Ho" w:date="2024-04-17T15:49:00Z" w16du:dateUtc="2024-04-17T05:49:00Z">
        <w:r w:rsidRPr="00B77FF1" w:rsidDel="001D7D2E">
          <w:rPr>
            <w:rFonts w:ascii="Arial" w:hAnsi="Arial" w:cs="Arial"/>
          </w:rPr>
          <w:delText>,</w:delText>
        </w:r>
      </w:del>
      <w:r w:rsidRPr="00B77FF1">
        <w:rPr>
          <w:rFonts w:ascii="Arial" w:hAnsi="Arial" w:cs="Arial"/>
        </w:rPr>
        <w:t xml:space="preserve"> 877 results returned from Scopus, 1042 results returned from Web of Science, and 9 results from Open Access Theses and Dissertations. MLH and PS independently screened 1227 unique papers by title, abstract and keywords. The screening resulted in 187 unique papers for full-text screening. MLH, PS, CP, SV, JW and SE coordinated on screening </w:t>
      </w:r>
      <w:del w:id="571" w:author="Man Lim Ho" w:date="2024-04-17T15:50:00Z" w16du:dateUtc="2024-04-17T05:50:00Z">
        <w:r w:rsidRPr="00B77FF1" w:rsidDel="008873C8">
          <w:rPr>
            <w:rFonts w:ascii="Arial" w:hAnsi="Arial" w:cs="Arial"/>
          </w:rPr>
          <w:delText>by text</w:delText>
        </w:r>
      </w:del>
      <w:proofErr w:type="gramStart"/>
      <w:ins w:id="572" w:author="Man Lim Ho" w:date="2024-04-17T15:50:00Z" w16du:dateUtc="2024-04-17T05:50:00Z">
        <w:r w:rsidR="008873C8">
          <w:rPr>
            <w:rFonts w:ascii="Arial" w:hAnsi="Arial" w:cs="Arial"/>
          </w:rPr>
          <w:t>full-text</w:t>
        </w:r>
        <w:proofErr w:type="gramEnd"/>
        <w:r w:rsidR="008873C8">
          <w:rPr>
            <w:rFonts w:ascii="Arial" w:hAnsi="Arial" w:cs="Arial"/>
          </w:rPr>
          <w:t xml:space="preserve"> obtained from</w:t>
        </w:r>
        <w:r w:rsidR="000B58A2">
          <w:rPr>
            <w:rFonts w:ascii="Arial" w:hAnsi="Arial" w:cs="Arial"/>
          </w:rPr>
          <w:t xml:space="preserve"> the 187 unique papers</w:t>
        </w:r>
      </w:ins>
      <w:r w:rsidRPr="00B77FF1">
        <w:rPr>
          <w:rFonts w:ascii="Arial" w:hAnsi="Arial" w:cs="Arial"/>
        </w:rPr>
        <w:t xml:space="preserve">, and yielded 91 unique papers for data extraction (Figure 1). </w:t>
      </w:r>
      <w:del w:id="573" w:author="Man Lim Ho" w:date="2024-04-17T15:50:00Z" w16du:dateUtc="2024-04-17T05:50:00Z">
        <w:r w:rsidRPr="00B77FF1" w:rsidDel="004D03E9">
          <w:rPr>
            <w:rFonts w:ascii="Arial" w:hAnsi="Arial" w:cs="Arial"/>
          </w:rPr>
          <w:delText xml:space="preserve">Included articles must be primary literature, and the topic of study must be dominantly on subtropical coral. </w:delText>
        </w:r>
      </w:del>
      <w:del w:id="574" w:author="Man Lim Ho" w:date="2024-04-17T15:51:00Z" w16du:dateUtc="2024-04-17T05:51:00Z">
        <w:r w:rsidRPr="00B77FF1" w:rsidDel="007A2381">
          <w:rPr>
            <w:rFonts w:ascii="Arial" w:hAnsi="Arial" w:cs="Arial"/>
          </w:rPr>
          <w:delText>Examples</w:delText>
        </w:r>
      </w:del>
      <w:ins w:id="575" w:author="Man Lim Ho" w:date="2024-04-17T15:51:00Z" w16du:dateUtc="2024-04-17T05:51:00Z">
        <w:r w:rsidR="007A2381">
          <w:rPr>
            <w:rFonts w:ascii="Arial" w:hAnsi="Arial" w:cs="Arial"/>
          </w:rPr>
          <w:t>Titles</w:t>
        </w:r>
      </w:ins>
      <w:r w:rsidRPr="00B77FF1">
        <w:rPr>
          <w:rFonts w:ascii="Arial" w:hAnsi="Arial" w:cs="Arial"/>
        </w:rPr>
        <w:t xml:space="preserve"> of excluded articles </w:t>
      </w:r>
      <w:ins w:id="576" w:author="Man Lim Ho" w:date="2024-04-17T15:51:00Z" w16du:dateUtc="2024-04-17T05:51:00Z">
        <w:r w:rsidR="00110114">
          <w:rPr>
            <w:rFonts w:ascii="Arial" w:hAnsi="Arial" w:cs="Arial"/>
          </w:rPr>
          <w:t xml:space="preserve">from full-text screening </w:t>
        </w:r>
      </w:ins>
      <w:r w:rsidRPr="00B77FF1">
        <w:rPr>
          <w:rFonts w:ascii="Arial" w:hAnsi="Arial" w:cs="Arial"/>
        </w:rPr>
        <w:t>are provided in Supplementary Table S1.</w:t>
      </w:r>
    </w:p>
    <w:p w14:paraId="1EA5EED1" w14:textId="289C8AA0" w:rsidR="002C5324" w:rsidRPr="00B77FF1" w:rsidRDefault="002C5324" w:rsidP="002C5324">
      <w:pPr>
        <w:spacing w:line="480" w:lineRule="auto"/>
        <w:jc w:val="both"/>
        <w:rPr>
          <w:rFonts w:ascii="Arial" w:hAnsi="Arial" w:cs="Arial"/>
        </w:rPr>
      </w:pPr>
      <w:del w:id="577" w:author="Man Lim Ho" w:date="2024-04-17T15:52:00Z" w16du:dateUtc="2024-04-17T05:52:00Z">
        <w:r w:rsidRPr="00B77FF1" w:rsidDel="001715A6">
          <w:rPr>
            <w:rFonts w:ascii="Arial" w:hAnsi="Arial" w:cs="Arial"/>
          </w:rPr>
          <w:delText xml:space="preserve">Here </w:delText>
        </w:r>
      </w:del>
      <w:ins w:id="578" w:author="Man Lim Ho" w:date="2024-04-17T15:52:00Z" w16du:dateUtc="2024-04-17T05:52:00Z">
        <w:r w:rsidR="001715A6">
          <w:rPr>
            <w:rFonts w:ascii="Arial" w:hAnsi="Arial" w:cs="Arial"/>
          </w:rPr>
          <w:t>We extracted</w:t>
        </w:r>
        <w:r w:rsidR="001715A6" w:rsidRPr="00B77FF1">
          <w:rPr>
            <w:rFonts w:ascii="Arial" w:hAnsi="Arial" w:cs="Arial"/>
          </w:rPr>
          <w:t xml:space="preserve"> </w:t>
        </w:r>
      </w:ins>
      <w:r w:rsidRPr="00B77FF1">
        <w:rPr>
          <w:rFonts w:ascii="Arial" w:hAnsi="Arial" w:cs="Arial"/>
        </w:rPr>
        <w:t xml:space="preserve">51 </w:t>
      </w:r>
      <w:proofErr w:type="gramStart"/>
      <w:r w:rsidRPr="00B77FF1">
        <w:rPr>
          <w:rFonts w:ascii="Arial" w:hAnsi="Arial" w:cs="Arial"/>
        </w:rPr>
        <w:t>separate</w:t>
      </w:r>
      <w:proofErr w:type="gramEnd"/>
      <w:r w:rsidRPr="00B77FF1">
        <w:rPr>
          <w:rFonts w:ascii="Arial" w:hAnsi="Arial" w:cs="Arial"/>
        </w:rPr>
        <w:t xml:space="preserve"> </w:t>
      </w:r>
      <w:del w:id="579" w:author="Man Lim Ho" w:date="2024-04-17T15:52:00Z" w16du:dateUtc="2024-04-17T05:52:00Z">
        <w:r w:rsidRPr="00B77FF1" w:rsidDel="001715A6">
          <w:rPr>
            <w:rFonts w:ascii="Arial" w:hAnsi="Arial" w:cs="Arial"/>
          </w:rPr>
          <w:delText>parameters</w:delText>
        </w:r>
        <w:r w:rsidDel="001715A6">
          <w:rPr>
            <w:rFonts w:ascii="Arial" w:hAnsi="Arial" w:cs="Arial"/>
          </w:rPr>
          <w:delText xml:space="preserve"> </w:delText>
        </w:r>
      </w:del>
      <w:ins w:id="580" w:author="Man Lim Ho" w:date="2024-04-17T15:52:00Z" w16du:dateUtc="2024-04-17T05:52:00Z">
        <w:r w:rsidR="001715A6">
          <w:rPr>
            <w:rFonts w:ascii="Arial" w:hAnsi="Arial" w:cs="Arial"/>
          </w:rPr>
          <w:t>variable</w:t>
        </w:r>
        <w:r w:rsidR="001715A6" w:rsidRPr="00B77FF1">
          <w:rPr>
            <w:rFonts w:ascii="Arial" w:hAnsi="Arial" w:cs="Arial"/>
          </w:rPr>
          <w:t>s</w:t>
        </w:r>
        <w:r w:rsidR="001715A6">
          <w:rPr>
            <w:rFonts w:ascii="Arial" w:hAnsi="Arial" w:cs="Arial"/>
          </w:rPr>
          <w:t xml:space="preserve"> </w:t>
        </w:r>
      </w:ins>
      <w:del w:id="581" w:author="Man Lim Ho" w:date="2024-04-17T15:52:00Z" w16du:dateUtc="2024-04-17T05:52:00Z">
        <w:r w:rsidDel="001715A6">
          <w:rPr>
            <w:rFonts w:ascii="Arial" w:hAnsi="Arial" w:cs="Arial"/>
          </w:rPr>
          <w:delText>are identified</w:delText>
        </w:r>
        <w:r w:rsidRPr="00B77FF1" w:rsidDel="001715A6">
          <w:rPr>
            <w:rFonts w:ascii="Arial" w:hAnsi="Arial" w:cs="Arial"/>
          </w:rPr>
          <w:delText xml:space="preserve"> for data extraction based on</w:delText>
        </w:r>
      </w:del>
      <w:ins w:id="582" w:author="Man Lim Ho" w:date="2024-04-17T15:52:00Z" w16du:dateUtc="2024-04-17T05:52:00Z">
        <w:r w:rsidR="001715A6">
          <w:rPr>
            <w:rFonts w:ascii="Arial" w:hAnsi="Arial" w:cs="Arial"/>
          </w:rPr>
          <w:t>related to</w:t>
        </w:r>
      </w:ins>
      <w:r w:rsidRPr="00B77FF1">
        <w:rPr>
          <w:rFonts w:ascii="Arial" w:hAnsi="Arial" w:cs="Arial"/>
        </w:rPr>
        <w:t xml:space="preserve"> the primary and secondary questions </w:t>
      </w:r>
      <w:del w:id="583" w:author="Man Lim Ho" w:date="2024-04-17T15:52:00Z" w16du:dateUtc="2024-04-17T05:52:00Z">
        <w:r w:rsidRPr="00B77FF1" w:rsidDel="00863C9C">
          <w:rPr>
            <w:rFonts w:ascii="Arial" w:hAnsi="Arial" w:cs="Arial"/>
          </w:rPr>
          <w:delText xml:space="preserve">from </w:delText>
        </w:r>
        <w:r w:rsidDel="00863C9C">
          <w:rPr>
            <w:rFonts w:ascii="Arial" w:hAnsi="Arial" w:cs="Arial"/>
          </w:rPr>
          <w:delText>the</w:delText>
        </w:r>
      </w:del>
      <w:ins w:id="584" w:author="Man Lim Ho" w:date="2024-04-17T15:52:00Z" w16du:dateUtc="2024-04-17T05:52:00Z">
        <w:r w:rsidR="00863C9C">
          <w:rPr>
            <w:rFonts w:ascii="Arial" w:hAnsi="Arial" w:cs="Arial"/>
          </w:rPr>
          <w:t>as outlined in the</w:t>
        </w:r>
      </w:ins>
      <w:r>
        <w:rPr>
          <w:rFonts w:ascii="Arial" w:hAnsi="Arial" w:cs="Arial"/>
        </w:rPr>
        <w:t xml:space="preserve"> published </w:t>
      </w:r>
      <w:r w:rsidRPr="00B77FF1">
        <w:rPr>
          <w:rFonts w:ascii="Arial" w:hAnsi="Arial" w:cs="Arial"/>
        </w:rPr>
        <w:t xml:space="preserve">protocol </w:t>
      </w:r>
      <w:r w:rsidR="00133004">
        <w:rPr>
          <w:rFonts w:ascii="Arial" w:hAnsi="Arial" w:cs="Arial"/>
        </w:rPr>
        <w:t>[31]</w:t>
      </w:r>
      <w:r w:rsidRPr="00B77FF1">
        <w:rPr>
          <w:rFonts w:ascii="Arial" w:hAnsi="Arial" w:cs="Arial"/>
        </w:rPr>
        <w:t xml:space="preserve">. These </w:t>
      </w:r>
      <w:del w:id="585" w:author="Man Lim Ho" w:date="2024-04-17T15:53:00Z" w16du:dateUtc="2024-04-17T05:53:00Z">
        <w:r w:rsidRPr="00B77FF1" w:rsidDel="00C858D4">
          <w:rPr>
            <w:rFonts w:ascii="Arial" w:hAnsi="Arial" w:cs="Arial"/>
          </w:rPr>
          <w:delText xml:space="preserve">parameters </w:delText>
        </w:r>
      </w:del>
      <w:ins w:id="586" w:author="Man Lim Ho" w:date="2024-04-17T15:53:00Z" w16du:dateUtc="2024-04-17T05:53:00Z">
        <w:r w:rsidR="00C858D4">
          <w:rPr>
            <w:rFonts w:ascii="Arial" w:hAnsi="Arial" w:cs="Arial"/>
          </w:rPr>
          <w:t>variable</w:t>
        </w:r>
        <w:r w:rsidR="00C858D4" w:rsidRPr="00B77FF1">
          <w:rPr>
            <w:rFonts w:ascii="Arial" w:hAnsi="Arial" w:cs="Arial"/>
          </w:rPr>
          <w:t xml:space="preserve">s </w:t>
        </w:r>
      </w:ins>
      <w:r w:rsidRPr="00B77FF1">
        <w:rPr>
          <w:rFonts w:ascii="Arial" w:hAnsi="Arial" w:cs="Arial"/>
        </w:rPr>
        <w:t xml:space="preserve">include bibliometric information, methodology, reporting, etc. For the ease of reporting, </w:t>
      </w:r>
      <w:del w:id="587" w:author="Man Lim Ho" w:date="2024-04-17T15:53:00Z" w16du:dateUtc="2024-04-17T05:53:00Z">
        <w:r w:rsidRPr="00B77FF1" w:rsidDel="00C858D4">
          <w:rPr>
            <w:rFonts w:ascii="Arial" w:hAnsi="Arial" w:cs="Arial"/>
          </w:rPr>
          <w:delText>the sections of reporting</w:delText>
        </w:r>
      </w:del>
      <w:ins w:id="588" w:author="Man Lim Ho" w:date="2024-04-17T15:53:00Z" w16du:dateUtc="2024-04-17T05:53:00Z">
        <w:r w:rsidR="00C858D4">
          <w:rPr>
            <w:rFonts w:ascii="Arial" w:hAnsi="Arial" w:cs="Arial"/>
          </w:rPr>
          <w:t>our results</w:t>
        </w:r>
      </w:ins>
      <w:r w:rsidRPr="00B77FF1">
        <w:rPr>
          <w:rFonts w:ascii="Arial" w:hAnsi="Arial" w:cs="Arial"/>
        </w:rPr>
        <w:t xml:space="preserve"> </w:t>
      </w:r>
      <w:r>
        <w:rPr>
          <w:rFonts w:ascii="Arial" w:hAnsi="Arial" w:cs="Arial"/>
        </w:rPr>
        <w:t xml:space="preserve">are divided </w:t>
      </w:r>
      <w:r w:rsidRPr="00B77FF1">
        <w:rPr>
          <w:rFonts w:ascii="Arial" w:hAnsi="Arial" w:cs="Arial"/>
        </w:rPr>
        <w:t xml:space="preserve">into two </w:t>
      </w:r>
      <w:del w:id="589" w:author="Man Lim Ho" w:date="2024-04-17T15:53:00Z" w16du:dateUtc="2024-04-17T05:53:00Z">
        <w:r w:rsidRPr="00B77FF1" w:rsidDel="00996392">
          <w:rPr>
            <w:rFonts w:ascii="Arial" w:hAnsi="Arial" w:cs="Arial"/>
          </w:rPr>
          <w:delText>groups</w:delText>
        </w:r>
      </w:del>
      <w:ins w:id="590" w:author="Man Lim Ho" w:date="2024-04-17T15:53:00Z" w16du:dateUtc="2024-04-17T05:53:00Z">
        <w:r w:rsidR="00996392">
          <w:rPr>
            <w:rFonts w:ascii="Arial" w:hAnsi="Arial" w:cs="Arial"/>
          </w:rPr>
          <w:t>part</w:t>
        </w:r>
        <w:r w:rsidR="00996392" w:rsidRPr="00B77FF1">
          <w:rPr>
            <w:rFonts w:ascii="Arial" w:hAnsi="Arial" w:cs="Arial"/>
          </w:rPr>
          <w:t>s</w:t>
        </w:r>
      </w:ins>
      <w:r w:rsidRPr="00B77FF1">
        <w:rPr>
          <w:rFonts w:ascii="Arial" w:hAnsi="Arial" w:cs="Arial"/>
        </w:rPr>
        <w:t xml:space="preserve">: the first </w:t>
      </w:r>
      <w:del w:id="591" w:author="Man Lim Ho" w:date="2024-04-17T15:53:00Z" w16du:dateUtc="2024-04-17T05:53:00Z">
        <w:r w:rsidRPr="00B77FF1" w:rsidDel="00996392">
          <w:rPr>
            <w:rFonts w:ascii="Arial" w:hAnsi="Arial" w:cs="Arial"/>
          </w:rPr>
          <w:delText xml:space="preserve">group </w:delText>
        </w:r>
      </w:del>
      <w:ins w:id="592" w:author="Man Lim Ho" w:date="2024-04-17T15:53:00Z" w16du:dateUtc="2024-04-17T05:53:00Z">
        <w:r w:rsidR="00996392">
          <w:rPr>
            <w:rFonts w:ascii="Arial" w:hAnsi="Arial" w:cs="Arial"/>
          </w:rPr>
          <w:t>part is a</w:t>
        </w:r>
        <w:r w:rsidR="00996392" w:rsidRPr="00B77FF1">
          <w:rPr>
            <w:rFonts w:ascii="Arial" w:hAnsi="Arial" w:cs="Arial"/>
          </w:rPr>
          <w:t xml:space="preserve"> </w:t>
        </w:r>
      </w:ins>
      <w:r w:rsidRPr="00B77FF1">
        <w:rPr>
          <w:rFonts w:ascii="Arial" w:hAnsi="Arial" w:cs="Arial"/>
        </w:rPr>
        <w:t xml:space="preserve">systematic map </w:t>
      </w:r>
      <w:del w:id="593" w:author="Man Lim Ho" w:date="2024-04-17T15:53:00Z" w16du:dateUtc="2024-04-17T05:53:00Z">
        <w:r w:rsidRPr="00B77FF1" w:rsidDel="00996392">
          <w:rPr>
            <w:rFonts w:ascii="Arial" w:hAnsi="Arial" w:cs="Arial"/>
          </w:rPr>
          <w:delText xml:space="preserve">consists </w:delText>
        </w:r>
      </w:del>
      <w:ins w:id="594" w:author="Man Lim Ho" w:date="2024-04-17T15:53:00Z" w16du:dateUtc="2024-04-17T05:53:00Z">
        <w:r w:rsidR="00996392">
          <w:rPr>
            <w:rFonts w:ascii="Arial" w:hAnsi="Arial" w:cs="Arial"/>
          </w:rPr>
          <w:t>characterising included studies in terms</w:t>
        </w:r>
        <w:r w:rsidR="00996392" w:rsidRPr="00B77FF1">
          <w:rPr>
            <w:rFonts w:ascii="Arial" w:hAnsi="Arial" w:cs="Arial"/>
          </w:rPr>
          <w:t xml:space="preserve"> </w:t>
        </w:r>
      </w:ins>
      <w:r w:rsidRPr="00B77FF1">
        <w:rPr>
          <w:rFonts w:ascii="Arial" w:hAnsi="Arial" w:cs="Arial"/>
        </w:rPr>
        <w:t xml:space="preserve">of </w:t>
      </w:r>
      <w:ins w:id="595" w:author="Man Lim Ho" w:date="2024-04-17T15:54:00Z" w16du:dateUtc="2024-04-17T05:54:00Z">
        <w:r w:rsidR="00996392">
          <w:rPr>
            <w:rFonts w:ascii="Arial" w:hAnsi="Arial" w:cs="Arial"/>
          </w:rPr>
          <w:t xml:space="preserve">investigated </w:t>
        </w:r>
      </w:ins>
      <w:r w:rsidRPr="00B77FF1">
        <w:rPr>
          <w:rFonts w:ascii="Arial" w:hAnsi="Arial" w:cs="Arial"/>
        </w:rPr>
        <w:t xml:space="preserve">drivers of ocean warming, severity of ocean warming, location, and method of research, and the second </w:t>
      </w:r>
      <w:del w:id="596" w:author="Man Lim Ho" w:date="2024-04-17T15:54:00Z" w16du:dateUtc="2024-04-17T05:54:00Z">
        <w:r w:rsidRPr="00B77FF1" w:rsidDel="00996392">
          <w:rPr>
            <w:rFonts w:ascii="Arial" w:hAnsi="Arial" w:cs="Arial"/>
          </w:rPr>
          <w:delText xml:space="preserve">group </w:delText>
        </w:r>
      </w:del>
      <w:ins w:id="597" w:author="Man Lim Ho" w:date="2024-04-17T15:54:00Z" w16du:dateUtc="2024-04-17T05:54:00Z">
        <w:r w:rsidR="00996392">
          <w:rPr>
            <w:rFonts w:ascii="Arial" w:hAnsi="Arial" w:cs="Arial"/>
          </w:rPr>
          <w:t>part</w:t>
        </w:r>
        <w:r w:rsidR="00996392" w:rsidRPr="00B77FF1">
          <w:rPr>
            <w:rFonts w:ascii="Arial" w:hAnsi="Arial" w:cs="Arial"/>
          </w:rPr>
          <w:t xml:space="preserve"> </w:t>
        </w:r>
      </w:ins>
      <w:r w:rsidRPr="00B77FF1">
        <w:rPr>
          <w:rFonts w:ascii="Arial" w:hAnsi="Arial" w:cs="Arial"/>
        </w:rPr>
        <w:t>is bibliometric map</w:t>
      </w:r>
      <w:ins w:id="598" w:author="Man Lim Ho" w:date="2024-04-17T15:54:00Z" w16du:dateUtc="2024-04-17T05:54:00Z">
        <w:r w:rsidR="0031522D">
          <w:rPr>
            <w:rFonts w:ascii="Arial" w:hAnsi="Arial" w:cs="Arial"/>
          </w:rPr>
          <w:t xml:space="preserve"> (i.e. Authors’ information, publication data, etc.)</w:t>
        </w:r>
      </w:ins>
      <w:r w:rsidRPr="00B77FF1">
        <w:rPr>
          <w:rFonts w:ascii="Arial" w:hAnsi="Arial" w:cs="Arial"/>
        </w:rPr>
        <w:t xml:space="preserve">. During the data extraction from full text, </w:t>
      </w:r>
      <w:del w:id="599" w:author="Man Lim Ho" w:date="2024-04-17T15:55:00Z" w16du:dateUtc="2024-04-17T05:55:00Z">
        <w:r w:rsidRPr="00B77FF1" w:rsidDel="00CB54DA">
          <w:rPr>
            <w:rFonts w:ascii="Arial" w:hAnsi="Arial" w:cs="Arial"/>
          </w:rPr>
          <w:delText>further parameters were added to the extraction to identify the</w:delText>
        </w:r>
      </w:del>
      <w:ins w:id="600" w:author="Man Lim Ho" w:date="2024-04-17T15:55:00Z" w16du:dateUtc="2024-04-17T05:55:00Z">
        <w:r w:rsidR="00CB54DA">
          <w:rPr>
            <w:rFonts w:ascii="Arial" w:hAnsi="Arial" w:cs="Arial"/>
          </w:rPr>
          <w:t>variables including</w:t>
        </w:r>
      </w:ins>
      <w:r w:rsidRPr="00B77FF1">
        <w:rPr>
          <w:rFonts w:ascii="Arial" w:hAnsi="Arial" w:cs="Arial"/>
        </w:rPr>
        <w:t xml:space="preserve"> availability of temperature data of studies, and bibliometric parameters such as number of citations, number of co-authors and journal of publications </w:t>
      </w:r>
      <w:del w:id="601" w:author="Man Lim Ho" w:date="2024-04-17T15:56:00Z" w16du:dateUtc="2024-04-17T05:56:00Z">
        <w:r w:rsidRPr="00B77FF1" w:rsidDel="00CB54DA">
          <w:rPr>
            <w:rFonts w:ascii="Arial" w:hAnsi="Arial" w:cs="Arial"/>
          </w:rPr>
          <w:delText>were added to the data collection</w:delText>
        </w:r>
      </w:del>
      <w:ins w:id="602" w:author="Man Lim Ho" w:date="2024-04-17T15:56:00Z" w16du:dateUtc="2024-04-17T05:56:00Z">
        <w:r w:rsidR="00CB54DA">
          <w:rPr>
            <w:rFonts w:ascii="Arial" w:hAnsi="Arial" w:cs="Arial"/>
          </w:rPr>
          <w:t>were included</w:t>
        </w:r>
      </w:ins>
      <w:r w:rsidRPr="00B77FF1">
        <w:rPr>
          <w:rFonts w:ascii="Arial" w:hAnsi="Arial" w:cs="Arial"/>
        </w:rPr>
        <w:t>.</w:t>
      </w:r>
    </w:p>
    <w:p w14:paraId="2F34D6B2" w14:textId="533FD5CC" w:rsidR="002C5324" w:rsidRPr="00660D4F" w:rsidRDefault="002C5324" w:rsidP="002C5324">
      <w:pPr>
        <w:spacing w:line="480" w:lineRule="auto"/>
        <w:jc w:val="both"/>
        <w:rPr>
          <w:rFonts w:ascii="Arial" w:hAnsi="Arial" w:cs="Arial"/>
        </w:rPr>
      </w:pPr>
      <w:r w:rsidRPr="00B77FF1">
        <w:rPr>
          <w:rFonts w:ascii="Arial" w:hAnsi="Arial" w:cs="Arial"/>
        </w:rPr>
        <w:t xml:space="preserve">All figures on this systematic map were created using R version 4.2.2 </w:t>
      </w:r>
      <w:r w:rsidR="003C1B01">
        <w:rPr>
          <w:rFonts w:ascii="Arial" w:hAnsi="Arial" w:cs="Arial"/>
        </w:rPr>
        <w:t>[45]</w:t>
      </w:r>
      <w:r w:rsidRPr="00B77FF1">
        <w:rPr>
          <w:rFonts w:ascii="Arial" w:hAnsi="Arial" w:cs="Arial"/>
        </w:rPr>
        <w:t xml:space="preserve"> on R Studio version 2023.0</w:t>
      </w:r>
      <w:r w:rsidRPr="00F03A0C">
        <w:rPr>
          <w:rFonts w:ascii="Arial" w:hAnsi="Arial" w:cs="Arial"/>
        </w:rPr>
        <w:t>6</w:t>
      </w:r>
      <w:r w:rsidRPr="00B77FF1">
        <w:rPr>
          <w:rFonts w:ascii="Arial" w:hAnsi="Arial" w:cs="Arial"/>
        </w:rPr>
        <w:t xml:space="preserve">.0 </w:t>
      </w:r>
      <w:r w:rsidR="003C1B01">
        <w:rPr>
          <w:rFonts w:ascii="Arial" w:hAnsi="Arial" w:cs="Arial"/>
        </w:rPr>
        <w:t>[46]</w:t>
      </w:r>
      <w:r w:rsidRPr="00B77FF1">
        <w:rPr>
          <w:rFonts w:ascii="Arial" w:hAnsi="Arial" w:cs="Arial"/>
        </w:rPr>
        <w:t xml:space="preserve">, as well as </w:t>
      </w:r>
      <w:proofErr w:type="spellStart"/>
      <w:r w:rsidRPr="00B77FF1">
        <w:rPr>
          <w:rFonts w:ascii="Arial" w:hAnsi="Arial" w:cs="Arial"/>
        </w:rPr>
        <w:t>RAWGraphs</w:t>
      </w:r>
      <w:proofErr w:type="spellEnd"/>
      <w:r w:rsidRPr="00B77FF1">
        <w:rPr>
          <w:rFonts w:ascii="Arial" w:hAnsi="Arial" w:cs="Arial"/>
        </w:rPr>
        <w:t xml:space="preserve"> </w:t>
      </w:r>
      <w:r w:rsidR="003C1B01">
        <w:rPr>
          <w:rFonts w:ascii="Arial" w:hAnsi="Arial" w:cs="Arial"/>
        </w:rPr>
        <w:t>[47]</w:t>
      </w:r>
      <w:r w:rsidRPr="00B77FF1">
        <w:rPr>
          <w:rFonts w:ascii="Arial" w:hAnsi="Arial" w:cs="Arial"/>
        </w:rPr>
        <w:t xml:space="preserve">. Several packages in R were used in the creation of figures, including ggplot2 </w:t>
      </w:r>
      <w:r w:rsidR="003C1B01">
        <w:rPr>
          <w:rFonts w:ascii="Arial" w:hAnsi="Arial" w:cs="Arial"/>
        </w:rPr>
        <w:t>[48]</w:t>
      </w:r>
      <w:r w:rsidRPr="00B77FF1">
        <w:rPr>
          <w:rFonts w:ascii="Arial" w:hAnsi="Arial" w:cs="Arial"/>
        </w:rPr>
        <w:t xml:space="preserve">, </w:t>
      </w:r>
      <w:proofErr w:type="spellStart"/>
      <w:r w:rsidRPr="00B77FF1">
        <w:rPr>
          <w:rFonts w:ascii="Arial" w:hAnsi="Arial" w:cs="Arial"/>
        </w:rPr>
        <w:t>wordcloud</w:t>
      </w:r>
      <w:proofErr w:type="spellEnd"/>
      <w:r w:rsidRPr="00B77FF1">
        <w:rPr>
          <w:rFonts w:ascii="Arial" w:hAnsi="Arial" w:cs="Arial"/>
        </w:rPr>
        <w:t xml:space="preserve"> </w:t>
      </w:r>
      <w:r w:rsidR="003C1B01">
        <w:rPr>
          <w:rFonts w:ascii="Arial" w:hAnsi="Arial" w:cs="Arial"/>
        </w:rPr>
        <w:t>[49]</w:t>
      </w:r>
      <w:r w:rsidRPr="00B77FF1">
        <w:rPr>
          <w:rFonts w:ascii="Arial" w:hAnsi="Arial" w:cs="Arial"/>
        </w:rPr>
        <w:t xml:space="preserve">, wordcloud2 </w:t>
      </w:r>
      <w:r w:rsidR="003C1B01">
        <w:rPr>
          <w:rFonts w:ascii="Arial" w:hAnsi="Arial" w:cs="Arial"/>
        </w:rPr>
        <w:t>[50]</w:t>
      </w:r>
      <w:r w:rsidRPr="00B77FF1">
        <w:rPr>
          <w:rFonts w:ascii="Arial" w:hAnsi="Arial" w:cs="Arial"/>
        </w:rPr>
        <w:t xml:space="preserve">, </w:t>
      </w:r>
      <w:proofErr w:type="spellStart"/>
      <w:r w:rsidRPr="00B77FF1">
        <w:rPr>
          <w:rFonts w:ascii="Arial" w:hAnsi="Arial" w:cs="Arial"/>
        </w:rPr>
        <w:t>tidyverse</w:t>
      </w:r>
      <w:proofErr w:type="spellEnd"/>
      <w:r w:rsidRPr="00B77FF1">
        <w:rPr>
          <w:rFonts w:ascii="Arial" w:hAnsi="Arial" w:cs="Arial"/>
        </w:rPr>
        <w:t xml:space="preserve"> </w:t>
      </w:r>
      <w:r w:rsidR="003C1B01">
        <w:rPr>
          <w:rFonts w:ascii="Arial" w:hAnsi="Arial" w:cs="Arial"/>
        </w:rPr>
        <w:t>[51]</w:t>
      </w:r>
      <w:r w:rsidRPr="00B77FF1">
        <w:rPr>
          <w:rFonts w:ascii="Arial" w:hAnsi="Arial" w:cs="Arial"/>
        </w:rPr>
        <w:t xml:space="preserve">, </w:t>
      </w:r>
      <w:proofErr w:type="spellStart"/>
      <w:r w:rsidRPr="00B77FF1">
        <w:rPr>
          <w:rFonts w:ascii="Arial" w:hAnsi="Arial" w:cs="Arial"/>
        </w:rPr>
        <w:t>dplyr</w:t>
      </w:r>
      <w:proofErr w:type="spellEnd"/>
      <w:r w:rsidRPr="00B77FF1">
        <w:rPr>
          <w:rFonts w:ascii="Arial" w:hAnsi="Arial" w:cs="Arial"/>
        </w:rPr>
        <w:t xml:space="preserve"> </w:t>
      </w:r>
      <w:r w:rsidR="003C1B01">
        <w:rPr>
          <w:rFonts w:ascii="Arial" w:hAnsi="Arial" w:cs="Arial"/>
        </w:rPr>
        <w:t>[52]</w:t>
      </w:r>
      <w:r w:rsidRPr="00B77FF1">
        <w:rPr>
          <w:rFonts w:ascii="Arial" w:hAnsi="Arial" w:cs="Arial"/>
        </w:rPr>
        <w:t xml:space="preserve">, </w:t>
      </w:r>
      <w:r w:rsidRPr="00B77FF1">
        <w:rPr>
          <w:rFonts w:ascii="Arial" w:hAnsi="Arial" w:cs="Arial"/>
        </w:rPr>
        <w:lastRenderedPageBreak/>
        <w:t xml:space="preserve">reshape2 </w:t>
      </w:r>
      <w:r w:rsidR="003C1B01">
        <w:rPr>
          <w:rFonts w:ascii="Arial" w:hAnsi="Arial" w:cs="Arial"/>
        </w:rPr>
        <w:t>[53]</w:t>
      </w:r>
      <w:r w:rsidRPr="00B77FF1">
        <w:rPr>
          <w:rFonts w:ascii="Arial" w:hAnsi="Arial" w:cs="Arial"/>
        </w:rPr>
        <w:t xml:space="preserve">, </w:t>
      </w:r>
      <w:proofErr w:type="spellStart"/>
      <w:r w:rsidRPr="00B77FF1">
        <w:rPr>
          <w:rFonts w:ascii="Arial" w:hAnsi="Arial" w:cs="Arial"/>
        </w:rPr>
        <w:t>viridis</w:t>
      </w:r>
      <w:proofErr w:type="spellEnd"/>
      <w:r w:rsidRPr="00B77FF1">
        <w:rPr>
          <w:rFonts w:ascii="Arial" w:hAnsi="Arial" w:cs="Arial"/>
        </w:rPr>
        <w:t xml:space="preserve"> </w:t>
      </w:r>
      <w:r w:rsidR="003C1B01">
        <w:rPr>
          <w:rFonts w:ascii="Arial" w:hAnsi="Arial" w:cs="Arial"/>
        </w:rPr>
        <w:t>[54]</w:t>
      </w:r>
      <w:r w:rsidRPr="00B77FF1">
        <w:rPr>
          <w:rFonts w:ascii="Arial" w:hAnsi="Arial" w:cs="Arial"/>
        </w:rPr>
        <w:t xml:space="preserve">, </w:t>
      </w:r>
      <w:proofErr w:type="spellStart"/>
      <w:r w:rsidRPr="00B77FF1">
        <w:rPr>
          <w:rFonts w:ascii="Arial" w:hAnsi="Arial" w:cs="Arial"/>
        </w:rPr>
        <w:t>RColorBrewer</w:t>
      </w:r>
      <w:proofErr w:type="spellEnd"/>
      <w:r w:rsidRPr="00B77FF1">
        <w:rPr>
          <w:rFonts w:ascii="Arial" w:hAnsi="Arial" w:cs="Arial"/>
        </w:rPr>
        <w:t xml:space="preserve"> </w:t>
      </w:r>
      <w:r w:rsidR="003C1B01">
        <w:rPr>
          <w:rFonts w:ascii="Arial" w:hAnsi="Arial" w:cs="Arial"/>
        </w:rPr>
        <w:t>[55]</w:t>
      </w:r>
      <w:r w:rsidRPr="00B77FF1">
        <w:rPr>
          <w:rFonts w:ascii="Arial" w:hAnsi="Arial" w:cs="Arial"/>
        </w:rPr>
        <w:t xml:space="preserve">, leaflet </w:t>
      </w:r>
      <w:r w:rsidR="003C1B01">
        <w:rPr>
          <w:rFonts w:ascii="Arial" w:hAnsi="Arial" w:cs="Arial"/>
        </w:rPr>
        <w:t>[56]</w:t>
      </w:r>
      <w:r w:rsidRPr="00B77FF1">
        <w:rPr>
          <w:rFonts w:ascii="Arial" w:hAnsi="Arial" w:cs="Arial"/>
        </w:rPr>
        <w:t xml:space="preserve">, </w:t>
      </w:r>
      <w:proofErr w:type="spellStart"/>
      <w:r w:rsidRPr="00B77FF1">
        <w:rPr>
          <w:rFonts w:ascii="Arial" w:hAnsi="Arial" w:cs="Arial"/>
        </w:rPr>
        <w:t>htmlwidgets</w:t>
      </w:r>
      <w:proofErr w:type="spellEnd"/>
      <w:r w:rsidRPr="00B77FF1">
        <w:rPr>
          <w:rFonts w:ascii="Arial" w:hAnsi="Arial" w:cs="Arial"/>
        </w:rPr>
        <w:t xml:space="preserve"> </w:t>
      </w:r>
      <w:r w:rsidR="003C1B01">
        <w:rPr>
          <w:rFonts w:ascii="Arial" w:hAnsi="Arial" w:cs="Arial"/>
        </w:rPr>
        <w:t>[57]</w:t>
      </w:r>
      <w:r w:rsidRPr="00B77FF1">
        <w:rPr>
          <w:rFonts w:ascii="Arial" w:hAnsi="Arial" w:cs="Arial"/>
        </w:rPr>
        <w:t xml:space="preserve">, </w:t>
      </w:r>
      <w:proofErr w:type="spellStart"/>
      <w:r w:rsidRPr="00B77FF1">
        <w:rPr>
          <w:rFonts w:ascii="Arial" w:hAnsi="Arial" w:cs="Arial"/>
        </w:rPr>
        <w:t>webshot</w:t>
      </w:r>
      <w:proofErr w:type="spellEnd"/>
      <w:r w:rsidRPr="00B77FF1">
        <w:rPr>
          <w:rFonts w:ascii="Arial" w:hAnsi="Arial" w:cs="Arial"/>
        </w:rPr>
        <w:t xml:space="preserve"> </w:t>
      </w:r>
      <w:r w:rsidR="0020570A">
        <w:rPr>
          <w:rFonts w:ascii="Arial" w:hAnsi="Arial" w:cs="Arial"/>
        </w:rPr>
        <w:t>[58]</w:t>
      </w:r>
      <w:r w:rsidRPr="00B77FF1">
        <w:rPr>
          <w:rFonts w:ascii="Arial" w:hAnsi="Arial" w:cs="Arial"/>
        </w:rPr>
        <w:t xml:space="preserve">, and tm </w:t>
      </w:r>
      <w:r w:rsidR="0020570A">
        <w:rPr>
          <w:rFonts w:ascii="Arial" w:hAnsi="Arial" w:cs="Arial"/>
        </w:rPr>
        <w:t>[59]</w:t>
      </w:r>
      <w:ins w:id="603" w:author="Charlotte Page" w:date="2024-04-12T12:01:00Z">
        <w:r w:rsidR="00AE65C5">
          <w:rPr>
            <w:rFonts w:ascii="Arial" w:hAnsi="Arial" w:cs="Arial"/>
          </w:rPr>
          <w:t xml:space="preserve">. </w:t>
        </w:r>
      </w:ins>
      <w:del w:id="604" w:author="Charlotte Page" w:date="2024-04-12T12:01:00Z">
        <w:r w:rsidRPr="00B77FF1" w:rsidDel="00AE65C5">
          <w:rPr>
            <w:rFonts w:ascii="Arial" w:hAnsi="Arial" w:cs="Arial"/>
          </w:rPr>
          <w:delText xml:space="preserve"> </w:delText>
        </w:r>
      </w:del>
      <w:r w:rsidRPr="00B77FF1">
        <w:rPr>
          <w:rFonts w:ascii="Arial" w:hAnsi="Arial" w:cs="Arial"/>
        </w:rPr>
        <w:t xml:space="preserve">Organisation of </w:t>
      </w:r>
      <w:ins w:id="605" w:author="Man Lim Ho" w:date="2024-04-17T15:56:00Z" w16du:dateUtc="2024-04-17T05:56:00Z">
        <w:r w:rsidR="0049151B">
          <w:rPr>
            <w:rFonts w:ascii="Arial" w:hAnsi="Arial" w:cs="Arial"/>
          </w:rPr>
          <w:t>plot</w:t>
        </w:r>
      </w:ins>
      <w:del w:id="606" w:author="Man Lim Ho" w:date="2024-04-17T15:56:00Z" w16du:dateUtc="2024-04-17T05:56:00Z">
        <w:r w:rsidRPr="00B77FF1" w:rsidDel="0049151B">
          <w:rPr>
            <w:rFonts w:ascii="Arial" w:hAnsi="Arial" w:cs="Arial"/>
          </w:rPr>
          <w:delText>figure</w:delText>
        </w:r>
      </w:del>
      <w:r w:rsidRPr="00B77FF1">
        <w:rPr>
          <w:rFonts w:ascii="Arial" w:hAnsi="Arial" w:cs="Arial"/>
        </w:rPr>
        <w:t xml:space="preserve">s into </w:t>
      </w:r>
      <w:del w:id="607" w:author="Man Lim Ho" w:date="2024-04-17T15:56:00Z" w16du:dateUtc="2024-04-17T05:56:00Z">
        <w:r w:rsidRPr="00B77FF1" w:rsidDel="0049151B">
          <w:rPr>
            <w:rFonts w:ascii="Arial" w:hAnsi="Arial" w:cs="Arial"/>
          </w:rPr>
          <w:delText xml:space="preserve">infographics </w:delText>
        </w:r>
      </w:del>
      <w:ins w:id="608" w:author="Man Lim Ho" w:date="2024-04-17T15:56:00Z" w16du:dateUtc="2024-04-17T05:56:00Z">
        <w:r w:rsidR="0049151B">
          <w:rPr>
            <w:rFonts w:ascii="Arial" w:hAnsi="Arial" w:cs="Arial"/>
          </w:rPr>
          <w:t>multi-panel figures</w:t>
        </w:r>
        <w:r w:rsidR="0049151B" w:rsidRPr="00B77FF1">
          <w:rPr>
            <w:rFonts w:ascii="Arial" w:hAnsi="Arial" w:cs="Arial"/>
          </w:rPr>
          <w:t xml:space="preserve"> </w:t>
        </w:r>
      </w:ins>
      <w:r w:rsidRPr="00B77FF1">
        <w:rPr>
          <w:rFonts w:ascii="Arial" w:hAnsi="Arial" w:cs="Arial"/>
        </w:rPr>
        <w:t>were done with the use of Adobe Illustrator.</w:t>
      </w:r>
      <w:r w:rsidRPr="00B77FF1">
        <w:rPr>
          <w:rFonts w:ascii="Arial" w:hAnsi="Arial" w:cs="Arial"/>
          <w:b/>
          <w:bCs/>
        </w:rPr>
        <w:br w:type="page"/>
      </w:r>
    </w:p>
    <w:p w14:paraId="191D30E0" w14:textId="686001AB" w:rsidR="002C5324" w:rsidRPr="00B77FF1" w:rsidRDefault="002C5324" w:rsidP="002C5324">
      <w:pPr>
        <w:spacing w:line="480" w:lineRule="auto"/>
        <w:jc w:val="both"/>
        <w:rPr>
          <w:rFonts w:ascii="Arial" w:hAnsi="Arial" w:cs="Arial"/>
          <w:b/>
          <w:bCs/>
        </w:rPr>
      </w:pPr>
      <w:r w:rsidRPr="00B77FF1">
        <w:rPr>
          <w:rFonts w:ascii="Arial" w:hAnsi="Arial" w:cs="Arial"/>
          <w:b/>
          <w:bCs/>
        </w:rPr>
        <w:lastRenderedPageBreak/>
        <w:t>Re</w:t>
      </w:r>
      <w:r w:rsidR="00A8155E">
        <w:rPr>
          <w:rFonts w:ascii="Arial" w:hAnsi="Arial" w:cs="Arial"/>
          <w:b/>
          <w:bCs/>
        </w:rPr>
        <w:t xml:space="preserve">view </w:t>
      </w:r>
      <w:proofErr w:type="gramStart"/>
      <w:r w:rsidR="00A8155E">
        <w:rPr>
          <w:rFonts w:ascii="Arial" w:hAnsi="Arial" w:cs="Arial"/>
          <w:b/>
          <w:bCs/>
        </w:rPr>
        <w:t>findings</w:t>
      </w:r>
      <w:proofErr w:type="gramEnd"/>
    </w:p>
    <w:p w14:paraId="26BDBA84" w14:textId="49CBE7CE" w:rsidR="007E2CF5" w:rsidRDefault="002C5324" w:rsidP="002C5324">
      <w:pPr>
        <w:spacing w:line="480" w:lineRule="auto"/>
        <w:jc w:val="both"/>
        <w:rPr>
          <w:ins w:id="609" w:author="Man Lim Ho" w:date="2024-04-17T15:57:00Z" w16du:dateUtc="2024-04-17T05:57:00Z"/>
          <w:rFonts w:ascii="Arial" w:hAnsi="Arial" w:cs="Arial"/>
        </w:rPr>
      </w:pPr>
      <w:r w:rsidRPr="00B77FF1">
        <w:rPr>
          <w:rFonts w:ascii="Arial" w:hAnsi="Arial" w:cs="Arial"/>
          <w:b/>
          <w:bCs/>
        </w:rPr>
        <w:t>Data characteristics</w:t>
      </w:r>
      <w:r w:rsidRPr="00B77FF1">
        <w:rPr>
          <w:rFonts w:ascii="Arial" w:hAnsi="Arial" w:cs="Arial"/>
        </w:rPr>
        <w:t>. From the 1236 initially identified studies, 91 studies met the inclusion criteria for the purpose of this systematic map (Figure 1)</w:t>
      </w:r>
      <w:ins w:id="610" w:author="Man Lim Ho" w:date="2024-04-17T15:57:00Z" w16du:dateUtc="2024-04-17T05:57:00Z">
        <w:r w:rsidR="00E25338">
          <w:rPr>
            <w:rFonts w:ascii="Arial" w:hAnsi="Arial" w:cs="Arial"/>
          </w:rPr>
          <w:t>.</w:t>
        </w:r>
      </w:ins>
      <w:del w:id="611" w:author="Man Lim Ho" w:date="2024-04-17T15:57:00Z" w16du:dateUtc="2024-04-17T05:57:00Z">
        <w:r w:rsidRPr="00B77FF1" w:rsidDel="00E25338">
          <w:rPr>
            <w:rFonts w:ascii="Arial" w:hAnsi="Arial" w:cs="Arial"/>
          </w:rPr>
          <w:delText>,</w:delText>
        </w:r>
      </w:del>
      <w:r w:rsidRPr="00B77FF1">
        <w:rPr>
          <w:rFonts w:ascii="Arial" w:hAnsi="Arial" w:cs="Arial"/>
        </w:rPr>
        <w:t xml:space="preserve"> </w:t>
      </w:r>
      <w:ins w:id="612" w:author="Man Lim Ho" w:date="2024-04-17T15:57:00Z" w16du:dateUtc="2024-04-17T05:57:00Z">
        <w:r w:rsidR="00E25338">
          <w:rPr>
            <w:rFonts w:ascii="Arial" w:hAnsi="Arial" w:cs="Arial"/>
          </w:rPr>
          <w:t>A</w:t>
        </w:r>
      </w:ins>
      <w:del w:id="613" w:author="Man Lim Ho" w:date="2024-04-17T15:57:00Z" w16du:dateUtc="2024-04-17T05:57:00Z">
        <w:r w:rsidRPr="00B77FF1" w:rsidDel="00E25338">
          <w:rPr>
            <w:rFonts w:ascii="Arial" w:hAnsi="Arial" w:cs="Arial"/>
          </w:rPr>
          <w:delText xml:space="preserve">the inclusion and exclusion criteria are listed in the protocol </w:delText>
        </w:r>
        <w:r w:rsidR="0020570A" w:rsidDel="00E25338">
          <w:rPr>
            <w:rFonts w:ascii="Arial" w:hAnsi="Arial" w:cs="Arial"/>
          </w:rPr>
          <w:delText>[31]</w:delText>
        </w:r>
        <w:r w:rsidRPr="00B77FF1" w:rsidDel="00E25338">
          <w:rPr>
            <w:rFonts w:ascii="Arial" w:hAnsi="Arial" w:cs="Arial"/>
          </w:rPr>
          <w:delText>. A</w:delText>
        </w:r>
      </w:del>
      <w:r w:rsidRPr="00B77FF1">
        <w:rPr>
          <w:rFonts w:ascii="Arial" w:hAnsi="Arial" w:cs="Arial"/>
        </w:rPr>
        <w:t>ll 91 studies provided data for the formulation of the systematic map and bibliometric map.</w:t>
      </w:r>
    </w:p>
    <w:p w14:paraId="6E9133CD" w14:textId="692AA979" w:rsidR="002C5324" w:rsidRPr="00B77FF1" w:rsidRDefault="007E2CF5" w:rsidP="002C5324">
      <w:pPr>
        <w:spacing w:line="480" w:lineRule="auto"/>
        <w:jc w:val="both"/>
        <w:rPr>
          <w:rFonts w:ascii="Arial" w:hAnsi="Arial" w:cs="Arial"/>
        </w:rPr>
      </w:pPr>
      <w:ins w:id="614" w:author="Man Lim Ho" w:date="2024-04-17T15:57:00Z" w16du:dateUtc="2024-04-17T05:57:00Z">
        <w:r w:rsidRPr="007E2CF5">
          <w:rPr>
            <w:rFonts w:ascii="Arial" w:hAnsi="Arial" w:cs="Arial"/>
            <w:b/>
            <w:bCs/>
            <w:rPrChange w:id="615" w:author="Man Lim Ho" w:date="2024-04-17T15:57:00Z" w16du:dateUtc="2024-04-17T05:57:00Z">
              <w:rPr>
                <w:rFonts w:ascii="Arial" w:hAnsi="Arial" w:cs="Arial"/>
              </w:rPr>
            </w:rPrChange>
          </w:rPr>
          <w:t>Study types.</w:t>
        </w:r>
        <w:r>
          <w:rPr>
            <w:rFonts w:ascii="Arial" w:hAnsi="Arial" w:cs="Arial"/>
          </w:rPr>
          <w:t xml:space="preserve"> </w:t>
        </w:r>
      </w:ins>
      <w:del w:id="616" w:author="Man Lim Ho" w:date="2024-04-17T15:57:00Z" w16du:dateUtc="2024-04-17T05:57:00Z">
        <w:r w:rsidR="002C5324" w:rsidRPr="00B77FF1" w:rsidDel="007E2CF5">
          <w:rPr>
            <w:rFonts w:ascii="Arial" w:hAnsi="Arial" w:cs="Arial"/>
          </w:rPr>
          <w:delText xml:space="preserve"> </w:delText>
        </w:r>
      </w:del>
      <w:r w:rsidR="002C5324" w:rsidRPr="00B77FF1">
        <w:rPr>
          <w:rFonts w:ascii="Arial" w:hAnsi="Arial" w:cs="Arial"/>
        </w:rPr>
        <w:t xml:space="preserve">44 studies </w:t>
      </w:r>
      <w:r w:rsidR="002C5324">
        <w:rPr>
          <w:rFonts w:ascii="Arial" w:hAnsi="Arial" w:cs="Arial"/>
        </w:rPr>
        <w:t xml:space="preserve">are identified </w:t>
      </w:r>
      <w:r w:rsidR="002C5324" w:rsidRPr="00B77FF1">
        <w:rPr>
          <w:rFonts w:ascii="Arial" w:hAnsi="Arial" w:cs="Arial"/>
        </w:rPr>
        <w:t xml:space="preserve">(48.4%) that are observational based, </w:t>
      </w:r>
      <w:del w:id="617" w:author="Man Lim Ho" w:date="2024-04-17T16:00:00Z" w16du:dateUtc="2024-04-17T06:00:00Z">
        <w:r w:rsidR="002C5324" w:rsidRPr="00B77FF1" w:rsidDel="00840F52">
          <w:rPr>
            <w:rFonts w:ascii="Arial" w:hAnsi="Arial" w:cs="Arial"/>
          </w:rPr>
          <w:delText xml:space="preserve">3 </w:delText>
        </w:r>
      </w:del>
      <w:ins w:id="618" w:author="Man Lim Ho" w:date="2024-04-17T16:00:00Z" w16du:dateUtc="2024-04-17T06:00:00Z">
        <w:r w:rsidR="00840F52">
          <w:rPr>
            <w:rFonts w:ascii="Arial" w:hAnsi="Arial" w:cs="Arial"/>
          </w:rPr>
          <w:t>three</w:t>
        </w:r>
        <w:r w:rsidR="00840F52" w:rsidRPr="00B77FF1">
          <w:rPr>
            <w:rFonts w:ascii="Arial" w:hAnsi="Arial" w:cs="Arial"/>
          </w:rPr>
          <w:t xml:space="preserve"> </w:t>
        </w:r>
      </w:ins>
      <w:r w:rsidR="002C5324" w:rsidRPr="00B77FF1">
        <w:rPr>
          <w:rFonts w:ascii="Arial" w:hAnsi="Arial" w:cs="Arial"/>
        </w:rPr>
        <w:t xml:space="preserve">studies (3.3%) </w:t>
      </w:r>
      <w:del w:id="619" w:author="Man Lim Ho" w:date="2024-04-17T16:00:00Z" w16du:dateUtc="2024-04-17T06:00:00Z">
        <w:r w:rsidR="002C5324" w:rsidRPr="00B77FF1" w:rsidDel="00840F52">
          <w:rPr>
            <w:rFonts w:ascii="Arial" w:hAnsi="Arial" w:cs="Arial"/>
          </w:rPr>
          <w:delText xml:space="preserve">are </w:delText>
        </w:r>
      </w:del>
      <w:ins w:id="620" w:author="Man Lim Ho" w:date="2024-04-17T16:00:00Z" w16du:dateUtc="2024-04-17T06:00:00Z">
        <w:r w:rsidR="00840F52">
          <w:rPr>
            <w:rFonts w:ascii="Arial" w:hAnsi="Arial" w:cs="Arial"/>
          </w:rPr>
          <w:t>include both</w:t>
        </w:r>
        <w:r w:rsidR="00840F52" w:rsidRPr="00B77FF1">
          <w:rPr>
            <w:rFonts w:ascii="Arial" w:hAnsi="Arial" w:cs="Arial"/>
          </w:rPr>
          <w:t xml:space="preserve"> </w:t>
        </w:r>
      </w:ins>
      <w:r w:rsidR="002C5324" w:rsidRPr="00B77FF1">
        <w:rPr>
          <w:rFonts w:ascii="Arial" w:hAnsi="Arial" w:cs="Arial"/>
        </w:rPr>
        <w:t>observational</w:t>
      </w:r>
      <w:del w:id="621" w:author="Man Lim Ho" w:date="2024-04-17T16:00:00Z" w16du:dateUtc="2024-04-17T06:00:00Z">
        <w:r w:rsidR="002C5324" w:rsidRPr="00B77FF1" w:rsidDel="00840F52">
          <w:rPr>
            <w:rFonts w:ascii="Arial" w:hAnsi="Arial" w:cs="Arial"/>
          </w:rPr>
          <w:delText>,</w:delText>
        </w:r>
      </w:del>
      <w:r w:rsidR="002C5324" w:rsidRPr="00B77FF1">
        <w:rPr>
          <w:rFonts w:ascii="Arial" w:hAnsi="Arial" w:cs="Arial"/>
        </w:rPr>
        <w:t xml:space="preserve"> and modelling </w:t>
      </w:r>
      <w:ins w:id="622" w:author="Man Lim Ho" w:date="2024-04-17T16:00:00Z" w16du:dateUtc="2024-04-17T06:00:00Z">
        <w:r w:rsidR="00840F52">
          <w:rPr>
            <w:rFonts w:ascii="Arial" w:hAnsi="Arial" w:cs="Arial"/>
          </w:rPr>
          <w:t>evidence</w:t>
        </w:r>
      </w:ins>
      <w:del w:id="623" w:author="Man Lim Ho" w:date="2024-04-17T16:00:00Z" w16du:dateUtc="2024-04-17T06:00:00Z">
        <w:r w:rsidR="002C5324" w:rsidRPr="00B77FF1" w:rsidDel="00840F52">
          <w:rPr>
            <w:rFonts w:ascii="Arial" w:hAnsi="Arial" w:cs="Arial"/>
          </w:rPr>
          <w:delText>based</w:delText>
        </w:r>
      </w:del>
      <w:r w:rsidR="002C5324" w:rsidRPr="00B77FF1">
        <w:rPr>
          <w:rFonts w:ascii="Arial" w:hAnsi="Arial" w:cs="Arial"/>
        </w:rPr>
        <w:t>. 35 studies (38.5%) identified as experimental, with 7 studies (7.7%)</w:t>
      </w:r>
      <w:ins w:id="624" w:author="Man Lim Ho" w:date="2024-04-17T16:00:00Z" w16du:dateUtc="2024-04-17T06:00:00Z">
        <w:r w:rsidR="00840F52">
          <w:rPr>
            <w:rFonts w:ascii="Arial" w:hAnsi="Arial" w:cs="Arial"/>
          </w:rPr>
          <w:t xml:space="preserve"> include both</w:t>
        </w:r>
      </w:ins>
      <w:del w:id="625" w:author="Man Lim Ho" w:date="2024-04-17T16:00:00Z" w16du:dateUtc="2024-04-17T06:00:00Z">
        <w:r w:rsidR="002C5324" w:rsidRPr="00B77FF1" w:rsidDel="00840F52">
          <w:rPr>
            <w:rFonts w:ascii="Arial" w:hAnsi="Arial" w:cs="Arial"/>
          </w:rPr>
          <w:delText xml:space="preserve"> being</w:delText>
        </w:r>
      </w:del>
      <w:r w:rsidR="002C5324" w:rsidRPr="00B77FF1">
        <w:rPr>
          <w:rFonts w:ascii="Arial" w:hAnsi="Arial" w:cs="Arial"/>
        </w:rPr>
        <w:t xml:space="preserve"> experimental and observational </w:t>
      </w:r>
      <w:del w:id="626" w:author="Man Lim Ho" w:date="2024-04-17T16:00:00Z" w16du:dateUtc="2024-04-17T06:00:00Z">
        <w:r w:rsidR="002C5324" w:rsidRPr="00B77FF1" w:rsidDel="00767B1D">
          <w:rPr>
            <w:rFonts w:ascii="Arial" w:hAnsi="Arial" w:cs="Arial"/>
          </w:rPr>
          <w:delText xml:space="preserve">based </w:delText>
        </w:r>
      </w:del>
      <w:ins w:id="627" w:author="Man Lim Ho" w:date="2024-04-17T16:00:00Z" w16du:dateUtc="2024-04-17T06:00:00Z">
        <w:r w:rsidR="00767B1D">
          <w:rPr>
            <w:rFonts w:ascii="Arial" w:hAnsi="Arial" w:cs="Arial"/>
          </w:rPr>
          <w:t>evidence</w:t>
        </w:r>
        <w:r w:rsidR="00767B1D" w:rsidRPr="00B77FF1">
          <w:rPr>
            <w:rFonts w:ascii="Arial" w:hAnsi="Arial" w:cs="Arial"/>
          </w:rPr>
          <w:t xml:space="preserve"> </w:t>
        </w:r>
      </w:ins>
      <w:r w:rsidR="002C5324" w:rsidRPr="00B77FF1">
        <w:rPr>
          <w:rFonts w:ascii="Arial" w:hAnsi="Arial" w:cs="Arial"/>
        </w:rPr>
        <w:t xml:space="preserve">and </w:t>
      </w:r>
      <w:del w:id="628" w:author="Man Lim Ho" w:date="2024-04-17T16:01:00Z" w16du:dateUtc="2024-04-17T06:01:00Z">
        <w:r w:rsidR="002C5324" w:rsidRPr="00B77FF1" w:rsidDel="00767B1D">
          <w:rPr>
            <w:rFonts w:ascii="Arial" w:hAnsi="Arial" w:cs="Arial"/>
          </w:rPr>
          <w:delText xml:space="preserve">1 </w:delText>
        </w:r>
      </w:del>
      <w:ins w:id="629" w:author="Man Lim Ho" w:date="2024-04-17T16:01:00Z" w16du:dateUtc="2024-04-17T06:01:00Z">
        <w:r w:rsidR="00767B1D">
          <w:rPr>
            <w:rFonts w:ascii="Arial" w:hAnsi="Arial" w:cs="Arial"/>
          </w:rPr>
          <w:t>one</w:t>
        </w:r>
        <w:r w:rsidR="00767B1D" w:rsidRPr="00B77FF1">
          <w:rPr>
            <w:rFonts w:ascii="Arial" w:hAnsi="Arial" w:cs="Arial"/>
          </w:rPr>
          <w:t xml:space="preserve"> </w:t>
        </w:r>
      </w:ins>
      <w:r w:rsidR="002C5324" w:rsidRPr="00B77FF1">
        <w:rPr>
          <w:rFonts w:ascii="Arial" w:hAnsi="Arial" w:cs="Arial"/>
        </w:rPr>
        <w:t xml:space="preserve">study (1.1%) </w:t>
      </w:r>
      <w:ins w:id="630" w:author="Man Lim Ho" w:date="2024-04-17T16:01:00Z" w16du:dateUtc="2024-04-17T06:01:00Z">
        <w:r w:rsidR="00767B1D">
          <w:rPr>
            <w:rFonts w:ascii="Arial" w:hAnsi="Arial" w:cs="Arial"/>
          </w:rPr>
          <w:t>include both</w:t>
        </w:r>
      </w:ins>
      <w:del w:id="631" w:author="Man Lim Ho" w:date="2024-04-17T16:01:00Z" w16du:dateUtc="2024-04-17T06:01:00Z">
        <w:r w:rsidR="002C5324" w:rsidRPr="00B77FF1" w:rsidDel="00767B1D">
          <w:rPr>
            <w:rFonts w:ascii="Arial" w:hAnsi="Arial" w:cs="Arial"/>
          </w:rPr>
          <w:delText>identifying as</w:delText>
        </w:r>
      </w:del>
      <w:r w:rsidR="002C5324" w:rsidRPr="00B77FF1">
        <w:rPr>
          <w:rFonts w:ascii="Arial" w:hAnsi="Arial" w:cs="Arial"/>
        </w:rPr>
        <w:t xml:space="preserve"> experimental and modelling </w:t>
      </w:r>
      <w:del w:id="632" w:author="Man Lim Ho" w:date="2024-04-17T16:01:00Z" w16du:dateUtc="2024-04-17T06:01:00Z">
        <w:r w:rsidR="002C5324" w:rsidRPr="00B77FF1" w:rsidDel="00767B1D">
          <w:rPr>
            <w:rFonts w:ascii="Arial" w:hAnsi="Arial" w:cs="Arial"/>
          </w:rPr>
          <w:delText>based</w:delText>
        </w:r>
      </w:del>
      <w:ins w:id="633" w:author="Man Lim Ho" w:date="2024-04-17T16:01:00Z" w16du:dateUtc="2024-04-17T06:01:00Z">
        <w:r w:rsidR="00767B1D">
          <w:rPr>
            <w:rFonts w:ascii="Arial" w:hAnsi="Arial" w:cs="Arial"/>
          </w:rPr>
          <w:t>evidence</w:t>
        </w:r>
      </w:ins>
      <w:r w:rsidR="002C5324" w:rsidRPr="00B77FF1">
        <w:rPr>
          <w:rFonts w:ascii="Arial" w:hAnsi="Arial" w:cs="Arial"/>
        </w:rPr>
        <w:t xml:space="preserve">. </w:t>
      </w:r>
      <w:del w:id="634" w:author="Man Lim Ho" w:date="2024-04-17T16:01:00Z" w16du:dateUtc="2024-04-17T06:01:00Z">
        <w:r w:rsidR="002C5324" w:rsidRPr="00B77FF1" w:rsidDel="00767B1D">
          <w:rPr>
            <w:rFonts w:ascii="Arial" w:hAnsi="Arial" w:cs="Arial"/>
          </w:rPr>
          <w:delText xml:space="preserve">1 </w:delText>
        </w:r>
      </w:del>
      <w:ins w:id="635" w:author="Man Lim Ho" w:date="2024-04-17T16:01:00Z" w16du:dateUtc="2024-04-17T06:01:00Z">
        <w:r w:rsidR="00767B1D">
          <w:rPr>
            <w:rFonts w:ascii="Arial" w:hAnsi="Arial" w:cs="Arial"/>
          </w:rPr>
          <w:t>One</w:t>
        </w:r>
        <w:r w:rsidR="00767B1D" w:rsidRPr="00B77FF1">
          <w:rPr>
            <w:rFonts w:ascii="Arial" w:hAnsi="Arial" w:cs="Arial"/>
          </w:rPr>
          <w:t xml:space="preserve"> </w:t>
        </w:r>
      </w:ins>
      <w:r w:rsidR="002C5324" w:rsidRPr="00B77FF1">
        <w:rPr>
          <w:rFonts w:ascii="Arial" w:hAnsi="Arial" w:cs="Arial"/>
        </w:rPr>
        <w:t xml:space="preserve">study (1.1%) identified as solely modelling based. </w:t>
      </w:r>
      <w:r w:rsidR="002C5324">
        <w:rPr>
          <w:rFonts w:ascii="Arial" w:hAnsi="Arial" w:cs="Arial"/>
        </w:rPr>
        <w:t>The</w:t>
      </w:r>
      <w:r w:rsidR="002C5324" w:rsidRPr="00B77FF1">
        <w:rPr>
          <w:rFonts w:ascii="Arial" w:hAnsi="Arial" w:cs="Arial"/>
        </w:rPr>
        <w:t xml:space="preserve"> keywords used for each study </w:t>
      </w:r>
      <w:del w:id="636" w:author="Man Lim Ho" w:date="2024-04-17T16:01:00Z" w16du:dateUtc="2024-04-17T06:01:00Z">
        <w:r w:rsidR="002C5324" w:rsidDel="00767B1D">
          <w:rPr>
            <w:rFonts w:ascii="Arial" w:hAnsi="Arial" w:cs="Arial"/>
          </w:rPr>
          <w:delText xml:space="preserve">are </w:delText>
        </w:r>
      </w:del>
      <w:ins w:id="637" w:author="Man Lim Ho" w:date="2024-04-17T16:01:00Z" w16du:dateUtc="2024-04-17T06:01:00Z">
        <w:r w:rsidR="00767B1D">
          <w:rPr>
            <w:rFonts w:ascii="Arial" w:hAnsi="Arial" w:cs="Arial"/>
          </w:rPr>
          <w:t xml:space="preserve">were </w:t>
        </w:r>
      </w:ins>
      <w:r w:rsidR="002C5324">
        <w:rPr>
          <w:rFonts w:ascii="Arial" w:hAnsi="Arial" w:cs="Arial"/>
        </w:rPr>
        <w:t>extracted</w:t>
      </w:r>
      <w:r w:rsidR="002C5324" w:rsidRPr="00B77FF1">
        <w:rPr>
          <w:rFonts w:ascii="Arial" w:hAnsi="Arial" w:cs="Arial"/>
        </w:rPr>
        <w:t xml:space="preserve">. The top three used keywords for included studies </w:t>
      </w:r>
      <w:del w:id="638" w:author="Man Lim Ho" w:date="2024-04-17T16:01:00Z" w16du:dateUtc="2024-04-17T06:01:00Z">
        <w:r w:rsidR="002C5324" w:rsidRPr="00B77FF1" w:rsidDel="00767B1D">
          <w:rPr>
            <w:rFonts w:ascii="Arial" w:hAnsi="Arial" w:cs="Arial"/>
          </w:rPr>
          <w:delText xml:space="preserve">are </w:delText>
        </w:r>
      </w:del>
      <w:ins w:id="639" w:author="Man Lim Ho" w:date="2024-04-17T16:01:00Z" w16du:dateUtc="2024-04-17T06:01:00Z">
        <w:r w:rsidR="00767B1D">
          <w:rPr>
            <w:rFonts w:ascii="Arial" w:hAnsi="Arial" w:cs="Arial"/>
          </w:rPr>
          <w:t>were</w:t>
        </w:r>
        <w:r w:rsidR="00767B1D" w:rsidRPr="00B77FF1">
          <w:rPr>
            <w:rFonts w:ascii="Arial" w:hAnsi="Arial" w:cs="Arial"/>
          </w:rPr>
          <w:t xml:space="preserve"> </w:t>
        </w:r>
      </w:ins>
      <w:r w:rsidR="002C5324" w:rsidRPr="00B77FF1">
        <w:rPr>
          <w:rFonts w:ascii="Arial" w:hAnsi="Arial" w:cs="Arial"/>
        </w:rPr>
        <w:t>“coral”, “change coral” and “bleaching coral” respectively and provide a word cloud of all key words (Figure 2a).</w:t>
      </w:r>
    </w:p>
    <w:p w14:paraId="5358ADBB" w14:textId="7958AF50" w:rsidR="002C5324" w:rsidRPr="008D4B6C" w:rsidRDefault="002C5324" w:rsidP="008D4B6C">
      <w:pPr>
        <w:spacing w:line="480" w:lineRule="auto"/>
        <w:jc w:val="both"/>
        <w:rPr>
          <w:rFonts w:ascii="Arial" w:hAnsi="Arial" w:cs="Arial"/>
          <w:color w:val="000000" w:themeColor="text1"/>
        </w:rPr>
      </w:pPr>
      <w:r w:rsidRPr="00B77FF1">
        <w:rPr>
          <w:rFonts w:ascii="Arial" w:hAnsi="Arial" w:cs="Arial"/>
          <w:b/>
          <w:bCs/>
        </w:rPr>
        <w:t>Bibliometric map</w:t>
      </w:r>
      <w:r w:rsidRPr="00B77FF1">
        <w:rPr>
          <w:rFonts w:ascii="Arial" w:hAnsi="Arial" w:cs="Arial"/>
        </w:rPr>
        <w:t xml:space="preserve">. </w:t>
      </w:r>
      <w:r>
        <w:rPr>
          <w:rFonts w:ascii="Arial" w:hAnsi="Arial" w:cs="Arial"/>
        </w:rPr>
        <w:t>I</w:t>
      </w:r>
      <w:r w:rsidRPr="00B77FF1">
        <w:rPr>
          <w:rFonts w:ascii="Arial" w:hAnsi="Arial" w:cs="Arial"/>
        </w:rPr>
        <w:t xml:space="preserve">ncreasing research effort from 2013 to 2015 </w:t>
      </w:r>
      <w:r>
        <w:rPr>
          <w:rFonts w:ascii="Arial" w:hAnsi="Arial" w:cs="Arial"/>
        </w:rPr>
        <w:t xml:space="preserve">is reported </w:t>
      </w:r>
      <w:r w:rsidRPr="00B77FF1">
        <w:rPr>
          <w:rFonts w:ascii="Arial" w:hAnsi="Arial" w:cs="Arial"/>
        </w:rPr>
        <w:t xml:space="preserve">(a total of 19 publications during 2013- 2015) following by a drop to </w:t>
      </w:r>
      <w:del w:id="640" w:author="Man Lim Ho" w:date="2024-04-17T16:06:00Z" w16du:dateUtc="2024-04-17T06:06:00Z">
        <w:r w:rsidRPr="00B77FF1" w:rsidDel="00E8752C">
          <w:rPr>
            <w:rFonts w:ascii="Arial" w:hAnsi="Arial" w:cs="Arial"/>
          </w:rPr>
          <w:delText xml:space="preserve">4 </w:delText>
        </w:r>
      </w:del>
      <w:ins w:id="641" w:author="Man Lim Ho" w:date="2024-04-17T16:06:00Z" w16du:dateUtc="2024-04-17T06:06:00Z">
        <w:r w:rsidR="00E8752C">
          <w:rPr>
            <w:rFonts w:ascii="Arial" w:hAnsi="Arial" w:cs="Arial"/>
          </w:rPr>
          <w:t>four</w:t>
        </w:r>
        <w:r w:rsidR="00E8752C" w:rsidRPr="00B77FF1">
          <w:rPr>
            <w:rFonts w:ascii="Arial" w:hAnsi="Arial" w:cs="Arial"/>
          </w:rPr>
          <w:t xml:space="preserve"> </w:t>
        </w:r>
      </w:ins>
      <w:r w:rsidRPr="00B77FF1">
        <w:rPr>
          <w:rFonts w:ascii="Arial" w:hAnsi="Arial" w:cs="Arial"/>
        </w:rPr>
        <w:t xml:space="preserve">publications 2016 and increase to </w:t>
      </w:r>
      <w:del w:id="642" w:author="Man Lim Ho" w:date="2024-04-17T16:06:00Z" w16du:dateUtc="2024-04-17T06:06:00Z">
        <w:r w:rsidRPr="00B77FF1" w:rsidDel="00E8752C">
          <w:rPr>
            <w:rFonts w:ascii="Arial" w:hAnsi="Arial" w:cs="Arial"/>
          </w:rPr>
          <w:delText xml:space="preserve">9 </w:delText>
        </w:r>
      </w:del>
      <w:ins w:id="643" w:author="Man Lim Ho" w:date="2024-04-17T16:06:00Z" w16du:dateUtc="2024-04-17T06:06:00Z">
        <w:r w:rsidR="00E8752C">
          <w:rPr>
            <w:rFonts w:ascii="Arial" w:hAnsi="Arial" w:cs="Arial"/>
          </w:rPr>
          <w:t>nine</w:t>
        </w:r>
        <w:r w:rsidR="00E8752C" w:rsidRPr="00B77FF1">
          <w:rPr>
            <w:rFonts w:ascii="Arial" w:hAnsi="Arial" w:cs="Arial"/>
          </w:rPr>
          <w:t xml:space="preserve"> </w:t>
        </w:r>
      </w:ins>
      <w:r w:rsidRPr="00B77FF1">
        <w:rPr>
          <w:rFonts w:ascii="Arial" w:hAnsi="Arial" w:cs="Arial"/>
        </w:rPr>
        <w:t xml:space="preserve">publications in 2017 (Figure 2b) and has reached a peak of now 10 publications per year in each of 2022 and Mid-2023. In terms of number of citations, </w:t>
      </w:r>
      <w:del w:id="644" w:author="Man Lim Ho" w:date="2024-04-17T16:06:00Z" w16du:dateUtc="2024-04-17T06:06:00Z">
        <w:r w:rsidRPr="00B77FF1" w:rsidDel="00E8752C">
          <w:rPr>
            <w:rFonts w:ascii="Arial" w:hAnsi="Arial" w:cs="Arial"/>
          </w:rPr>
          <w:delText xml:space="preserve">2 </w:delText>
        </w:r>
      </w:del>
      <w:ins w:id="645" w:author="Man Lim Ho" w:date="2024-04-17T16:06:00Z" w16du:dateUtc="2024-04-17T06:06:00Z">
        <w:r w:rsidR="00E8752C">
          <w:rPr>
            <w:rFonts w:ascii="Arial" w:hAnsi="Arial" w:cs="Arial"/>
          </w:rPr>
          <w:t>two</w:t>
        </w:r>
        <w:r w:rsidR="00E8752C" w:rsidRPr="00B77FF1">
          <w:rPr>
            <w:rFonts w:ascii="Arial" w:hAnsi="Arial" w:cs="Arial"/>
          </w:rPr>
          <w:t xml:space="preserve"> </w:t>
        </w:r>
      </w:ins>
      <w:r w:rsidRPr="00B77FF1">
        <w:rPr>
          <w:rFonts w:ascii="Arial" w:hAnsi="Arial" w:cs="Arial"/>
        </w:rPr>
        <w:t>studies stood out, having 510 citations (study by Yamano et al., 2011</w:t>
      </w:r>
      <w:r w:rsidR="0020570A">
        <w:rPr>
          <w:rFonts w:ascii="Arial" w:hAnsi="Arial" w:cs="Arial"/>
        </w:rPr>
        <w:t xml:space="preserve"> [17]</w:t>
      </w:r>
      <w:r w:rsidRPr="00B77FF1">
        <w:rPr>
          <w:rFonts w:ascii="Arial" w:hAnsi="Arial" w:cs="Arial"/>
        </w:rPr>
        <w:t xml:space="preserve">) and 159 citations (study by Le </w:t>
      </w:r>
      <w:proofErr w:type="spellStart"/>
      <w:r w:rsidRPr="00B77FF1">
        <w:rPr>
          <w:rFonts w:ascii="Arial" w:hAnsi="Arial" w:cs="Arial"/>
        </w:rPr>
        <w:t>Nohaïc</w:t>
      </w:r>
      <w:proofErr w:type="spellEnd"/>
      <w:r w:rsidRPr="00B77FF1">
        <w:rPr>
          <w:rFonts w:ascii="Arial" w:hAnsi="Arial" w:cs="Arial"/>
        </w:rPr>
        <w:t xml:space="preserve"> et al., 2017</w:t>
      </w:r>
      <w:r w:rsidR="009B37D0">
        <w:rPr>
          <w:rFonts w:ascii="Arial" w:hAnsi="Arial" w:cs="Arial"/>
        </w:rPr>
        <w:t xml:space="preserve"> [60]</w:t>
      </w:r>
      <w:r w:rsidRPr="00B77FF1">
        <w:rPr>
          <w:rFonts w:ascii="Arial" w:hAnsi="Arial" w:cs="Arial"/>
        </w:rPr>
        <w:t>),</w:t>
      </w:r>
      <w:ins w:id="646" w:author="Man Lim Ho" w:date="2024-04-17T16:01:00Z" w16du:dateUtc="2024-04-17T06:01:00Z">
        <w:r w:rsidR="00867D3F">
          <w:rPr>
            <w:rFonts w:ascii="Arial" w:hAnsi="Arial" w:cs="Arial"/>
          </w:rPr>
          <w:t xml:space="preserve"> respectively.</w:t>
        </w:r>
      </w:ins>
      <w:r w:rsidRPr="00B77FF1">
        <w:rPr>
          <w:rFonts w:ascii="Arial" w:hAnsi="Arial" w:cs="Arial"/>
        </w:rPr>
        <w:t xml:space="preserve"> </w:t>
      </w:r>
      <w:ins w:id="647" w:author="Man Lim Ho" w:date="2024-04-17T16:01:00Z" w16du:dateUtc="2024-04-17T06:01:00Z">
        <w:r w:rsidR="00867D3F">
          <w:rPr>
            <w:rFonts w:ascii="Arial" w:hAnsi="Arial" w:cs="Arial"/>
          </w:rPr>
          <w:t>O</w:t>
        </w:r>
      </w:ins>
      <w:del w:id="648" w:author="Man Lim Ho" w:date="2024-04-17T16:01:00Z" w16du:dateUtc="2024-04-17T06:01:00Z">
        <w:r w:rsidRPr="00B77FF1" w:rsidDel="00867D3F">
          <w:rPr>
            <w:rFonts w:ascii="Arial" w:hAnsi="Arial" w:cs="Arial"/>
          </w:rPr>
          <w:delText>o</w:delText>
        </w:r>
      </w:del>
      <w:r w:rsidRPr="00B77FF1">
        <w:rPr>
          <w:rFonts w:ascii="Arial" w:hAnsi="Arial" w:cs="Arial"/>
        </w:rPr>
        <w:t xml:space="preserve">verall publications included in this systematic map are less cited (Median = 20) (Figure </w:t>
      </w:r>
      <w:r w:rsidR="009407F6">
        <w:rPr>
          <w:rFonts w:ascii="Arial" w:hAnsi="Arial" w:cs="Arial"/>
        </w:rPr>
        <w:t>4</w:t>
      </w:r>
      <w:r w:rsidRPr="00B77FF1">
        <w:rPr>
          <w:rFonts w:ascii="Arial" w:hAnsi="Arial" w:cs="Arial"/>
        </w:rPr>
        <w:t>a). Authors with more than one publication are associated with institutions in Hong Kong (</w:t>
      </w:r>
      <w:del w:id="649" w:author="Man Lim Ho" w:date="2024-04-17T16:07:00Z" w16du:dateUtc="2024-04-17T06:07:00Z">
        <w:r w:rsidRPr="00B77FF1" w:rsidDel="00E8752C">
          <w:rPr>
            <w:rFonts w:ascii="Arial" w:hAnsi="Arial" w:cs="Arial"/>
          </w:rPr>
          <w:delText xml:space="preserve">3 </w:delText>
        </w:r>
      </w:del>
      <w:ins w:id="650" w:author="Man Lim Ho" w:date="2024-04-17T16:07:00Z" w16du:dateUtc="2024-04-17T06:07:00Z">
        <w:r w:rsidR="00E8752C">
          <w:rPr>
            <w:rFonts w:ascii="Arial" w:hAnsi="Arial" w:cs="Arial"/>
          </w:rPr>
          <w:t>three</w:t>
        </w:r>
        <w:r w:rsidR="00E8752C" w:rsidRPr="00B77FF1">
          <w:rPr>
            <w:rFonts w:ascii="Arial" w:hAnsi="Arial" w:cs="Arial"/>
          </w:rPr>
          <w:t xml:space="preserve"> </w:t>
        </w:r>
      </w:ins>
      <w:r w:rsidRPr="00B77FF1">
        <w:rPr>
          <w:rFonts w:ascii="Arial" w:hAnsi="Arial" w:cs="Arial"/>
        </w:rPr>
        <w:t>authors), Australia (</w:t>
      </w:r>
      <w:del w:id="651" w:author="Man Lim Ho" w:date="2024-04-17T16:07:00Z" w16du:dateUtc="2024-04-17T06:07:00Z">
        <w:r w:rsidRPr="00B77FF1" w:rsidDel="00E8752C">
          <w:rPr>
            <w:rFonts w:ascii="Arial" w:hAnsi="Arial" w:cs="Arial"/>
          </w:rPr>
          <w:delText xml:space="preserve">1 </w:delText>
        </w:r>
      </w:del>
      <w:ins w:id="652" w:author="Man Lim Ho" w:date="2024-04-17T16:07:00Z" w16du:dateUtc="2024-04-17T06:07:00Z">
        <w:r w:rsidR="00E8752C">
          <w:rPr>
            <w:rFonts w:ascii="Arial" w:hAnsi="Arial" w:cs="Arial"/>
          </w:rPr>
          <w:t>one</w:t>
        </w:r>
        <w:r w:rsidR="00E8752C" w:rsidRPr="00B77FF1">
          <w:rPr>
            <w:rFonts w:ascii="Arial" w:hAnsi="Arial" w:cs="Arial"/>
          </w:rPr>
          <w:t xml:space="preserve"> </w:t>
        </w:r>
      </w:ins>
      <w:r w:rsidRPr="00B77FF1">
        <w:rPr>
          <w:rFonts w:ascii="Arial" w:hAnsi="Arial" w:cs="Arial"/>
        </w:rPr>
        <w:t>author), United States of America (</w:t>
      </w:r>
      <w:del w:id="653" w:author="Man Lim Ho" w:date="2024-04-17T16:07:00Z" w16du:dateUtc="2024-04-17T06:07:00Z">
        <w:r w:rsidRPr="00B77FF1" w:rsidDel="00E8752C">
          <w:rPr>
            <w:rFonts w:ascii="Arial" w:hAnsi="Arial" w:cs="Arial"/>
          </w:rPr>
          <w:delText xml:space="preserve">1 </w:delText>
        </w:r>
      </w:del>
      <w:ins w:id="654" w:author="Man Lim Ho" w:date="2024-04-17T16:07:00Z" w16du:dateUtc="2024-04-17T06:07:00Z">
        <w:r w:rsidR="00E8752C">
          <w:rPr>
            <w:rFonts w:ascii="Arial" w:hAnsi="Arial" w:cs="Arial"/>
          </w:rPr>
          <w:t>one</w:t>
        </w:r>
        <w:r w:rsidR="00E8752C" w:rsidRPr="00B77FF1">
          <w:rPr>
            <w:rFonts w:ascii="Arial" w:hAnsi="Arial" w:cs="Arial"/>
          </w:rPr>
          <w:t xml:space="preserve"> </w:t>
        </w:r>
      </w:ins>
      <w:r w:rsidRPr="00B77FF1">
        <w:rPr>
          <w:rFonts w:ascii="Arial" w:hAnsi="Arial" w:cs="Arial"/>
        </w:rPr>
        <w:t>author), United Kingdom (</w:t>
      </w:r>
      <w:del w:id="655" w:author="Man Lim Ho" w:date="2024-04-17T16:07:00Z" w16du:dateUtc="2024-04-17T06:07:00Z">
        <w:r w:rsidRPr="00B77FF1" w:rsidDel="00E8752C">
          <w:rPr>
            <w:rFonts w:ascii="Arial" w:hAnsi="Arial" w:cs="Arial"/>
          </w:rPr>
          <w:delText xml:space="preserve">1 </w:delText>
        </w:r>
      </w:del>
      <w:ins w:id="656" w:author="Man Lim Ho" w:date="2024-04-17T16:07:00Z" w16du:dateUtc="2024-04-17T06:07:00Z">
        <w:r w:rsidR="00E8752C">
          <w:rPr>
            <w:rFonts w:ascii="Arial" w:hAnsi="Arial" w:cs="Arial"/>
          </w:rPr>
          <w:t>one</w:t>
        </w:r>
        <w:r w:rsidR="00E8752C" w:rsidRPr="00B77FF1">
          <w:rPr>
            <w:rFonts w:ascii="Arial" w:hAnsi="Arial" w:cs="Arial"/>
          </w:rPr>
          <w:t xml:space="preserve"> </w:t>
        </w:r>
      </w:ins>
      <w:r w:rsidRPr="00B77FF1">
        <w:rPr>
          <w:rFonts w:ascii="Arial" w:hAnsi="Arial" w:cs="Arial"/>
        </w:rPr>
        <w:t>author), Italy (</w:t>
      </w:r>
      <w:del w:id="657" w:author="Man Lim Ho" w:date="2024-04-17T16:07:00Z" w16du:dateUtc="2024-04-17T06:07:00Z">
        <w:r w:rsidRPr="00B77FF1" w:rsidDel="00E8752C">
          <w:rPr>
            <w:rFonts w:ascii="Arial" w:hAnsi="Arial" w:cs="Arial"/>
          </w:rPr>
          <w:delText xml:space="preserve">1 </w:delText>
        </w:r>
      </w:del>
      <w:ins w:id="658" w:author="Man Lim Ho" w:date="2024-04-17T16:07:00Z" w16du:dateUtc="2024-04-17T06:07:00Z">
        <w:r w:rsidR="00E8752C">
          <w:rPr>
            <w:rFonts w:ascii="Arial" w:hAnsi="Arial" w:cs="Arial"/>
          </w:rPr>
          <w:t>one</w:t>
        </w:r>
        <w:r w:rsidR="00E8752C" w:rsidRPr="00B77FF1">
          <w:rPr>
            <w:rFonts w:ascii="Arial" w:hAnsi="Arial" w:cs="Arial"/>
          </w:rPr>
          <w:t xml:space="preserve"> </w:t>
        </w:r>
      </w:ins>
      <w:r w:rsidRPr="00B77FF1">
        <w:rPr>
          <w:rFonts w:ascii="Arial" w:hAnsi="Arial" w:cs="Arial"/>
        </w:rPr>
        <w:t>author), Taiwan (</w:t>
      </w:r>
      <w:del w:id="659" w:author="Man Lim Ho" w:date="2024-04-17T16:07:00Z" w16du:dateUtc="2024-04-17T06:07:00Z">
        <w:r w:rsidRPr="00B77FF1" w:rsidDel="00E8752C">
          <w:rPr>
            <w:rFonts w:ascii="Arial" w:hAnsi="Arial" w:cs="Arial"/>
          </w:rPr>
          <w:delText xml:space="preserve">1 </w:delText>
        </w:r>
      </w:del>
      <w:ins w:id="660" w:author="Man Lim Ho" w:date="2024-04-17T16:07:00Z" w16du:dateUtc="2024-04-17T06:07:00Z">
        <w:r w:rsidR="00E8752C">
          <w:rPr>
            <w:rFonts w:ascii="Arial" w:hAnsi="Arial" w:cs="Arial"/>
          </w:rPr>
          <w:t>one</w:t>
        </w:r>
        <w:r w:rsidR="00E8752C" w:rsidRPr="00B77FF1">
          <w:rPr>
            <w:rFonts w:ascii="Arial" w:hAnsi="Arial" w:cs="Arial"/>
          </w:rPr>
          <w:t xml:space="preserve"> </w:t>
        </w:r>
      </w:ins>
      <w:r w:rsidRPr="00B77FF1">
        <w:rPr>
          <w:rFonts w:ascii="Arial" w:hAnsi="Arial" w:cs="Arial"/>
        </w:rPr>
        <w:t>author), Spain (</w:t>
      </w:r>
      <w:del w:id="661" w:author="Man Lim Ho" w:date="2024-04-17T16:07:00Z" w16du:dateUtc="2024-04-17T06:07:00Z">
        <w:r w:rsidRPr="00B77FF1" w:rsidDel="00E8752C">
          <w:rPr>
            <w:rFonts w:ascii="Arial" w:hAnsi="Arial" w:cs="Arial"/>
          </w:rPr>
          <w:delText xml:space="preserve">1 </w:delText>
        </w:r>
      </w:del>
      <w:ins w:id="662" w:author="Man Lim Ho" w:date="2024-04-17T16:07:00Z" w16du:dateUtc="2024-04-17T06:07:00Z">
        <w:r w:rsidR="00E8752C">
          <w:rPr>
            <w:rFonts w:ascii="Arial" w:hAnsi="Arial" w:cs="Arial"/>
          </w:rPr>
          <w:t>one</w:t>
        </w:r>
        <w:r w:rsidR="00E8752C" w:rsidRPr="00B77FF1">
          <w:rPr>
            <w:rFonts w:ascii="Arial" w:hAnsi="Arial" w:cs="Arial"/>
          </w:rPr>
          <w:t xml:space="preserve"> </w:t>
        </w:r>
      </w:ins>
      <w:r w:rsidRPr="00B77FF1">
        <w:rPr>
          <w:rFonts w:ascii="Arial" w:hAnsi="Arial" w:cs="Arial"/>
        </w:rPr>
        <w:t>author), New Zealand (</w:t>
      </w:r>
      <w:del w:id="663" w:author="Man Lim Ho" w:date="2024-04-17T16:07:00Z" w16du:dateUtc="2024-04-17T06:07:00Z">
        <w:r w:rsidRPr="00B77FF1" w:rsidDel="008411E3">
          <w:rPr>
            <w:rFonts w:ascii="Arial" w:hAnsi="Arial" w:cs="Arial"/>
          </w:rPr>
          <w:delText xml:space="preserve">1 </w:delText>
        </w:r>
      </w:del>
      <w:ins w:id="664" w:author="Man Lim Ho" w:date="2024-04-17T16:07:00Z" w16du:dateUtc="2024-04-17T06:07:00Z">
        <w:r w:rsidR="008411E3">
          <w:rPr>
            <w:rFonts w:ascii="Arial" w:hAnsi="Arial" w:cs="Arial"/>
          </w:rPr>
          <w:t>one</w:t>
        </w:r>
        <w:r w:rsidR="008411E3" w:rsidRPr="00B77FF1">
          <w:rPr>
            <w:rFonts w:ascii="Arial" w:hAnsi="Arial" w:cs="Arial"/>
          </w:rPr>
          <w:t xml:space="preserve"> </w:t>
        </w:r>
      </w:ins>
      <w:r w:rsidRPr="00B77FF1">
        <w:rPr>
          <w:rFonts w:ascii="Arial" w:hAnsi="Arial" w:cs="Arial"/>
        </w:rPr>
        <w:t>author), and Monaco (</w:t>
      </w:r>
      <w:ins w:id="665" w:author="Man Lim Ho" w:date="2024-04-17T16:07:00Z" w16du:dateUtc="2024-04-17T06:07:00Z">
        <w:r w:rsidR="008411E3">
          <w:rPr>
            <w:rFonts w:ascii="Arial" w:hAnsi="Arial" w:cs="Arial"/>
          </w:rPr>
          <w:t>one</w:t>
        </w:r>
      </w:ins>
      <w:del w:id="666" w:author="Man Lim Ho" w:date="2024-04-17T16:07:00Z" w16du:dateUtc="2024-04-17T06:07:00Z">
        <w:r w:rsidRPr="00B77FF1" w:rsidDel="008411E3">
          <w:rPr>
            <w:rFonts w:ascii="Arial" w:hAnsi="Arial" w:cs="Arial"/>
          </w:rPr>
          <w:delText>1</w:delText>
        </w:r>
      </w:del>
      <w:r w:rsidRPr="00B77FF1">
        <w:rPr>
          <w:rFonts w:ascii="Arial" w:hAnsi="Arial" w:cs="Arial"/>
        </w:rPr>
        <w:t xml:space="preserve"> author). Most authors publishing only intermittently (Figure </w:t>
      </w:r>
      <w:r w:rsidR="00C8662B">
        <w:rPr>
          <w:rFonts w:ascii="Arial" w:hAnsi="Arial" w:cs="Arial"/>
        </w:rPr>
        <w:t>5</w:t>
      </w:r>
      <w:r w:rsidRPr="00B77FF1">
        <w:rPr>
          <w:rFonts w:ascii="Arial" w:hAnsi="Arial" w:cs="Arial"/>
        </w:rPr>
        <w:t xml:space="preserve">). </w:t>
      </w:r>
      <w:ins w:id="667" w:author="Man Lim Ho" w:date="2024-04-17T16:02:00Z" w16du:dateUtc="2024-04-17T06:02:00Z">
        <w:r w:rsidR="00867D3F">
          <w:rPr>
            <w:rFonts w:ascii="Arial" w:hAnsi="Arial" w:cs="Arial"/>
          </w:rPr>
          <w:t>In terms of publication journals,</w:t>
        </w:r>
      </w:ins>
      <w:del w:id="668" w:author="Man Lim Ho" w:date="2024-04-17T16:02:00Z" w16du:dateUtc="2024-04-17T06:02:00Z">
        <w:r w:rsidDel="00867D3F">
          <w:rPr>
            <w:rFonts w:ascii="Arial" w:hAnsi="Arial" w:cs="Arial"/>
          </w:rPr>
          <w:delText>T</w:delText>
        </w:r>
        <w:r w:rsidRPr="00B77FF1" w:rsidDel="00867D3F">
          <w:rPr>
            <w:rFonts w:ascii="Arial" w:hAnsi="Arial" w:cs="Arial"/>
          </w:rPr>
          <w:delText>he</w:delText>
        </w:r>
        <w:r w:rsidDel="00867D3F">
          <w:rPr>
            <w:rFonts w:ascii="Arial" w:hAnsi="Arial" w:cs="Arial"/>
          </w:rPr>
          <w:delText xml:space="preserve"> number of</w:delText>
        </w:r>
        <w:r w:rsidRPr="00B77FF1" w:rsidDel="00867D3F">
          <w:rPr>
            <w:rFonts w:ascii="Arial" w:hAnsi="Arial" w:cs="Arial"/>
          </w:rPr>
          <w:delText xml:space="preserve"> journals for publications</w:delText>
        </w:r>
        <w:r w:rsidDel="00867D3F">
          <w:rPr>
            <w:rFonts w:ascii="Arial" w:hAnsi="Arial" w:cs="Arial"/>
          </w:rPr>
          <w:delText xml:space="preserve"> are reported</w:delText>
        </w:r>
        <w:r w:rsidRPr="00B77FF1" w:rsidDel="00867D3F">
          <w:rPr>
            <w:rFonts w:ascii="Arial" w:hAnsi="Arial" w:cs="Arial"/>
          </w:rPr>
          <w:delText>,</w:delText>
        </w:r>
      </w:del>
      <w:r w:rsidRPr="00B77FF1">
        <w:rPr>
          <w:rFonts w:ascii="Arial" w:hAnsi="Arial" w:cs="Arial"/>
        </w:rPr>
        <w:t xml:space="preserve"> the largest number of studies included come from Coral Reefs (17 studies), followed by Frontiers in Marine Science (</w:t>
      </w:r>
      <w:del w:id="669" w:author="Man Lim Ho" w:date="2024-04-17T16:07:00Z" w16du:dateUtc="2024-04-17T06:07:00Z">
        <w:r w:rsidRPr="00B77FF1" w:rsidDel="008411E3">
          <w:rPr>
            <w:rFonts w:ascii="Arial" w:hAnsi="Arial" w:cs="Arial"/>
          </w:rPr>
          <w:delText xml:space="preserve">7 </w:delText>
        </w:r>
      </w:del>
      <w:ins w:id="670" w:author="Man Lim Ho" w:date="2024-04-17T16:07:00Z" w16du:dateUtc="2024-04-17T06:07:00Z">
        <w:r w:rsidR="008411E3">
          <w:rPr>
            <w:rFonts w:ascii="Arial" w:hAnsi="Arial" w:cs="Arial"/>
          </w:rPr>
          <w:t>seven</w:t>
        </w:r>
        <w:r w:rsidR="008411E3" w:rsidRPr="00B77FF1">
          <w:rPr>
            <w:rFonts w:ascii="Arial" w:hAnsi="Arial" w:cs="Arial"/>
          </w:rPr>
          <w:t xml:space="preserve"> </w:t>
        </w:r>
      </w:ins>
      <w:r w:rsidRPr="00B77FF1">
        <w:rPr>
          <w:rFonts w:ascii="Arial" w:hAnsi="Arial" w:cs="Arial"/>
        </w:rPr>
        <w:t>studies), Scientific Reports (</w:t>
      </w:r>
      <w:del w:id="671" w:author="Man Lim Ho" w:date="2024-04-17T16:07:00Z" w16du:dateUtc="2024-04-17T06:07:00Z">
        <w:r w:rsidRPr="00B77FF1" w:rsidDel="008411E3">
          <w:rPr>
            <w:rFonts w:ascii="Arial" w:hAnsi="Arial" w:cs="Arial"/>
          </w:rPr>
          <w:delText xml:space="preserve">6 </w:delText>
        </w:r>
      </w:del>
      <w:ins w:id="672" w:author="Man Lim Ho" w:date="2024-04-17T16:07:00Z" w16du:dateUtc="2024-04-17T06:07:00Z">
        <w:r w:rsidR="008411E3">
          <w:rPr>
            <w:rFonts w:ascii="Arial" w:hAnsi="Arial" w:cs="Arial"/>
          </w:rPr>
          <w:t>six</w:t>
        </w:r>
        <w:r w:rsidR="008411E3" w:rsidRPr="00B77FF1">
          <w:rPr>
            <w:rFonts w:ascii="Arial" w:hAnsi="Arial" w:cs="Arial"/>
          </w:rPr>
          <w:t xml:space="preserve"> </w:t>
        </w:r>
      </w:ins>
      <w:r w:rsidRPr="00B77FF1">
        <w:rPr>
          <w:rFonts w:ascii="Arial" w:hAnsi="Arial" w:cs="Arial"/>
        </w:rPr>
        <w:t xml:space="preserve">studies) (Figure </w:t>
      </w:r>
      <w:r w:rsidR="00C8662B">
        <w:rPr>
          <w:rFonts w:ascii="Arial" w:hAnsi="Arial" w:cs="Arial"/>
        </w:rPr>
        <w:t>4</w:t>
      </w:r>
      <w:r w:rsidRPr="00B77FF1">
        <w:rPr>
          <w:rFonts w:ascii="Arial" w:hAnsi="Arial" w:cs="Arial"/>
        </w:rPr>
        <w:t>b). Other journals include Science of the Total Environment (</w:t>
      </w:r>
      <w:del w:id="673" w:author="Man Lim Ho" w:date="2024-04-17T16:07:00Z" w16du:dateUtc="2024-04-17T06:07:00Z">
        <w:r w:rsidRPr="00B77FF1" w:rsidDel="008411E3">
          <w:rPr>
            <w:rFonts w:ascii="Arial" w:hAnsi="Arial" w:cs="Arial"/>
          </w:rPr>
          <w:delText xml:space="preserve">4 </w:delText>
        </w:r>
      </w:del>
      <w:ins w:id="674" w:author="Man Lim Ho" w:date="2024-04-17T16:07:00Z" w16du:dateUtc="2024-04-17T06:07:00Z">
        <w:r w:rsidR="008411E3">
          <w:rPr>
            <w:rFonts w:ascii="Arial" w:hAnsi="Arial" w:cs="Arial"/>
          </w:rPr>
          <w:t>four</w:t>
        </w:r>
        <w:r w:rsidR="008411E3" w:rsidRPr="00B77FF1">
          <w:rPr>
            <w:rFonts w:ascii="Arial" w:hAnsi="Arial" w:cs="Arial"/>
          </w:rPr>
          <w:t xml:space="preserve"> </w:t>
        </w:r>
      </w:ins>
      <w:r w:rsidRPr="00B77FF1">
        <w:rPr>
          <w:rFonts w:ascii="Arial" w:hAnsi="Arial" w:cs="Arial"/>
        </w:rPr>
        <w:lastRenderedPageBreak/>
        <w:t>studies), Diversity (</w:t>
      </w:r>
      <w:del w:id="675" w:author="Man Lim Ho" w:date="2024-04-17T16:07:00Z" w16du:dateUtc="2024-04-17T06:07:00Z">
        <w:r w:rsidRPr="00B77FF1" w:rsidDel="008411E3">
          <w:rPr>
            <w:rFonts w:ascii="Arial" w:hAnsi="Arial" w:cs="Arial"/>
          </w:rPr>
          <w:delText xml:space="preserve">3 </w:delText>
        </w:r>
      </w:del>
      <w:ins w:id="676" w:author="Man Lim Ho" w:date="2024-04-17T16:07:00Z" w16du:dateUtc="2024-04-17T06:07:00Z">
        <w:r w:rsidR="008411E3">
          <w:rPr>
            <w:rFonts w:ascii="Arial" w:hAnsi="Arial" w:cs="Arial"/>
          </w:rPr>
          <w:t>three</w:t>
        </w:r>
        <w:r w:rsidR="008411E3" w:rsidRPr="00B77FF1">
          <w:rPr>
            <w:rFonts w:ascii="Arial" w:hAnsi="Arial" w:cs="Arial"/>
          </w:rPr>
          <w:t xml:space="preserve"> </w:t>
        </w:r>
      </w:ins>
      <w:r w:rsidRPr="00B77FF1">
        <w:rPr>
          <w:rFonts w:ascii="Arial" w:hAnsi="Arial" w:cs="Arial"/>
        </w:rPr>
        <w:t>studies), Global Change Biology (</w:t>
      </w:r>
      <w:del w:id="677" w:author="Man Lim Ho" w:date="2024-04-17T16:07:00Z" w16du:dateUtc="2024-04-17T06:07:00Z">
        <w:r w:rsidRPr="00B77FF1" w:rsidDel="008411E3">
          <w:rPr>
            <w:rFonts w:ascii="Arial" w:hAnsi="Arial" w:cs="Arial"/>
          </w:rPr>
          <w:delText xml:space="preserve">3 </w:delText>
        </w:r>
      </w:del>
      <w:ins w:id="678" w:author="Man Lim Ho" w:date="2024-04-17T16:07:00Z" w16du:dateUtc="2024-04-17T06:07:00Z">
        <w:r w:rsidR="008411E3">
          <w:rPr>
            <w:rFonts w:ascii="Arial" w:hAnsi="Arial" w:cs="Arial"/>
          </w:rPr>
          <w:t>three</w:t>
        </w:r>
        <w:r w:rsidR="008411E3" w:rsidRPr="00B77FF1">
          <w:rPr>
            <w:rFonts w:ascii="Arial" w:hAnsi="Arial" w:cs="Arial"/>
          </w:rPr>
          <w:t xml:space="preserve"> </w:t>
        </w:r>
      </w:ins>
      <w:r w:rsidRPr="00B77FF1">
        <w:rPr>
          <w:rFonts w:ascii="Arial" w:hAnsi="Arial" w:cs="Arial"/>
        </w:rPr>
        <w:t>studies), Marine Ecology Progress Series (</w:t>
      </w:r>
      <w:del w:id="679" w:author="Man Lim Ho" w:date="2024-04-17T16:07:00Z" w16du:dateUtc="2024-04-17T06:07:00Z">
        <w:r w:rsidRPr="00B77FF1" w:rsidDel="008411E3">
          <w:rPr>
            <w:rFonts w:ascii="Arial" w:hAnsi="Arial" w:cs="Arial"/>
          </w:rPr>
          <w:delText xml:space="preserve">3 </w:delText>
        </w:r>
      </w:del>
      <w:ins w:id="680" w:author="Man Lim Ho" w:date="2024-04-17T16:07:00Z" w16du:dateUtc="2024-04-17T06:07:00Z">
        <w:r w:rsidR="008411E3">
          <w:rPr>
            <w:rFonts w:ascii="Arial" w:hAnsi="Arial" w:cs="Arial"/>
          </w:rPr>
          <w:t>three</w:t>
        </w:r>
        <w:r w:rsidR="008411E3" w:rsidRPr="00B77FF1">
          <w:rPr>
            <w:rFonts w:ascii="Arial" w:hAnsi="Arial" w:cs="Arial"/>
          </w:rPr>
          <w:t xml:space="preserve"> </w:t>
        </w:r>
      </w:ins>
      <w:r w:rsidRPr="00B77FF1">
        <w:rPr>
          <w:rFonts w:ascii="Arial" w:hAnsi="Arial" w:cs="Arial"/>
        </w:rPr>
        <w:t>studies), Marine Pollution Bulletin (</w:t>
      </w:r>
      <w:del w:id="681" w:author="Man Lim Ho" w:date="2024-04-17T16:07:00Z" w16du:dateUtc="2024-04-17T06:07:00Z">
        <w:r w:rsidRPr="00B77FF1" w:rsidDel="008411E3">
          <w:rPr>
            <w:rFonts w:ascii="Arial" w:hAnsi="Arial" w:cs="Arial"/>
          </w:rPr>
          <w:delText xml:space="preserve">3 </w:delText>
        </w:r>
      </w:del>
      <w:ins w:id="682" w:author="Man Lim Ho" w:date="2024-04-17T16:07:00Z" w16du:dateUtc="2024-04-17T06:07:00Z">
        <w:r w:rsidR="008411E3">
          <w:rPr>
            <w:rFonts w:ascii="Arial" w:hAnsi="Arial" w:cs="Arial"/>
          </w:rPr>
          <w:t>three</w:t>
        </w:r>
        <w:r w:rsidR="008411E3" w:rsidRPr="00B77FF1">
          <w:rPr>
            <w:rFonts w:ascii="Arial" w:hAnsi="Arial" w:cs="Arial"/>
          </w:rPr>
          <w:t xml:space="preserve"> </w:t>
        </w:r>
      </w:ins>
      <w:r w:rsidRPr="00B77FF1">
        <w:rPr>
          <w:rFonts w:ascii="Arial" w:hAnsi="Arial" w:cs="Arial"/>
        </w:rPr>
        <w:t xml:space="preserve">studies), </w:t>
      </w:r>
      <w:proofErr w:type="spellStart"/>
      <w:r w:rsidRPr="00B77FF1">
        <w:rPr>
          <w:rFonts w:ascii="Arial" w:hAnsi="Arial" w:cs="Arial"/>
        </w:rPr>
        <w:t>PloS</w:t>
      </w:r>
      <w:proofErr w:type="spellEnd"/>
      <w:r w:rsidRPr="00B77FF1">
        <w:rPr>
          <w:rFonts w:ascii="Arial" w:hAnsi="Arial" w:cs="Arial"/>
        </w:rPr>
        <w:t xml:space="preserve"> One (</w:t>
      </w:r>
      <w:del w:id="683" w:author="Man Lim Ho" w:date="2024-04-17T16:08:00Z" w16du:dateUtc="2024-04-17T06:08:00Z">
        <w:r w:rsidRPr="00B77FF1" w:rsidDel="00176A38">
          <w:rPr>
            <w:rFonts w:ascii="Arial" w:hAnsi="Arial" w:cs="Arial"/>
          </w:rPr>
          <w:delText xml:space="preserve">3 </w:delText>
        </w:r>
      </w:del>
      <w:ins w:id="684" w:author="Man Lim Ho" w:date="2024-04-17T16:08:00Z" w16du:dateUtc="2024-04-17T06:08:00Z">
        <w:r w:rsidR="00176A38">
          <w:rPr>
            <w:rFonts w:ascii="Arial" w:hAnsi="Arial" w:cs="Arial"/>
          </w:rPr>
          <w:t>three</w:t>
        </w:r>
        <w:r w:rsidR="00176A38" w:rsidRPr="00B77FF1">
          <w:rPr>
            <w:rFonts w:ascii="Arial" w:hAnsi="Arial" w:cs="Arial"/>
          </w:rPr>
          <w:t xml:space="preserve"> </w:t>
        </w:r>
      </w:ins>
      <w:r w:rsidRPr="00B77FF1">
        <w:rPr>
          <w:rFonts w:ascii="Arial" w:hAnsi="Arial" w:cs="Arial"/>
        </w:rPr>
        <w:t>studies), Proceedings of the Royal Society B: Biological Sciences (</w:t>
      </w:r>
      <w:ins w:id="685" w:author="Man Lim Ho" w:date="2024-04-17T16:08:00Z" w16du:dateUtc="2024-04-17T06:08:00Z">
        <w:r w:rsidR="00176A38">
          <w:rPr>
            <w:rFonts w:ascii="Arial" w:hAnsi="Arial" w:cs="Arial"/>
          </w:rPr>
          <w:t>three</w:t>
        </w:r>
      </w:ins>
      <w:del w:id="686" w:author="Man Lim Ho" w:date="2024-04-17T16:08:00Z" w16du:dateUtc="2024-04-17T06:08:00Z">
        <w:r w:rsidRPr="00B77FF1" w:rsidDel="00176A38">
          <w:rPr>
            <w:rFonts w:ascii="Arial" w:hAnsi="Arial" w:cs="Arial"/>
          </w:rPr>
          <w:delText>3</w:delText>
        </w:r>
      </w:del>
      <w:r w:rsidRPr="00B77FF1">
        <w:rPr>
          <w:rFonts w:ascii="Arial" w:hAnsi="Arial" w:cs="Arial"/>
        </w:rPr>
        <w:t xml:space="preserve"> studies), Bulletin of Marine Science (</w:t>
      </w:r>
      <w:del w:id="687" w:author="Man Lim Ho" w:date="2024-04-17T16:08:00Z" w16du:dateUtc="2024-04-17T06:08:00Z">
        <w:r w:rsidRPr="00B77FF1" w:rsidDel="00176A38">
          <w:rPr>
            <w:rFonts w:ascii="Arial" w:hAnsi="Arial" w:cs="Arial"/>
          </w:rPr>
          <w:delText xml:space="preserve">2 </w:delText>
        </w:r>
      </w:del>
      <w:ins w:id="688" w:author="Man Lim Ho" w:date="2024-04-17T16:08:00Z" w16du:dateUtc="2024-04-17T06:08:00Z">
        <w:r w:rsidR="00176A38">
          <w:rPr>
            <w:rFonts w:ascii="Arial" w:hAnsi="Arial" w:cs="Arial"/>
          </w:rPr>
          <w:t>two</w:t>
        </w:r>
        <w:r w:rsidR="00176A38" w:rsidRPr="00B77FF1">
          <w:rPr>
            <w:rFonts w:ascii="Arial" w:hAnsi="Arial" w:cs="Arial"/>
          </w:rPr>
          <w:t xml:space="preserve"> </w:t>
        </w:r>
      </w:ins>
      <w:r w:rsidRPr="00B77FF1">
        <w:rPr>
          <w:rFonts w:ascii="Arial" w:hAnsi="Arial" w:cs="Arial"/>
        </w:rPr>
        <w:t>studies), Ecology and Evolution (</w:t>
      </w:r>
      <w:del w:id="689" w:author="Man Lim Ho" w:date="2024-04-17T16:08:00Z" w16du:dateUtc="2024-04-17T06:08:00Z">
        <w:r w:rsidRPr="00B77FF1" w:rsidDel="00176A38">
          <w:rPr>
            <w:rFonts w:ascii="Arial" w:hAnsi="Arial" w:cs="Arial"/>
          </w:rPr>
          <w:delText xml:space="preserve">2 </w:delText>
        </w:r>
      </w:del>
      <w:ins w:id="690" w:author="Man Lim Ho" w:date="2024-04-17T16:08:00Z" w16du:dateUtc="2024-04-17T06:08:00Z">
        <w:r w:rsidR="00176A38">
          <w:rPr>
            <w:rFonts w:ascii="Arial" w:hAnsi="Arial" w:cs="Arial"/>
          </w:rPr>
          <w:t>two</w:t>
        </w:r>
        <w:r w:rsidR="00176A38" w:rsidRPr="00B77FF1">
          <w:rPr>
            <w:rFonts w:ascii="Arial" w:hAnsi="Arial" w:cs="Arial"/>
          </w:rPr>
          <w:t xml:space="preserve"> </w:t>
        </w:r>
      </w:ins>
      <w:r w:rsidRPr="00B77FF1">
        <w:rPr>
          <w:rFonts w:ascii="Arial" w:hAnsi="Arial" w:cs="Arial"/>
        </w:rPr>
        <w:t>studies), Journal of Experimental Marine Biology and Ecology (</w:t>
      </w:r>
      <w:del w:id="691" w:author="Man Lim Ho" w:date="2024-04-17T16:08:00Z" w16du:dateUtc="2024-04-17T06:08:00Z">
        <w:r w:rsidRPr="00B77FF1" w:rsidDel="00176A38">
          <w:rPr>
            <w:rFonts w:ascii="Arial" w:hAnsi="Arial" w:cs="Arial"/>
          </w:rPr>
          <w:delText xml:space="preserve">2 </w:delText>
        </w:r>
      </w:del>
      <w:ins w:id="692" w:author="Man Lim Ho" w:date="2024-04-17T16:08:00Z" w16du:dateUtc="2024-04-17T06:08:00Z">
        <w:r w:rsidR="00176A38">
          <w:rPr>
            <w:rFonts w:ascii="Arial" w:hAnsi="Arial" w:cs="Arial"/>
          </w:rPr>
          <w:t>two</w:t>
        </w:r>
        <w:r w:rsidR="00176A38" w:rsidRPr="00B77FF1">
          <w:rPr>
            <w:rFonts w:ascii="Arial" w:hAnsi="Arial" w:cs="Arial"/>
          </w:rPr>
          <w:t xml:space="preserve"> </w:t>
        </w:r>
      </w:ins>
      <w:r w:rsidRPr="00B77FF1">
        <w:rPr>
          <w:rFonts w:ascii="Arial" w:hAnsi="Arial" w:cs="Arial"/>
        </w:rPr>
        <w:t>studies), Limnology and Oceanography (</w:t>
      </w:r>
      <w:del w:id="693" w:author="Man Lim Ho" w:date="2024-04-17T16:08:00Z" w16du:dateUtc="2024-04-17T06:08:00Z">
        <w:r w:rsidRPr="00B77FF1" w:rsidDel="00176A38">
          <w:rPr>
            <w:rFonts w:ascii="Arial" w:hAnsi="Arial" w:cs="Arial"/>
          </w:rPr>
          <w:delText xml:space="preserve">2 </w:delText>
        </w:r>
      </w:del>
      <w:ins w:id="694" w:author="Man Lim Ho" w:date="2024-04-17T16:08:00Z" w16du:dateUtc="2024-04-17T06:08:00Z">
        <w:r w:rsidR="00176A38">
          <w:rPr>
            <w:rFonts w:ascii="Arial" w:hAnsi="Arial" w:cs="Arial"/>
          </w:rPr>
          <w:t>two</w:t>
        </w:r>
        <w:r w:rsidR="00176A38" w:rsidRPr="00B77FF1">
          <w:rPr>
            <w:rFonts w:ascii="Arial" w:hAnsi="Arial" w:cs="Arial"/>
          </w:rPr>
          <w:t xml:space="preserve"> </w:t>
        </w:r>
      </w:ins>
      <w:r w:rsidRPr="00B77FF1">
        <w:rPr>
          <w:rFonts w:ascii="Arial" w:hAnsi="Arial" w:cs="Arial"/>
        </w:rPr>
        <w:t>studies), Molecular Ecology (</w:t>
      </w:r>
      <w:del w:id="695" w:author="Man Lim Ho" w:date="2024-04-17T16:08:00Z" w16du:dateUtc="2024-04-17T06:08:00Z">
        <w:r w:rsidRPr="00B77FF1" w:rsidDel="00176A38">
          <w:rPr>
            <w:rFonts w:ascii="Arial" w:hAnsi="Arial" w:cs="Arial"/>
          </w:rPr>
          <w:delText xml:space="preserve">2 </w:delText>
        </w:r>
      </w:del>
      <w:ins w:id="696" w:author="Man Lim Ho" w:date="2024-04-17T16:08:00Z" w16du:dateUtc="2024-04-17T06:08:00Z">
        <w:r w:rsidR="00176A38">
          <w:rPr>
            <w:rFonts w:ascii="Arial" w:hAnsi="Arial" w:cs="Arial"/>
          </w:rPr>
          <w:t>two</w:t>
        </w:r>
        <w:r w:rsidR="00176A38" w:rsidRPr="00B77FF1">
          <w:rPr>
            <w:rFonts w:ascii="Arial" w:hAnsi="Arial" w:cs="Arial"/>
          </w:rPr>
          <w:t xml:space="preserve"> </w:t>
        </w:r>
      </w:ins>
      <w:r w:rsidRPr="00B77FF1">
        <w:rPr>
          <w:rFonts w:ascii="Arial" w:hAnsi="Arial" w:cs="Arial"/>
        </w:rPr>
        <w:t>studies) (</w:t>
      </w:r>
      <w:r w:rsidR="00FE2E29">
        <w:rPr>
          <w:rFonts w:ascii="Arial" w:hAnsi="Arial" w:cs="Arial"/>
        </w:rPr>
        <w:fldChar w:fldCharType="begin"/>
      </w:r>
      <w:r w:rsidR="00FE2E29">
        <w:rPr>
          <w:rFonts w:ascii="Arial" w:hAnsi="Arial" w:cs="Arial"/>
        </w:rPr>
        <w:instrText xml:space="preserve"> REF _Ref163643356 \h </w:instrText>
      </w:r>
      <w:r w:rsidR="00FE2E29">
        <w:rPr>
          <w:rFonts w:ascii="Arial" w:hAnsi="Arial" w:cs="Arial"/>
        </w:rPr>
      </w:r>
      <w:r w:rsidR="00FE2E29">
        <w:rPr>
          <w:rFonts w:ascii="Arial" w:hAnsi="Arial" w:cs="Arial"/>
        </w:rPr>
        <w:fldChar w:fldCharType="separate"/>
      </w:r>
      <w:r w:rsidR="00FE2E29" w:rsidRPr="00B77FF1">
        <w:rPr>
          <w:rFonts w:ascii="Arial" w:hAnsi="Arial" w:cs="Arial"/>
          <w:color w:val="000000" w:themeColor="text1"/>
        </w:rPr>
        <w:t xml:space="preserve">Table </w:t>
      </w:r>
      <w:r w:rsidR="00FE2E29" w:rsidRPr="00B77FF1">
        <w:rPr>
          <w:rFonts w:ascii="Arial" w:hAnsi="Arial" w:cs="Arial"/>
          <w:noProof/>
          <w:color w:val="000000" w:themeColor="text1"/>
        </w:rPr>
        <w:t>1</w:t>
      </w:r>
      <w:r w:rsidR="00FE2E29">
        <w:rPr>
          <w:rFonts w:ascii="Arial" w:hAnsi="Arial" w:cs="Arial"/>
        </w:rPr>
        <w:fldChar w:fldCharType="end"/>
      </w:r>
      <w:r w:rsidRPr="00B77FF1">
        <w:rPr>
          <w:rFonts w:ascii="Arial" w:hAnsi="Arial" w:cs="Arial"/>
        </w:rPr>
        <w:t xml:space="preserve"> with all included articles freely/openly available</w:t>
      </w:r>
      <w:r w:rsidR="00C30C37">
        <w:rPr>
          <w:rFonts w:ascii="Arial" w:hAnsi="Arial" w:cs="Arial"/>
        </w:rPr>
        <w:t>)</w:t>
      </w:r>
      <w:r w:rsidRPr="00B77FF1">
        <w:rPr>
          <w:rFonts w:ascii="Arial" w:hAnsi="Arial" w:cs="Arial"/>
        </w:rPr>
        <w:t>.</w:t>
      </w:r>
      <w:r w:rsidRPr="00B77FF1">
        <w:rPr>
          <w:rFonts w:ascii="Arial" w:hAnsi="Arial" w:cs="Arial"/>
          <w:b/>
          <w:bCs/>
        </w:rPr>
        <w:br w:type="page"/>
      </w:r>
    </w:p>
    <w:p w14:paraId="6816AED5" w14:textId="77777777" w:rsidR="002C5324" w:rsidRPr="00B77FF1" w:rsidRDefault="002C5324" w:rsidP="002C5324">
      <w:pPr>
        <w:spacing w:line="480" w:lineRule="auto"/>
        <w:jc w:val="both"/>
        <w:rPr>
          <w:rFonts w:ascii="Arial" w:hAnsi="Arial" w:cs="Arial"/>
          <w:b/>
          <w:bCs/>
        </w:rPr>
      </w:pPr>
      <w:r w:rsidRPr="00B77FF1">
        <w:rPr>
          <w:rFonts w:ascii="Arial" w:hAnsi="Arial" w:cs="Arial"/>
          <w:b/>
          <w:bCs/>
        </w:rPr>
        <w:lastRenderedPageBreak/>
        <w:t>Location of research.</w:t>
      </w:r>
    </w:p>
    <w:p w14:paraId="6A2061E9" w14:textId="60F6D8EF" w:rsidR="002C5324" w:rsidRPr="00B77FF1" w:rsidRDefault="002C5324" w:rsidP="002C5324">
      <w:pPr>
        <w:spacing w:line="480" w:lineRule="auto"/>
        <w:jc w:val="both"/>
        <w:rPr>
          <w:rFonts w:ascii="Arial" w:hAnsi="Arial" w:cs="Arial"/>
        </w:rPr>
      </w:pPr>
      <w:r>
        <w:rPr>
          <w:rFonts w:ascii="Arial" w:hAnsi="Arial" w:cs="Arial"/>
        </w:rPr>
        <w:t xml:space="preserve">The </w:t>
      </w:r>
      <w:r w:rsidRPr="1013F2D8">
        <w:rPr>
          <w:rFonts w:ascii="Arial" w:hAnsi="Arial" w:cs="Arial"/>
        </w:rPr>
        <w:t xml:space="preserve">provinces </w:t>
      </w:r>
      <w:del w:id="697" w:author="Man Lim Ho" w:date="2024-04-17T16:03:00Z" w16du:dateUtc="2024-04-17T06:03:00Z">
        <w:r w:rsidRPr="1013F2D8" w:rsidDel="004D5224">
          <w:rPr>
            <w:rFonts w:ascii="Arial" w:hAnsi="Arial" w:cs="Arial"/>
          </w:rPr>
          <w:delText xml:space="preserve">are </w:delText>
        </w:r>
      </w:del>
      <w:ins w:id="698" w:author="Man Lim Ho" w:date="2024-04-17T16:03:00Z" w16du:dateUtc="2024-04-17T06:03:00Z">
        <w:r w:rsidR="004D5224">
          <w:rPr>
            <w:rFonts w:ascii="Arial" w:hAnsi="Arial" w:cs="Arial"/>
          </w:rPr>
          <w:t>were</w:t>
        </w:r>
        <w:r w:rsidR="004D5224" w:rsidRPr="1013F2D8">
          <w:rPr>
            <w:rFonts w:ascii="Arial" w:hAnsi="Arial" w:cs="Arial"/>
          </w:rPr>
          <w:t xml:space="preserve"> </w:t>
        </w:r>
      </w:ins>
      <w:r w:rsidRPr="1013F2D8">
        <w:rPr>
          <w:rFonts w:ascii="Arial" w:hAnsi="Arial" w:cs="Arial"/>
        </w:rPr>
        <w:t>identified</w:t>
      </w:r>
      <w:del w:id="699" w:author="Man Lim Ho" w:date="2024-04-12T14:22:00Z" w16du:dateUtc="2024-04-12T04:22:00Z">
        <w:r w:rsidRPr="00B77FF1" w:rsidDel="00C7745B">
          <w:rPr>
            <w:rFonts w:ascii="Arial" w:hAnsi="Arial" w:cs="Arial"/>
          </w:rPr>
          <w:delText xml:space="preserve"> (Defined by Spalding et al. (2007)</w:delText>
        </w:r>
        <w:r w:rsidR="001505B4" w:rsidDel="00C7745B">
          <w:rPr>
            <w:rFonts w:ascii="Arial" w:hAnsi="Arial" w:cs="Arial"/>
          </w:rPr>
          <w:delText xml:space="preserve"> [23]</w:delText>
        </w:r>
        <w:r w:rsidRPr="00B77FF1" w:rsidDel="00C7745B">
          <w:rPr>
            <w:rFonts w:ascii="Arial" w:hAnsi="Arial" w:cs="Arial"/>
          </w:rPr>
          <w:delText xml:space="preserve"> as large areas with presence of distinct biotas, that hold some level of endemism.)</w:delText>
        </w:r>
      </w:del>
      <w:r w:rsidRPr="00B77FF1">
        <w:rPr>
          <w:rFonts w:ascii="Arial" w:hAnsi="Arial" w:cs="Arial"/>
        </w:rPr>
        <w:t>, and subsequently the ecoregion</w:t>
      </w:r>
      <w:del w:id="700" w:author="Man Lim Ho" w:date="2024-04-12T14:22:00Z" w16du:dateUtc="2024-04-12T04:22:00Z">
        <w:r w:rsidRPr="00B77FF1" w:rsidDel="00C7745B">
          <w:rPr>
            <w:rFonts w:ascii="Arial" w:hAnsi="Arial" w:cs="Arial"/>
          </w:rPr>
          <w:delText xml:space="preserve"> </w:delText>
        </w:r>
      </w:del>
      <w:moveFromRangeStart w:id="701" w:author="Man Lim Ho" w:date="2024-04-12T14:22:00Z" w:name="move163824187"/>
      <w:commentRangeStart w:id="702"/>
      <w:moveFrom w:id="703" w:author="Man Lim Ho" w:date="2024-04-12T14:22:00Z" w16du:dateUtc="2024-04-12T04:22:00Z">
        <w:r w:rsidRPr="00B77FF1" w:rsidDel="00C7745B">
          <w:rPr>
            <w:rFonts w:ascii="Arial" w:hAnsi="Arial" w:cs="Arial"/>
          </w:rPr>
          <w:t>(Defined by Spalding et al. (2007)</w:t>
        </w:r>
        <w:r w:rsidR="001505B4" w:rsidDel="00C7745B">
          <w:rPr>
            <w:rFonts w:ascii="Arial" w:hAnsi="Arial" w:cs="Arial"/>
          </w:rPr>
          <w:t xml:space="preserve"> [23]</w:t>
        </w:r>
        <w:r w:rsidRPr="00B77FF1" w:rsidDel="00C7745B">
          <w:rPr>
            <w:rFonts w:ascii="Arial" w:hAnsi="Arial" w:cs="Arial"/>
          </w:rPr>
          <w:t xml:space="preserve"> as areas of relatively homogeneous species composition and clearly distinct from adjacent systems. Ecoregions are nested within Provinces.)</w:t>
        </w:r>
      </w:moveFrom>
      <w:moveFromRangeEnd w:id="701"/>
      <w:del w:id="704" w:author="Man Lim Ho" w:date="2024-04-12T14:22:00Z" w16du:dateUtc="2024-04-12T04:22:00Z">
        <w:r w:rsidRPr="00B77FF1" w:rsidDel="00C7745B">
          <w:rPr>
            <w:rFonts w:ascii="Arial" w:hAnsi="Arial" w:cs="Arial"/>
          </w:rPr>
          <w:delText xml:space="preserve"> </w:delText>
        </w:r>
      </w:del>
      <w:r w:rsidRPr="00B77FF1">
        <w:rPr>
          <w:rFonts w:ascii="Arial" w:hAnsi="Arial" w:cs="Arial"/>
        </w:rPr>
        <w:t xml:space="preserve"> </w:t>
      </w:r>
      <w:commentRangeEnd w:id="702"/>
      <w:r w:rsidR="009427D4">
        <w:rPr>
          <w:rStyle w:val="CommentReference"/>
        </w:rPr>
        <w:commentReference w:id="702"/>
      </w:r>
      <w:r w:rsidRPr="00B77FF1">
        <w:rPr>
          <w:rFonts w:ascii="Arial" w:hAnsi="Arial" w:cs="Arial"/>
        </w:rPr>
        <w:t xml:space="preserve">where the included studies were conducted (Figure </w:t>
      </w:r>
      <w:r w:rsidR="00C30C37">
        <w:rPr>
          <w:rFonts w:ascii="Arial" w:hAnsi="Arial" w:cs="Arial"/>
        </w:rPr>
        <w:t>7</w:t>
      </w:r>
      <w:r w:rsidRPr="00B77FF1">
        <w:rPr>
          <w:rFonts w:ascii="Arial" w:hAnsi="Arial" w:cs="Arial"/>
        </w:rPr>
        <w:t>). Majority of studies were conducted in the province of South China Sea (20 occurrences), this includes the ecoregions of Southern China (15 studies), South China Sea Oceanic Islands (</w:t>
      </w:r>
      <w:ins w:id="705" w:author="Man Lim Ho" w:date="2024-04-17T16:08:00Z" w16du:dateUtc="2024-04-17T06:08:00Z">
        <w:r w:rsidR="00176A38">
          <w:rPr>
            <w:rFonts w:ascii="Arial" w:hAnsi="Arial" w:cs="Arial"/>
          </w:rPr>
          <w:t>one</w:t>
        </w:r>
      </w:ins>
      <w:del w:id="706" w:author="Man Lim Ho" w:date="2024-04-17T16:08:00Z" w16du:dateUtc="2024-04-17T06:08:00Z">
        <w:r w:rsidRPr="00B77FF1" w:rsidDel="00176A38">
          <w:rPr>
            <w:rFonts w:ascii="Arial" w:hAnsi="Arial" w:cs="Arial"/>
          </w:rPr>
          <w:delText>1</w:delText>
        </w:r>
      </w:del>
      <w:r w:rsidRPr="00B77FF1">
        <w:rPr>
          <w:rFonts w:ascii="Arial" w:hAnsi="Arial" w:cs="Arial"/>
        </w:rPr>
        <w:t xml:space="preserve"> study), and Gulf of Tonkin (</w:t>
      </w:r>
      <w:del w:id="707" w:author="Man Lim Ho" w:date="2024-04-17T16:08:00Z" w16du:dateUtc="2024-04-17T06:08:00Z">
        <w:r w:rsidRPr="00B77FF1" w:rsidDel="00176A38">
          <w:rPr>
            <w:rFonts w:ascii="Arial" w:hAnsi="Arial" w:cs="Arial"/>
          </w:rPr>
          <w:delText xml:space="preserve">4 </w:delText>
        </w:r>
      </w:del>
      <w:ins w:id="708" w:author="Man Lim Ho" w:date="2024-04-17T16:08:00Z" w16du:dateUtc="2024-04-17T06:08:00Z">
        <w:r w:rsidR="00176A38">
          <w:rPr>
            <w:rFonts w:ascii="Arial" w:hAnsi="Arial" w:cs="Arial"/>
          </w:rPr>
          <w:t>four</w:t>
        </w:r>
        <w:r w:rsidR="00176A38" w:rsidRPr="00B77FF1">
          <w:rPr>
            <w:rFonts w:ascii="Arial" w:hAnsi="Arial" w:cs="Arial"/>
          </w:rPr>
          <w:t xml:space="preserve"> </w:t>
        </w:r>
      </w:ins>
      <w:r w:rsidRPr="00B77FF1">
        <w:rPr>
          <w:rFonts w:ascii="Arial" w:hAnsi="Arial" w:cs="Arial"/>
        </w:rPr>
        <w:t>studies). The second highest province is Mediterranean Sea, consisting of 15 occurrences, including the ecoregions of Western Mediterranean (11 studies), Adriatic Sea (</w:t>
      </w:r>
      <w:del w:id="709" w:author="Man Lim Ho" w:date="2024-04-17T16:08:00Z" w16du:dateUtc="2024-04-17T06:08:00Z">
        <w:r w:rsidRPr="00B77FF1" w:rsidDel="00176A38">
          <w:rPr>
            <w:rFonts w:ascii="Arial" w:hAnsi="Arial" w:cs="Arial"/>
          </w:rPr>
          <w:delText xml:space="preserve">2 </w:delText>
        </w:r>
      </w:del>
      <w:ins w:id="710" w:author="Man Lim Ho" w:date="2024-04-17T16:08:00Z" w16du:dateUtc="2024-04-17T06:08:00Z">
        <w:r w:rsidR="00176A38">
          <w:rPr>
            <w:rFonts w:ascii="Arial" w:hAnsi="Arial" w:cs="Arial"/>
          </w:rPr>
          <w:t>two</w:t>
        </w:r>
        <w:r w:rsidR="00176A38" w:rsidRPr="00B77FF1">
          <w:rPr>
            <w:rFonts w:ascii="Arial" w:hAnsi="Arial" w:cs="Arial"/>
          </w:rPr>
          <w:t xml:space="preserve"> </w:t>
        </w:r>
      </w:ins>
      <w:r w:rsidRPr="00B77FF1">
        <w:rPr>
          <w:rFonts w:ascii="Arial" w:hAnsi="Arial" w:cs="Arial"/>
        </w:rPr>
        <w:t>studies), Levantine Sea (</w:t>
      </w:r>
      <w:del w:id="711" w:author="Man Lim Ho" w:date="2024-04-17T16:08:00Z" w16du:dateUtc="2024-04-17T06:08:00Z">
        <w:r w:rsidRPr="00B77FF1" w:rsidDel="00176A38">
          <w:rPr>
            <w:rFonts w:ascii="Arial" w:hAnsi="Arial" w:cs="Arial"/>
          </w:rPr>
          <w:delText xml:space="preserve">1 </w:delText>
        </w:r>
      </w:del>
      <w:ins w:id="712" w:author="Man Lim Ho" w:date="2024-04-17T16:08:00Z" w16du:dateUtc="2024-04-17T06:08:00Z">
        <w:r w:rsidR="00176A38">
          <w:rPr>
            <w:rFonts w:ascii="Arial" w:hAnsi="Arial" w:cs="Arial"/>
          </w:rPr>
          <w:t>one</w:t>
        </w:r>
        <w:r w:rsidR="00176A38" w:rsidRPr="00B77FF1">
          <w:rPr>
            <w:rFonts w:ascii="Arial" w:hAnsi="Arial" w:cs="Arial"/>
          </w:rPr>
          <w:t xml:space="preserve"> </w:t>
        </w:r>
      </w:ins>
      <w:r w:rsidRPr="00B77FF1">
        <w:rPr>
          <w:rFonts w:ascii="Arial" w:hAnsi="Arial" w:cs="Arial"/>
        </w:rPr>
        <w:t>study), and Ionian Sea (</w:t>
      </w:r>
      <w:del w:id="713" w:author="Man Lim Ho" w:date="2024-04-17T16:08:00Z" w16du:dateUtc="2024-04-17T06:08:00Z">
        <w:r w:rsidRPr="00B77FF1" w:rsidDel="00176A38">
          <w:rPr>
            <w:rFonts w:ascii="Arial" w:hAnsi="Arial" w:cs="Arial"/>
          </w:rPr>
          <w:delText xml:space="preserve">1 </w:delText>
        </w:r>
      </w:del>
      <w:ins w:id="714" w:author="Man Lim Ho" w:date="2024-04-17T16:08:00Z" w16du:dateUtc="2024-04-17T06:08:00Z">
        <w:r w:rsidR="00176A38">
          <w:rPr>
            <w:rFonts w:ascii="Arial" w:hAnsi="Arial" w:cs="Arial"/>
          </w:rPr>
          <w:t>one</w:t>
        </w:r>
        <w:r w:rsidR="00176A38" w:rsidRPr="00B77FF1">
          <w:rPr>
            <w:rFonts w:ascii="Arial" w:hAnsi="Arial" w:cs="Arial"/>
          </w:rPr>
          <w:t xml:space="preserve"> </w:t>
        </w:r>
      </w:ins>
      <w:r w:rsidRPr="00B77FF1">
        <w:rPr>
          <w:rFonts w:ascii="Arial" w:hAnsi="Arial" w:cs="Arial"/>
        </w:rPr>
        <w:t xml:space="preserve">study). The province of Warm Temperate Northwest Pacific </w:t>
      </w:r>
      <w:del w:id="715" w:author="Man Lim Ho" w:date="2024-04-17T16:03:00Z" w16du:dateUtc="2024-04-17T06:03:00Z">
        <w:r w:rsidRPr="00B77FF1" w:rsidDel="00B430A9">
          <w:rPr>
            <w:rFonts w:ascii="Arial" w:hAnsi="Arial" w:cs="Arial"/>
          </w:rPr>
          <w:delText xml:space="preserve">is </w:delText>
        </w:r>
      </w:del>
      <w:ins w:id="716" w:author="Man Lim Ho" w:date="2024-04-17T16:03:00Z" w16du:dateUtc="2024-04-17T06:03:00Z">
        <w:r w:rsidR="00B430A9">
          <w:rPr>
            <w:rFonts w:ascii="Arial" w:hAnsi="Arial" w:cs="Arial"/>
          </w:rPr>
          <w:t>was</w:t>
        </w:r>
        <w:r w:rsidR="00B430A9" w:rsidRPr="00B77FF1">
          <w:rPr>
            <w:rFonts w:ascii="Arial" w:hAnsi="Arial" w:cs="Arial"/>
          </w:rPr>
          <w:t xml:space="preserve"> </w:t>
        </w:r>
      </w:ins>
      <w:r w:rsidRPr="00B77FF1">
        <w:rPr>
          <w:rFonts w:ascii="Arial" w:hAnsi="Arial" w:cs="Arial"/>
        </w:rPr>
        <w:t xml:space="preserve">the third highest occurring province, with 12 occurrences </w:t>
      </w:r>
      <w:del w:id="717" w:author="Man Lim Ho" w:date="2024-04-17T16:03:00Z" w16du:dateUtc="2024-04-17T06:03:00Z">
        <w:r w:rsidRPr="00B77FF1" w:rsidDel="00B430A9">
          <w:rPr>
            <w:rFonts w:ascii="Arial" w:hAnsi="Arial" w:cs="Arial"/>
          </w:rPr>
          <w:delText xml:space="preserve">with </w:delText>
        </w:r>
      </w:del>
      <w:ins w:id="718" w:author="Man Lim Ho" w:date="2024-04-17T16:03:00Z" w16du:dateUtc="2024-04-17T06:03:00Z">
        <w:r w:rsidR="00B430A9">
          <w:rPr>
            <w:rFonts w:ascii="Arial" w:hAnsi="Arial" w:cs="Arial"/>
          </w:rPr>
          <w:t>of</w:t>
        </w:r>
        <w:r w:rsidR="00B430A9" w:rsidRPr="00B77FF1">
          <w:rPr>
            <w:rFonts w:ascii="Arial" w:hAnsi="Arial" w:cs="Arial"/>
          </w:rPr>
          <w:t xml:space="preserve"> </w:t>
        </w:r>
      </w:ins>
      <w:r w:rsidRPr="00B77FF1">
        <w:rPr>
          <w:rFonts w:ascii="Arial" w:hAnsi="Arial" w:cs="Arial"/>
        </w:rPr>
        <w:t>studies identified in the ecoregions of East China Sea (</w:t>
      </w:r>
      <w:del w:id="719" w:author="Man Lim Ho" w:date="2024-04-17T16:08:00Z" w16du:dateUtc="2024-04-17T06:08:00Z">
        <w:r w:rsidRPr="00B77FF1" w:rsidDel="00176A38">
          <w:rPr>
            <w:rFonts w:ascii="Arial" w:hAnsi="Arial" w:cs="Arial"/>
          </w:rPr>
          <w:delText xml:space="preserve">6 </w:delText>
        </w:r>
      </w:del>
      <w:ins w:id="720" w:author="Man Lim Ho" w:date="2024-04-17T16:08:00Z" w16du:dateUtc="2024-04-17T06:08:00Z">
        <w:r w:rsidR="00176A38">
          <w:rPr>
            <w:rFonts w:ascii="Arial" w:hAnsi="Arial" w:cs="Arial"/>
          </w:rPr>
          <w:t>six</w:t>
        </w:r>
        <w:r w:rsidR="00176A38" w:rsidRPr="00B77FF1">
          <w:rPr>
            <w:rFonts w:ascii="Arial" w:hAnsi="Arial" w:cs="Arial"/>
          </w:rPr>
          <w:t xml:space="preserve"> </w:t>
        </w:r>
      </w:ins>
      <w:r w:rsidRPr="00B77FF1">
        <w:rPr>
          <w:rFonts w:ascii="Arial" w:hAnsi="Arial" w:cs="Arial"/>
        </w:rPr>
        <w:t>studies), Central Kuroshio Current (</w:t>
      </w:r>
      <w:del w:id="721" w:author="Man Lim Ho" w:date="2024-04-17T16:08:00Z" w16du:dateUtc="2024-04-17T06:08:00Z">
        <w:r w:rsidRPr="00B77FF1" w:rsidDel="00176A38">
          <w:rPr>
            <w:rFonts w:ascii="Arial" w:hAnsi="Arial" w:cs="Arial"/>
          </w:rPr>
          <w:delText xml:space="preserve">6 </w:delText>
        </w:r>
      </w:del>
      <w:ins w:id="722" w:author="Man Lim Ho" w:date="2024-04-17T16:08:00Z" w16du:dateUtc="2024-04-17T06:08:00Z">
        <w:r w:rsidR="00176A38">
          <w:rPr>
            <w:rFonts w:ascii="Arial" w:hAnsi="Arial" w:cs="Arial"/>
          </w:rPr>
          <w:t>six</w:t>
        </w:r>
        <w:r w:rsidR="00176A38" w:rsidRPr="00B77FF1">
          <w:rPr>
            <w:rFonts w:ascii="Arial" w:hAnsi="Arial" w:cs="Arial"/>
          </w:rPr>
          <w:t xml:space="preserve"> </w:t>
        </w:r>
      </w:ins>
      <w:r w:rsidRPr="00B77FF1">
        <w:rPr>
          <w:rFonts w:ascii="Arial" w:hAnsi="Arial" w:cs="Arial"/>
        </w:rPr>
        <w:t xml:space="preserve">studies) (Figure </w:t>
      </w:r>
      <w:r w:rsidR="00C30C37">
        <w:rPr>
          <w:rFonts w:ascii="Arial" w:hAnsi="Arial" w:cs="Arial"/>
        </w:rPr>
        <w:t>7</w:t>
      </w:r>
      <w:r w:rsidRPr="00B77FF1">
        <w:rPr>
          <w:rFonts w:ascii="Arial" w:hAnsi="Arial" w:cs="Arial"/>
        </w:rPr>
        <w:t>b).</w:t>
      </w:r>
    </w:p>
    <w:p w14:paraId="2EF66890" w14:textId="09B2F808" w:rsidR="002C5324" w:rsidRPr="00B77FF1" w:rsidRDefault="002C5324" w:rsidP="002C5324">
      <w:pPr>
        <w:spacing w:line="480" w:lineRule="auto"/>
        <w:jc w:val="both"/>
        <w:rPr>
          <w:rFonts w:ascii="Arial" w:hAnsi="Arial" w:cs="Arial"/>
        </w:rPr>
      </w:pPr>
      <w:r w:rsidRPr="00B77FF1">
        <w:rPr>
          <w:rFonts w:ascii="Arial" w:hAnsi="Arial" w:cs="Arial"/>
        </w:rPr>
        <w:t xml:space="preserve">When examining the provinces recorded from the included studies, </w:t>
      </w:r>
      <w:del w:id="723" w:author="Man Lim Ho" w:date="2024-04-17T16:08:00Z" w16du:dateUtc="2024-04-17T06:08:00Z">
        <w:r w:rsidRPr="00B77FF1" w:rsidDel="00176A38">
          <w:rPr>
            <w:rFonts w:ascii="Arial" w:hAnsi="Arial" w:cs="Arial"/>
          </w:rPr>
          <w:delText xml:space="preserve">7 </w:delText>
        </w:r>
      </w:del>
      <w:ins w:id="724" w:author="Man Lim Ho" w:date="2024-04-17T16:08:00Z" w16du:dateUtc="2024-04-17T06:08:00Z">
        <w:r w:rsidR="00176A38">
          <w:rPr>
            <w:rFonts w:ascii="Arial" w:hAnsi="Arial" w:cs="Arial"/>
          </w:rPr>
          <w:t>seven</w:t>
        </w:r>
        <w:r w:rsidR="00176A38" w:rsidRPr="00B77FF1">
          <w:rPr>
            <w:rFonts w:ascii="Arial" w:hAnsi="Arial" w:cs="Arial"/>
          </w:rPr>
          <w:t xml:space="preserve"> </w:t>
        </w:r>
      </w:ins>
      <w:r w:rsidRPr="00B77FF1">
        <w:rPr>
          <w:rFonts w:ascii="Arial" w:hAnsi="Arial" w:cs="Arial"/>
        </w:rPr>
        <w:t>provinces that are on the Australian continent</w:t>
      </w:r>
      <w:r>
        <w:rPr>
          <w:rFonts w:ascii="Arial" w:hAnsi="Arial" w:cs="Arial"/>
        </w:rPr>
        <w:t xml:space="preserve"> </w:t>
      </w:r>
      <w:del w:id="725" w:author="Man Lim Ho" w:date="2024-04-17T16:03:00Z" w16du:dateUtc="2024-04-17T06:03:00Z">
        <w:r w:rsidDel="00B430A9">
          <w:rPr>
            <w:rFonts w:ascii="Arial" w:hAnsi="Arial" w:cs="Arial"/>
          </w:rPr>
          <w:delText xml:space="preserve">are </w:delText>
        </w:r>
      </w:del>
      <w:ins w:id="726" w:author="Man Lim Ho" w:date="2024-04-17T16:03:00Z" w16du:dateUtc="2024-04-17T06:03:00Z">
        <w:r w:rsidR="00B430A9">
          <w:rPr>
            <w:rFonts w:ascii="Arial" w:hAnsi="Arial" w:cs="Arial"/>
          </w:rPr>
          <w:t xml:space="preserve">were </w:t>
        </w:r>
      </w:ins>
      <w:r>
        <w:rPr>
          <w:rFonts w:ascii="Arial" w:hAnsi="Arial" w:cs="Arial"/>
        </w:rPr>
        <w:t>identified</w:t>
      </w:r>
      <w:r w:rsidRPr="00B77FF1">
        <w:rPr>
          <w:rFonts w:ascii="Arial" w:hAnsi="Arial" w:cs="Arial"/>
        </w:rPr>
        <w:t>, including Lord Howe and Norfolk Islands (</w:t>
      </w:r>
      <w:del w:id="727" w:author="Man Lim Ho" w:date="2024-04-17T16:09:00Z" w16du:dateUtc="2024-04-17T06:09:00Z">
        <w:r w:rsidRPr="00B77FF1" w:rsidDel="00176A38">
          <w:rPr>
            <w:rFonts w:ascii="Arial" w:hAnsi="Arial" w:cs="Arial"/>
          </w:rPr>
          <w:delText xml:space="preserve">9 </w:delText>
        </w:r>
      </w:del>
      <w:ins w:id="728" w:author="Man Lim Ho" w:date="2024-04-17T16:09:00Z" w16du:dateUtc="2024-04-17T06:09:00Z">
        <w:r w:rsidR="00176A38">
          <w:rPr>
            <w:rFonts w:ascii="Arial" w:hAnsi="Arial" w:cs="Arial"/>
          </w:rPr>
          <w:t>nine</w:t>
        </w:r>
        <w:r w:rsidR="00176A38" w:rsidRPr="00B77FF1">
          <w:rPr>
            <w:rFonts w:ascii="Arial" w:hAnsi="Arial" w:cs="Arial"/>
          </w:rPr>
          <w:t xml:space="preserve"> </w:t>
        </w:r>
      </w:ins>
      <w:r w:rsidRPr="00B77FF1">
        <w:rPr>
          <w:rFonts w:ascii="Arial" w:hAnsi="Arial" w:cs="Arial"/>
        </w:rPr>
        <w:t>occurrences), Southwest Australian Shelf (</w:t>
      </w:r>
      <w:del w:id="729" w:author="Man Lim Ho" w:date="2024-04-17T16:09:00Z" w16du:dateUtc="2024-04-17T06:09:00Z">
        <w:r w:rsidRPr="00B77FF1" w:rsidDel="00176A38">
          <w:rPr>
            <w:rFonts w:ascii="Arial" w:hAnsi="Arial" w:cs="Arial"/>
          </w:rPr>
          <w:delText xml:space="preserve">6 </w:delText>
        </w:r>
      </w:del>
      <w:ins w:id="730" w:author="Man Lim Ho" w:date="2024-04-17T16:09:00Z" w16du:dateUtc="2024-04-17T06:09:00Z">
        <w:r w:rsidR="00176A38">
          <w:rPr>
            <w:rFonts w:ascii="Arial" w:hAnsi="Arial" w:cs="Arial"/>
          </w:rPr>
          <w:t>six</w:t>
        </w:r>
        <w:r w:rsidR="00176A38" w:rsidRPr="00B77FF1">
          <w:rPr>
            <w:rFonts w:ascii="Arial" w:hAnsi="Arial" w:cs="Arial"/>
          </w:rPr>
          <w:t xml:space="preserve"> </w:t>
        </w:r>
      </w:ins>
      <w:r w:rsidRPr="00B77FF1">
        <w:rPr>
          <w:rFonts w:ascii="Arial" w:hAnsi="Arial" w:cs="Arial"/>
        </w:rPr>
        <w:t>occurrences), West Central Australian Shelf (</w:t>
      </w:r>
      <w:del w:id="731" w:author="Man Lim Ho" w:date="2024-04-17T16:09:00Z" w16du:dateUtc="2024-04-17T06:09:00Z">
        <w:r w:rsidRPr="00B77FF1" w:rsidDel="00176A38">
          <w:rPr>
            <w:rFonts w:ascii="Arial" w:hAnsi="Arial" w:cs="Arial"/>
          </w:rPr>
          <w:delText xml:space="preserve">5 </w:delText>
        </w:r>
      </w:del>
      <w:ins w:id="732" w:author="Man Lim Ho" w:date="2024-04-17T16:09:00Z" w16du:dateUtc="2024-04-17T06:09:00Z">
        <w:r w:rsidR="00176A38">
          <w:rPr>
            <w:rFonts w:ascii="Arial" w:hAnsi="Arial" w:cs="Arial"/>
          </w:rPr>
          <w:t>five</w:t>
        </w:r>
        <w:r w:rsidR="00176A38" w:rsidRPr="00B77FF1">
          <w:rPr>
            <w:rFonts w:ascii="Arial" w:hAnsi="Arial" w:cs="Arial"/>
          </w:rPr>
          <w:t xml:space="preserve"> </w:t>
        </w:r>
      </w:ins>
      <w:r w:rsidRPr="00B77FF1">
        <w:rPr>
          <w:rFonts w:ascii="Arial" w:hAnsi="Arial" w:cs="Arial"/>
        </w:rPr>
        <w:t>occurrences), East Central Australian Shelf (</w:t>
      </w:r>
      <w:del w:id="733" w:author="Man Lim Ho" w:date="2024-04-17T16:09:00Z" w16du:dateUtc="2024-04-17T06:09:00Z">
        <w:r w:rsidRPr="00B77FF1" w:rsidDel="00176A38">
          <w:rPr>
            <w:rFonts w:ascii="Arial" w:hAnsi="Arial" w:cs="Arial"/>
          </w:rPr>
          <w:delText xml:space="preserve">4 </w:delText>
        </w:r>
      </w:del>
      <w:ins w:id="734" w:author="Man Lim Ho" w:date="2024-04-17T16:09:00Z" w16du:dateUtc="2024-04-17T06:09:00Z">
        <w:r w:rsidR="00176A38">
          <w:rPr>
            <w:rFonts w:ascii="Arial" w:hAnsi="Arial" w:cs="Arial"/>
          </w:rPr>
          <w:t>four</w:t>
        </w:r>
        <w:r w:rsidR="00176A38" w:rsidRPr="00B77FF1">
          <w:rPr>
            <w:rFonts w:ascii="Arial" w:hAnsi="Arial" w:cs="Arial"/>
          </w:rPr>
          <w:t xml:space="preserve"> </w:t>
        </w:r>
      </w:ins>
      <w:r w:rsidRPr="00B77FF1">
        <w:rPr>
          <w:rFonts w:ascii="Arial" w:hAnsi="Arial" w:cs="Arial"/>
        </w:rPr>
        <w:t>occurrences), Northeast Australian Shelf (</w:t>
      </w:r>
      <w:del w:id="735" w:author="Man Lim Ho" w:date="2024-04-17T16:09:00Z" w16du:dateUtc="2024-04-17T06:09:00Z">
        <w:r w:rsidRPr="00B77FF1" w:rsidDel="00176A38">
          <w:rPr>
            <w:rFonts w:ascii="Arial" w:hAnsi="Arial" w:cs="Arial"/>
          </w:rPr>
          <w:delText xml:space="preserve">3 </w:delText>
        </w:r>
      </w:del>
      <w:ins w:id="736" w:author="Man Lim Ho" w:date="2024-04-17T16:09:00Z" w16du:dateUtc="2024-04-17T06:09:00Z">
        <w:r w:rsidR="00176A38">
          <w:rPr>
            <w:rFonts w:ascii="Arial" w:hAnsi="Arial" w:cs="Arial"/>
          </w:rPr>
          <w:t>three</w:t>
        </w:r>
        <w:r w:rsidR="00176A38" w:rsidRPr="00B77FF1">
          <w:rPr>
            <w:rFonts w:ascii="Arial" w:hAnsi="Arial" w:cs="Arial"/>
          </w:rPr>
          <w:t xml:space="preserve"> </w:t>
        </w:r>
      </w:ins>
      <w:r w:rsidRPr="00B77FF1">
        <w:rPr>
          <w:rFonts w:ascii="Arial" w:hAnsi="Arial" w:cs="Arial"/>
        </w:rPr>
        <w:t>occurrences), Southeast Australian Shelf (</w:t>
      </w:r>
      <w:del w:id="737" w:author="Man Lim Ho" w:date="2024-04-17T16:09:00Z" w16du:dateUtc="2024-04-17T06:09:00Z">
        <w:r w:rsidRPr="00B77FF1" w:rsidDel="00176A38">
          <w:rPr>
            <w:rFonts w:ascii="Arial" w:hAnsi="Arial" w:cs="Arial"/>
          </w:rPr>
          <w:delText xml:space="preserve">2 </w:delText>
        </w:r>
      </w:del>
      <w:ins w:id="738" w:author="Man Lim Ho" w:date="2024-04-17T16:09:00Z" w16du:dateUtc="2024-04-17T06:09:00Z">
        <w:r w:rsidR="00176A38">
          <w:rPr>
            <w:rFonts w:ascii="Arial" w:hAnsi="Arial" w:cs="Arial"/>
          </w:rPr>
          <w:t>two</w:t>
        </w:r>
        <w:r w:rsidR="00176A38" w:rsidRPr="00B77FF1">
          <w:rPr>
            <w:rFonts w:ascii="Arial" w:hAnsi="Arial" w:cs="Arial"/>
          </w:rPr>
          <w:t xml:space="preserve"> </w:t>
        </w:r>
      </w:ins>
      <w:r w:rsidRPr="00B77FF1">
        <w:rPr>
          <w:rFonts w:ascii="Arial" w:hAnsi="Arial" w:cs="Arial"/>
        </w:rPr>
        <w:t>occurrences) and Northwest Australian Shelf (</w:t>
      </w:r>
      <w:del w:id="739" w:author="Man Lim Ho" w:date="2024-04-17T16:09:00Z" w16du:dateUtc="2024-04-17T06:09:00Z">
        <w:r w:rsidRPr="00B77FF1" w:rsidDel="00176A38">
          <w:rPr>
            <w:rFonts w:ascii="Arial" w:hAnsi="Arial" w:cs="Arial"/>
          </w:rPr>
          <w:delText xml:space="preserve">1 </w:delText>
        </w:r>
      </w:del>
      <w:ins w:id="740" w:author="Man Lim Ho" w:date="2024-04-17T16:09:00Z" w16du:dateUtc="2024-04-17T06:09:00Z">
        <w:r w:rsidR="00176A38">
          <w:rPr>
            <w:rFonts w:ascii="Arial" w:hAnsi="Arial" w:cs="Arial"/>
          </w:rPr>
          <w:t>one</w:t>
        </w:r>
        <w:r w:rsidR="00176A38" w:rsidRPr="00B77FF1">
          <w:rPr>
            <w:rFonts w:ascii="Arial" w:hAnsi="Arial" w:cs="Arial"/>
          </w:rPr>
          <w:t xml:space="preserve"> </w:t>
        </w:r>
      </w:ins>
      <w:r w:rsidRPr="00B77FF1">
        <w:rPr>
          <w:rFonts w:ascii="Arial" w:hAnsi="Arial" w:cs="Arial"/>
        </w:rPr>
        <w:t>occurrence). These provinces include the ecoregions of Lord Howe and Norfolk Island (</w:t>
      </w:r>
      <w:del w:id="741" w:author="Man Lim Ho" w:date="2024-04-17T16:09:00Z" w16du:dateUtc="2024-04-17T06:09:00Z">
        <w:r w:rsidRPr="00B77FF1" w:rsidDel="00176A38">
          <w:rPr>
            <w:rFonts w:ascii="Arial" w:hAnsi="Arial" w:cs="Arial"/>
          </w:rPr>
          <w:delText xml:space="preserve">9 </w:delText>
        </w:r>
      </w:del>
      <w:ins w:id="742" w:author="Man Lim Ho" w:date="2024-04-17T16:09:00Z" w16du:dateUtc="2024-04-17T06:09:00Z">
        <w:r w:rsidR="00176A38">
          <w:rPr>
            <w:rFonts w:ascii="Arial" w:hAnsi="Arial" w:cs="Arial"/>
          </w:rPr>
          <w:t>nine</w:t>
        </w:r>
        <w:r w:rsidR="00176A38" w:rsidRPr="00B77FF1">
          <w:rPr>
            <w:rFonts w:ascii="Arial" w:hAnsi="Arial" w:cs="Arial"/>
          </w:rPr>
          <w:t xml:space="preserve"> </w:t>
        </w:r>
      </w:ins>
      <w:r w:rsidRPr="00B77FF1">
        <w:rPr>
          <w:rFonts w:ascii="Arial" w:hAnsi="Arial" w:cs="Arial"/>
        </w:rPr>
        <w:t>studies), Leeuwin (</w:t>
      </w:r>
      <w:del w:id="743" w:author="Man Lim Ho" w:date="2024-04-17T16:09:00Z" w16du:dateUtc="2024-04-17T06:09:00Z">
        <w:r w:rsidRPr="00B77FF1" w:rsidDel="00176A38">
          <w:rPr>
            <w:rFonts w:ascii="Arial" w:hAnsi="Arial" w:cs="Arial"/>
          </w:rPr>
          <w:delText xml:space="preserve">6 </w:delText>
        </w:r>
      </w:del>
      <w:ins w:id="744" w:author="Man Lim Ho" w:date="2024-04-17T16:09:00Z" w16du:dateUtc="2024-04-17T06:09:00Z">
        <w:r w:rsidR="00176A38">
          <w:rPr>
            <w:rFonts w:ascii="Arial" w:hAnsi="Arial" w:cs="Arial"/>
          </w:rPr>
          <w:t>six</w:t>
        </w:r>
        <w:r w:rsidR="00176A38" w:rsidRPr="00B77FF1">
          <w:rPr>
            <w:rFonts w:ascii="Arial" w:hAnsi="Arial" w:cs="Arial"/>
          </w:rPr>
          <w:t xml:space="preserve"> </w:t>
        </w:r>
      </w:ins>
      <w:r w:rsidRPr="00B77FF1">
        <w:rPr>
          <w:rFonts w:ascii="Arial" w:hAnsi="Arial" w:cs="Arial"/>
        </w:rPr>
        <w:t>studies), Houtman (</w:t>
      </w:r>
      <w:del w:id="745" w:author="Man Lim Ho" w:date="2024-04-17T16:09:00Z" w16du:dateUtc="2024-04-17T06:09:00Z">
        <w:r w:rsidRPr="00B77FF1" w:rsidDel="00176A38">
          <w:rPr>
            <w:rFonts w:ascii="Arial" w:hAnsi="Arial" w:cs="Arial"/>
          </w:rPr>
          <w:delText xml:space="preserve">5 </w:delText>
        </w:r>
      </w:del>
      <w:ins w:id="746" w:author="Man Lim Ho" w:date="2024-04-17T16:09:00Z" w16du:dateUtc="2024-04-17T06:09:00Z">
        <w:r w:rsidR="00176A38">
          <w:rPr>
            <w:rFonts w:ascii="Arial" w:hAnsi="Arial" w:cs="Arial"/>
          </w:rPr>
          <w:t>five</w:t>
        </w:r>
        <w:r w:rsidR="00176A38" w:rsidRPr="00B77FF1">
          <w:rPr>
            <w:rFonts w:ascii="Arial" w:hAnsi="Arial" w:cs="Arial"/>
          </w:rPr>
          <w:t xml:space="preserve"> </w:t>
        </w:r>
      </w:ins>
      <w:r w:rsidRPr="00B77FF1">
        <w:rPr>
          <w:rFonts w:ascii="Arial" w:hAnsi="Arial" w:cs="Arial"/>
        </w:rPr>
        <w:t>studies), Tweed-Moreton (</w:t>
      </w:r>
      <w:ins w:id="747" w:author="Man Lim Ho" w:date="2024-04-17T16:09:00Z" w16du:dateUtc="2024-04-17T06:09:00Z">
        <w:r w:rsidR="00176A38">
          <w:rPr>
            <w:rFonts w:ascii="Arial" w:hAnsi="Arial" w:cs="Arial"/>
          </w:rPr>
          <w:t>three</w:t>
        </w:r>
      </w:ins>
      <w:del w:id="748" w:author="Man Lim Ho" w:date="2024-04-17T16:09:00Z" w16du:dateUtc="2024-04-17T06:09:00Z">
        <w:r w:rsidRPr="00B77FF1" w:rsidDel="00176A38">
          <w:rPr>
            <w:rFonts w:ascii="Arial" w:hAnsi="Arial" w:cs="Arial"/>
          </w:rPr>
          <w:delText>3</w:delText>
        </w:r>
      </w:del>
      <w:r w:rsidRPr="00B77FF1">
        <w:rPr>
          <w:rFonts w:ascii="Arial" w:hAnsi="Arial" w:cs="Arial"/>
        </w:rPr>
        <w:t xml:space="preserve"> studies), Manning-Hawkesbury (</w:t>
      </w:r>
      <w:del w:id="749" w:author="Man Lim Ho" w:date="2024-04-17T16:09:00Z" w16du:dateUtc="2024-04-17T06:09:00Z">
        <w:r w:rsidRPr="00B77FF1" w:rsidDel="00176A38">
          <w:rPr>
            <w:rFonts w:ascii="Arial" w:hAnsi="Arial" w:cs="Arial"/>
          </w:rPr>
          <w:delText xml:space="preserve">1 </w:delText>
        </w:r>
      </w:del>
      <w:ins w:id="750" w:author="Man Lim Ho" w:date="2024-04-17T16:09:00Z" w16du:dateUtc="2024-04-17T06:09:00Z">
        <w:r w:rsidR="00176A38">
          <w:rPr>
            <w:rFonts w:ascii="Arial" w:hAnsi="Arial" w:cs="Arial"/>
          </w:rPr>
          <w:t>one</w:t>
        </w:r>
        <w:r w:rsidR="00176A38" w:rsidRPr="00B77FF1">
          <w:rPr>
            <w:rFonts w:ascii="Arial" w:hAnsi="Arial" w:cs="Arial"/>
          </w:rPr>
          <w:t xml:space="preserve"> </w:t>
        </w:r>
      </w:ins>
      <w:r w:rsidRPr="00B77FF1">
        <w:rPr>
          <w:rFonts w:ascii="Arial" w:hAnsi="Arial" w:cs="Arial"/>
        </w:rPr>
        <w:t>study), Central and Southern Great Barrier Reef (</w:t>
      </w:r>
      <w:del w:id="751" w:author="Man Lim Ho" w:date="2024-04-17T16:09:00Z" w16du:dateUtc="2024-04-17T06:09:00Z">
        <w:r w:rsidRPr="00B77FF1" w:rsidDel="00176A38">
          <w:rPr>
            <w:rFonts w:ascii="Arial" w:hAnsi="Arial" w:cs="Arial"/>
          </w:rPr>
          <w:delText xml:space="preserve">2 </w:delText>
        </w:r>
      </w:del>
      <w:ins w:id="752" w:author="Man Lim Ho" w:date="2024-04-17T16:09:00Z" w16du:dateUtc="2024-04-17T06:09:00Z">
        <w:r w:rsidR="00176A38">
          <w:rPr>
            <w:rFonts w:ascii="Arial" w:hAnsi="Arial" w:cs="Arial"/>
          </w:rPr>
          <w:t>two</w:t>
        </w:r>
        <w:r w:rsidR="00176A38" w:rsidRPr="00B77FF1">
          <w:rPr>
            <w:rFonts w:ascii="Arial" w:hAnsi="Arial" w:cs="Arial"/>
          </w:rPr>
          <w:t xml:space="preserve"> </w:t>
        </w:r>
      </w:ins>
      <w:r w:rsidRPr="00B77FF1">
        <w:rPr>
          <w:rFonts w:ascii="Arial" w:hAnsi="Arial" w:cs="Arial"/>
        </w:rPr>
        <w:t>studies), Torres Strait Northern Great Barrier Reef (</w:t>
      </w:r>
      <w:del w:id="753" w:author="Man Lim Ho" w:date="2024-04-17T16:09:00Z" w16du:dateUtc="2024-04-17T06:09:00Z">
        <w:r w:rsidRPr="00B77FF1" w:rsidDel="00176A38">
          <w:rPr>
            <w:rFonts w:ascii="Arial" w:hAnsi="Arial" w:cs="Arial"/>
          </w:rPr>
          <w:delText xml:space="preserve">1 </w:delText>
        </w:r>
      </w:del>
      <w:ins w:id="754" w:author="Man Lim Ho" w:date="2024-04-17T16:09:00Z" w16du:dateUtc="2024-04-17T06:09:00Z">
        <w:r w:rsidR="00176A38">
          <w:rPr>
            <w:rFonts w:ascii="Arial" w:hAnsi="Arial" w:cs="Arial"/>
          </w:rPr>
          <w:t>one</w:t>
        </w:r>
        <w:r w:rsidR="00176A38" w:rsidRPr="00B77FF1">
          <w:rPr>
            <w:rFonts w:ascii="Arial" w:hAnsi="Arial" w:cs="Arial"/>
          </w:rPr>
          <w:t xml:space="preserve"> </w:t>
        </w:r>
      </w:ins>
      <w:r w:rsidRPr="00B77FF1">
        <w:rPr>
          <w:rFonts w:ascii="Arial" w:hAnsi="Arial" w:cs="Arial"/>
        </w:rPr>
        <w:t>study), Cape Howe (</w:t>
      </w:r>
      <w:del w:id="755" w:author="Man Lim Ho" w:date="2024-04-17T16:09:00Z" w16du:dateUtc="2024-04-17T06:09:00Z">
        <w:r w:rsidRPr="00B77FF1" w:rsidDel="00176A38">
          <w:rPr>
            <w:rFonts w:ascii="Arial" w:hAnsi="Arial" w:cs="Arial"/>
          </w:rPr>
          <w:delText xml:space="preserve">2 </w:delText>
        </w:r>
      </w:del>
      <w:ins w:id="756" w:author="Man Lim Ho" w:date="2024-04-17T16:09:00Z" w16du:dateUtc="2024-04-17T06:09:00Z">
        <w:r w:rsidR="00176A38">
          <w:rPr>
            <w:rFonts w:ascii="Arial" w:hAnsi="Arial" w:cs="Arial"/>
          </w:rPr>
          <w:t>two</w:t>
        </w:r>
        <w:r w:rsidR="00176A38" w:rsidRPr="00B77FF1">
          <w:rPr>
            <w:rFonts w:ascii="Arial" w:hAnsi="Arial" w:cs="Arial"/>
          </w:rPr>
          <w:t xml:space="preserve"> </w:t>
        </w:r>
      </w:ins>
      <w:r w:rsidRPr="00B77FF1">
        <w:rPr>
          <w:rFonts w:ascii="Arial" w:hAnsi="Arial" w:cs="Arial"/>
        </w:rPr>
        <w:t>studies), and Ningaloo (</w:t>
      </w:r>
      <w:del w:id="757" w:author="Man Lim Ho" w:date="2024-04-17T16:09:00Z" w16du:dateUtc="2024-04-17T06:09:00Z">
        <w:r w:rsidRPr="00B77FF1" w:rsidDel="00176A38">
          <w:rPr>
            <w:rFonts w:ascii="Arial" w:hAnsi="Arial" w:cs="Arial"/>
          </w:rPr>
          <w:delText xml:space="preserve">1 </w:delText>
        </w:r>
      </w:del>
      <w:ins w:id="758" w:author="Man Lim Ho" w:date="2024-04-17T16:09:00Z" w16du:dateUtc="2024-04-17T06:09:00Z">
        <w:r w:rsidR="00176A38">
          <w:rPr>
            <w:rFonts w:ascii="Arial" w:hAnsi="Arial" w:cs="Arial"/>
          </w:rPr>
          <w:t>one</w:t>
        </w:r>
        <w:r w:rsidR="00176A38" w:rsidRPr="00B77FF1">
          <w:rPr>
            <w:rFonts w:ascii="Arial" w:hAnsi="Arial" w:cs="Arial"/>
          </w:rPr>
          <w:t xml:space="preserve"> </w:t>
        </w:r>
      </w:ins>
      <w:r w:rsidRPr="00B77FF1">
        <w:rPr>
          <w:rFonts w:ascii="Arial" w:hAnsi="Arial" w:cs="Arial"/>
        </w:rPr>
        <w:t xml:space="preserve">study) (Figure </w:t>
      </w:r>
      <w:r w:rsidR="00C30C37">
        <w:rPr>
          <w:rFonts w:ascii="Arial" w:hAnsi="Arial" w:cs="Arial"/>
        </w:rPr>
        <w:t>7</w:t>
      </w:r>
      <w:r w:rsidRPr="00B77FF1">
        <w:rPr>
          <w:rFonts w:ascii="Arial" w:hAnsi="Arial" w:cs="Arial"/>
        </w:rPr>
        <w:t>b and</w:t>
      </w:r>
      <w:r w:rsidR="000C788D">
        <w:rPr>
          <w:rFonts w:ascii="Arial" w:hAnsi="Arial" w:cs="Arial"/>
        </w:rPr>
        <w:t xml:space="preserve"> </w:t>
      </w:r>
      <w:r w:rsidR="000C788D">
        <w:rPr>
          <w:rFonts w:ascii="Arial" w:hAnsi="Arial" w:cs="Arial"/>
        </w:rPr>
        <w:fldChar w:fldCharType="begin"/>
      </w:r>
      <w:r w:rsidR="000C788D">
        <w:rPr>
          <w:rFonts w:ascii="Arial" w:hAnsi="Arial" w:cs="Arial"/>
        </w:rPr>
        <w:instrText xml:space="preserve"> REF _Ref163643424 \h </w:instrText>
      </w:r>
      <w:r w:rsidR="000C788D">
        <w:rPr>
          <w:rFonts w:ascii="Arial" w:hAnsi="Arial" w:cs="Arial"/>
        </w:rPr>
      </w:r>
      <w:r w:rsidR="000C788D">
        <w:rPr>
          <w:rFonts w:ascii="Arial" w:hAnsi="Arial" w:cs="Arial"/>
        </w:rPr>
        <w:fldChar w:fldCharType="separate"/>
      </w:r>
      <w:r w:rsidR="000C788D" w:rsidRPr="00B77FF1">
        <w:rPr>
          <w:rFonts w:ascii="Arial" w:hAnsi="Arial" w:cs="Arial"/>
          <w:color w:val="000000" w:themeColor="text1"/>
        </w:rPr>
        <w:t xml:space="preserve">Table </w:t>
      </w:r>
      <w:r w:rsidR="000C788D" w:rsidRPr="00B77FF1">
        <w:rPr>
          <w:rFonts w:ascii="Arial" w:hAnsi="Arial" w:cs="Arial"/>
          <w:noProof/>
          <w:color w:val="000000" w:themeColor="text1"/>
        </w:rPr>
        <w:t>2</w:t>
      </w:r>
      <w:r w:rsidR="000C788D">
        <w:rPr>
          <w:rFonts w:ascii="Arial" w:hAnsi="Arial" w:cs="Arial"/>
        </w:rPr>
        <w:fldChar w:fldCharType="end"/>
      </w:r>
      <w:r w:rsidRPr="00B77FF1">
        <w:rPr>
          <w:rFonts w:ascii="Arial" w:hAnsi="Arial" w:cs="Arial"/>
        </w:rPr>
        <w:t>).</w:t>
      </w:r>
    </w:p>
    <w:p w14:paraId="71E0ED9A" w14:textId="443FFF07" w:rsidR="002C5324" w:rsidRPr="00B77FF1" w:rsidRDefault="00E8752C" w:rsidP="002C5324">
      <w:pPr>
        <w:spacing w:line="480" w:lineRule="auto"/>
        <w:jc w:val="both"/>
        <w:rPr>
          <w:rFonts w:ascii="Arial" w:hAnsi="Arial" w:cs="Arial"/>
        </w:rPr>
      </w:pPr>
      <w:ins w:id="759" w:author="Man Lim Ho" w:date="2024-04-17T16:06:00Z" w16du:dateUtc="2024-04-17T06:06:00Z">
        <w:r>
          <w:rPr>
            <w:rFonts w:ascii="Arial" w:hAnsi="Arial" w:cs="Arial"/>
          </w:rPr>
          <w:t>Six</w:t>
        </w:r>
      </w:ins>
      <w:del w:id="760" w:author="Man Lim Ho" w:date="2024-04-17T16:06:00Z" w16du:dateUtc="2024-04-17T06:06:00Z">
        <w:r w:rsidR="002C5324" w:rsidRPr="00B77FF1" w:rsidDel="00E8752C">
          <w:rPr>
            <w:rFonts w:ascii="Arial" w:hAnsi="Arial" w:cs="Arial"/>
          </w:rPr>
          <w:delText>6</w:delText>
        </w:r>
      </w:del>
      <w:r w:rsidR="002C5324" w:rsidRPr="00B77FF1">
        <w:rPr>
          <w:rFonts w:ascii="Arial" w:hAnsi="Arial" w:cs="Arial"/>
        </w:rPr>
        <w:t xml:space="preserve"> occurrences </w:t>
      </w:r>
      <w:del w:id="761" w:author="Man Lim Ho" w:date="2024-04-17T16:04:00Z" w16du:dateUtc="2024-04-17T06:04:00Z">
        <w:r w:rsidR="002C5324" w:rsidRPr="00B77FF1" w:rsidDel="00B430A9">
          <w:rPr>
            <w:rFonts w:ascii="Arial" w:hAnsi="Arial" w:cs="Arial"/>
          </w:rPr>
          <w:delText xml:space="preserve">are </w:delText>
        </w:r>
      </w:del>
      <w:ins w:id="762" w:author="Man Lim Ho" w:date="2024-04-17T16:04:00Z" w16du:dateUtc="2024-04-17T06:04:00Z">
        <w:r w:rsidR="00B430A9">
          <w:rPr>
            <w:rFonts w:ascii="Arial" w:hAnsi="Arial" w:cs="Arial"/>
          </w:rPr>
          <w:t>wer</w:t>
        </w:r>
        <w:r w:rsidR="00B430A9" w:rsidRPr="00B77FF1">
          <w:rPr>
            <w:rFonts w:ascii="Arial" w:hAnsi="Arial" w:cs="Arial"/>
          </w:rPr>
          <w:t xml:space="preserve">e </w:t>
        </w:r>
      </w:ins>
      <w:r w:rsidR="002C5324" w:rsidRPr="00B77FF1">
        <w:rPr>
          <w:rFonts w:ascii="Arial" w:hAnsi="Arial" w:cs="Arial"/>
        </w:rPr>
        <w:t>identified for the province of Cold Temperate Northwest Atlantic. The ecoregion included is Gulf of Maine/Bay of Fundy (</w:t>
      </w:r>
      <w:del w:id="763" w:author="Man Lim Ho" w:date="2024-04-17T16:06:00Z" w16du:dateUtc="2024-04-17T06:06:00Z">
        <w:r w:rsidR="002C5324" w:rsidRPr="00B77FF1" w:rsidDel="00E8752C">
          <w:rPr>
            <w:rFonts w:ascii="Arial" w:hAnsi="Arial" w:cs="Arial"/>
          </w:rPr>
          <w:delText xml:space="preserve">6 </w:delText>
        </w:r>
      </w:del>
      <w:ins w:id="764" w:author="Man Lim Ho" w:date="2024-04-17T16:06:00Z" w16du:dateUtc="2024-04-17T06:06:00Z">
        <w:r>
          <w:rPr>
            <w:rFonts w:ascii="Arial" w:hAnsi="Arial" w:cs="Arial"/>
          </w:rPr>
          <w:t>six</w:t>
        </w:r>
        <w:r w:rsidRPr="00B77FF1">
          <w:rPr>
            <w:rFonts w:ascii="Arial" w:hAnsi="Arial" w:cs="Arial"/>
          </w:rPr>
          <w:t xml:space="preserve"> </w:t>
        </w:r>
      </w:ins>
      <w:r w:rsidR="002C5324" w:rsidRPr="00B77FF1">
        <w:rPr>
          <w:rFonts w:ascii="Arial" w:hAnsi="Arial" w:cs="Arial"/>
        </w:rPr>
        <w:t>studies). Tropical Southwestern Atlantic and Warm Temperate Northwest Atlantic record</w:t>
      </w:r>
      <w:ins w:id="765" w:author="Man Lim Ho" w:date="2024-04-17T16:04:00Z" w16du:dateUtc="2024-04-17T06:04:00Z">
        <w:r w:rsidR="00B430A9">
          <w:rPr>
            <w:rFonts w:ascii="Arial" w:hAnsi="Arial" w:cs="Arial"/>
          </w:rPr>
          <w:t>ed</w:t>
        </w:r>
      </w:ins>
      <w:r w:rsidR="002C5324" w:rsidRPr="00B77FF1">
        <w:rPr>
          <w:rFonts w:ascii="Arial" w:hAnsi="Arial" w:cs="Arial"/>
        </w:rPr>
        <w:t xml:space="preserve"> </w:t>
      </w:r>
      <w:del w:id="766" w:author="Man Lim Ho" w:date="2024-04-17T16:06:00Z" w16du:dateUtc="2024-04-17T06:06:00Z">
        <w:r w:rsidR="002C5324" w:rsidRPr="00B77FF1" w:rsidDel="00E8752C">
          <w:rPr>
            <w:rFonts w:ascii="Arial" w:hAnsi="Arial" w:cs="Arial"/>
          </w:rPr>
          <w:delText xml:space="preserve">4 </w:delText>
        </w:r>
      </w:del>
      <w:ins w:id="767" w:author="Man Lim Ho" w:date="2024-04-17T16:06:00Z" w16du:dateUtc="2024-04-17T06:06:00Z">
        <w:r>
          <w:rPr>
            <w:rFonts w:ascii="Arial" w:hAnsi="Arial" w:cs="Arial"/>
          </w:rPr>
          <w:t>four</w:t>
        </w:r>
        <w:r w:rsidRPr="00B77FF1">
          <w:rPr>
            <w:rFonts w:ascii="Arial" w:hAnsi="Arial" w:cs="Arial"/>
          </w:rPr>
          <w:t xml:space="preserve"> </w:t>
        </w:r>
      </w:ins>
      <w:r w:rsidR="002C5324" w:rsidRPr="00B77FF1">
        <w:rPr>
          <w:rFonts w:ascii="Arial" w:hAnsi="Arial" w:cs="Arial"/>
        </w:rPr>
        <w:t xml:space="preserve">occurrences each, within the </w:t>
      </w:r>
      <w:r w:rsidR="002C5324" w:rsidRPr="00B77FF1">
        <w:rPr>
          <w:rFonts w:ascii="Arial" w:hAnsi="Arial" w:cs="Arial"/>
        </w:rPr>
        <w:lastRenderedPageBreak/>
        <w:t>ecoregions of Eastern Brazil (</w:t>
      </w:r>
      <w:del w:id="768" w:author="Man Lim Ho" w:date="2024-04-17T16:06:00Z" w16du:dateUtc="2024-04-17T06:06:00Z">
        <w:r w:rsidR="002C5324" w:rsidRPr="00B77FF1" w:rsidDel="00E8752C">
          <w:rPr>
            <w:rFonts w:ascii="Arial" w:hAnsi="Arial" w:cs="Arial"/>
          </w:rPr>
          <w:delText xml:space="preserve">2 </w:delText>
        </w:r>
      </w:del>
      <w:ins w:id="769" w:author="Man Lim Ho" w:date="2024-04-17T16:06:00Z" w16du:dateUtc="2024-04-17T06:06:00Z">
        <w:r>
          <w:rPr>
            <w:rFonts w:ascii="Arial" w:hAnsi="Arial" w:cs="Arial"/>
          </w:rPr>
          <w:t>two</w:t>
        </w:r>
        <w:r w:rsidRPr="00B77FF1">
          <w:rPr>
            <w:rFonts w:ascii="Arial" w:hAnsi="Arial" w:cs="Arial"/>
          </w:rPr>
          <w:t xml:space="preserve"> </w:t>
        </w:r>
      </w:ins>
      <w:r w:rsidR="002C5324" w:rsidRPr="00B77FF1">
        <w:rPr>
          <w:rFonts w:ascii="Arial" w:hAnsi="Arial" w:cs="Arial"/>
        </w:rPr>
        <w:t>studies), North-eastern Brazil (</w:t>
      </w:r>
      <w:del w:id="770" w:author="Man Lim Ho" w:date="2024-04-17T16:06:00Z" w16du:dateUtc="2024-04-17T06:06:00Z">
        <w:r w:rsidR="002C5324" w:rsidRPr="00B77FF1" w:rsidDel="00E8752C">
          <w:rPr>
            <w:rFonts w:ascii="Arial" w:hAnsi="Arial" w:cs="Arial"/>
          </w:rPr>
          <w:delText xml:space="preserve">2 </w:delText>
        </w:r>
      </w:del>
      <w:ins w:id="771" w:author="Man Lim Ho" w:date="2024-04-17T16:06:00Z" w16du:dateUtc="2024-04-17T06:06:00Z">
        <w:r>
          <w:rPr>
            <w:rFonts w:ascii="Arial" w:hAnsi="Arial" w:cs="Arial"/>
          </w:rPr>
          <w:t xml:space="preserve">two </w:t>
        </w:r>
      </w:ins>
      <w:r w:rsidR="002C5324" w:rsidRPr="00B77FF1">
        <w:rPr>
          <w:rFonts w:ascii="Arial" w:hAnsi="Arial" w:cs="Arial"/>
        </w:rPr>
        <w:t>studies), Carolinian (</w:t>
      </w:r>
      <w:del w:id="772" w:author="Man Lim Ho" w:date="2024-04-17T16:06:00Z" w16du:dateUtc="2024-04-17T06:06:00Z">
        <w:r w:rsidR="002C5324" w:rsidRPr="00B77FF1" w:rsidDel="00E8752C">
          <w:rPr>
            <w:rFonts w:ascii="Arial" w:hAnsi="Arial" w:cs="Arial"/>
          </w:rPr>
          <w:delText xml:space="preserve">3 </w:delText>
        </w:r>
      </w:del>
      <w:ins w:id="773" w:author="Man Lim Ho" w:date="2024-04-17T16:06:00Z" w16du:dateUtc="2024-04-17T06:06:00Z">
        <w:r>
          <w:rPr>
            <w:rFonts w:ascii="Arial" w:hAnsi="Arial" w:cs="Arial"/>
          </w:rPr>
          <w:t>three</w:t>
        </w:r>
        <w:r w:rsidRPr="00B77FF1">
          <w:rPr>
            <w:rFonts w:ascii="Arial" w:hAnsi="Arial" w:cs="Arial"/>
          </w:rPr>
          <w:t xml:space="preserve"> </w:t>
        </w:r>
      </w:ins>
      <w:r w:rsidR="002C5324" w:rsidRPr="00B77FF1">
        <w:rPr>
          <w:rFonts w:ascii="Arial" w:hAnsi="Arial" w:cs="Arial"/>
        </w:rPr>
        <w:t>studies), and Northern Gulf of Mexico (</w:t>
      </w:r>
      <w:del w:id="774" w:author="Man Lim Ho" w:date="2024-04-17T16:06:00Z" w16du:dateUtc="2024-04-17T06:06:00Z">
        <w:r w:rsidR="002C5324" w:rsidRPr="00B77FF1" w:rsidDel="00E8752C">
          <w:rPr>
            <w:rFonts w:ascii="Arial" w:hAnsi="Arial" w:cs="Arial"/>
          </w:rPr>
          <w:delText xml:space="preserve">1 </w:delText>
        </w:r>
      </w:del>
      <w:ins w:id="775" w:author="Man Lim Ho" w:date="2024-04-17T16:06:00Z" w16du:dateUtc="2024-04-17T06:06:00Z">
        <w:r>
          <w:rPr>
            <w:rFonts w:ascii="Arial" w:hAnsi="Arial" w:cs="Arial"/>
          </w:rPr>
          <w:t>one</w:t>
        </w:r>
        <w:r w:rsidRPr="00B77FF1">
          <w:rPr>
            <w:rFonts w:ascii="Arial" w:hAnsi="Arial" w:cs="Arial"/>
          </w:rPr>
          <w:t xml:space="preserve"> </w:t>
        </w:r>
      </w:ins>
      <w:r w:rsidR="002C5324" w:rsidRPr="00B77FF1">
        <w:rPr>
          <w:rFonts w:ascii="Arial" w:hAnsi="Arial" w:cs="Arial"/>
        </w:rPr>
        <w:t xml:space="preserve">study). Tropical North-western Atlantic and Warm Temperate Southwestern Atlantic each </w:t>
      </w:r>
      <w:del w:id="776" w:author="Man Lim Ho" w:date="2024-04-17T16:04:00Z" w16du:dateUtc="2024-04-17T06:04:00Z">
        <w:r w:rsidR="002C5324" w:rsidRPr="00B77FF1" w:rsidDel="00B430A9">
          <w:rPr>
            <w:rFonts w:ascii="Arial" w:hAnsi="Arial" w:cs="Arial"/>
          </w:rPr>
          <w:delText xml:space="preserve">has </w:delText>
        </w:r>
      </w:del>
      <w:ins w:id="777" w:author="Man Lim Ho" w:date="2024-04-17T16:04:00Z" w16du:dateUtc="2024-04-17T06:04:00Z">
        <w:r w:rsidR="00B430A9" w:rsidRPr="00B77FF1">
          <w:rPr>
            <w:rFonts w:ascii="Arial" w:hAnsi="Arial" w:cs="Arial"/>
          </w:rPr>
          <w:t>ha</w:t>
        </w:r>
        <w:r w:rsidR="00B430A9">
          <w:rPr>
            <w:rFonts w:ascii="Arial" w:hAnsi="Arial" w:cs="Arial"/>
          </w:rPr>
          <w:t>s</w:t>
        </w:r>
        <w:r w:rsidR="00B430A9" w:rsidRPr="00B77FF1">
          <w:rPr>
            <w:rFonts w:ascii="Arial" w:hAnsi="Arial" w:cs="Arial"/>
          </w:rPr>
          <w:t xml:space="preserve"> </w:t>
        </w:r>
      </w:ins>
      <w:del w:id="778" w:author="Man Lim Ho" w:date="2024-04-17T16:06:00Z" w16du:dateUtc="2024-04-17T06:06:00Z">
        <w:r w:rsidR="002C5324" w:rsidRPr="00B77FF1" w:rsidDel="00E8752C">
          <w:rPr>
            <w:rFonts w:ascii="Arial" w:hAnsi="Arial" w:cs="Arial"/>
          </w:rPr>
          <w:delText xml:space="preserve">2 </w:delText>
        </w:r>
      </w:del>
      <w:ins w:id="779" w:author="Man Lim Ho" w:date="2024-04-17T16:06:00Z" w16du:dateUtc="2024-04-17T06:06:00Z">
        <w:r>
          <w:rPr>
            <w:rFonts w:ascii="Arial" w:hAnsi="Arial" w:cs="Arial"/>
          </w:rPr>
          <w:t>two</w:t>
        </w:r>
        <w:r w:rsidRPr="00B77FF1">
          <w:rPr>
            <w:rFonts w:ascii="Arial" w:hAnsi="Arial" w:cs="Arial"/>
          </w:rPr>
          <w:t xml:space="preserve"> </w:t>
        </w:r>
      </w:ins>
      <w:r w:rsidR="002C5324" w:rsidRPr="00B77FF1">
        <w:rPr>
          <w:rFonts w:ascii="Arial" w:hAnsi="Arial" w:cs="Arial"/>
        </w:rPr>
        <w:t xml:space="preserve">occurrences. The ecoregions under these two provinces, Floridian and South-eastern Brazil, respectively, have </w:t>
      </w:r>
      <w:del w:id="780" w:author="Man Lim Ho" w:date="2024-04-17T16:06:00Z" w16du:dateUtc="2024-04-17T06:06:00Z">
        <w:r w:rsidR="002C5324" w:rsidRPr="00B77FF1" w:rsidDel="00E8752C">
          <w:rPr>
            <w:rFonts w:ascii="Arial" w:hAnsi="Arial" w:cs="Arial"/>
          </w:rPr>
          <w:delText xml:space="preserve">2 </w:delText>
        </w:r>
      </w:del>
      <w:ins w:id="781" w:author="Man Lim Ho" w:date="2024-04-17T16:06:00Z" w16du:dateUtc="2024-04-17T06:06:00Z">
        <w:r>
          <w:rPr>
            <w:rFonts w:ascii="Arial" w:hAnsi="Arial" w:cs="Arial"/>
          </w:rPr>
          <w:t>two</w:t>
        </w:r>
        <w:r w:rsidRPr="00B77FF1">
          <w:rPr>
            <w:rFonts w:ascii="Arial" w:hAnsi="Arial" w:cs="Arial"/>
          </w:rPr>
          <w:t xml:space="preserve"> </w:t>
        </w:r>
      </w:ins>
      <w:r w:rsidR="002C5324" w:rsidRPr="00B77FF1">
        <w:rPr>
          <w:rFonts w:ascii="Arial" w:hAnsi="Arial" w:cs="Arial"/>
        </w:rPr>
        <w:t>studies each recorded.</w:t>
      </w:r>
    </w:p>
    <w:p w14:paraId="1A04473B" w14:textId="1384CC81" w:rsidR="002C5324" w:rsidRPr="00B77FF1" w:rsidRDefault="002C5324" w:rsidP="002C5324">
      <w:pPr>
        <w:spacing w:line="480" w:lineRule="auto"/>
        <w:jc w:val="both"/>
        <w:rPr>
          <w:rFonts w:ascii="Arial" w:hAnsi="Arial" w:cs="Arial"/>
        </w:rPr>
      </w:pPr>
      <w:r w:rsidRPr="00B77FF1">
        <w:rPr>
          <w:rFonts w:ascii="Arial" w:hAnsi="Arial" w:cs="Arial"/>
        </w:rPr>
        <w:t xml:space="preserve">The province of Somali/Arabian has </w:t>
      </w:r>
      <w:del w:id="782" w:author="Man Lim Ho" w:date="2024-04-17T16:10:00Z" w16du:dateUtc="2024-04-17T06:10:00Z">
        <w:r w:rsidRPr="00B77FF1" w:rsidDel="0059026E">
          <w:rPr>
            <w:rFonts w:ascii="Arial" w:hAnsi="Arial" w:cs="Arial"/>
          </w:rPr>
          <w:delText xml:space="preserve">3 </w:delText>
        </w:r>
      </w:del>
      <w:ins w:id="783" w:author="Man Lim Ho" w:date="2024-04-17T16:10:00Z" w16du:dateUtc="2024-04-17T06:10:00Z">
        <w:r w:rsidR="0059026E">
          <w:rPr>
            <w:rFonts w:ascii="Arial" w:hAnsi="Arial" w:cs="Arial"/>
          </w:rPr>
          <w:t>three</w:t>
        </w:r>
        <w:r w:rsidR="0059026E" w:rsidRPr="00B77FF1">
          <w:rPr>
            <w:rFonts w:ascii="Arial" w:hAnsi="Arial" w:cs="Arial"/>
          </w:rPr>
          <w:t xml:space="preserve"> </w:t>
        </w:r>
      </w:ins>
      <w:r w:rsidRPr="00B77FF1">
        <w:rPr>
          <w:rFonts w:ascii="Arial" w:hAnsi="Arial" w:cs="Arial"/>
        </w:rPr>
        <w:t>occurrences, the included ecoregion is Arabian (Persian) Gulf (</w:t>
      </w:r>
      <w:del w:id="784" w:author="Man Lim Ho" w:date="2024-04-17T16:10:00Z" w16du:dateUtc="2024-04-17T06:10:00Z">
        <w:r w:rsidRPr="00B77FF1" w:rsidDel="0059026E">
          <w:rPr>
            <w:rFonts w:ascii="Arial" w:hAnsi="Arial" w:cs="Arial"/>
          </w:rPr>
          <w:delText xml:space="preserve">3 </w:delText>
        </w:r>
      </w:del>
      <w:ins w:id="785" w:author="Man Lim Ho" w:date="2024-04-17T16:10:00Z" w16du:dateUtc="2024-04-17T06:10:00Z">
        <w:r w:rsidR="0059026E">
          <w:rPr>
            <w:rFonts w:ascii="Arial" w:hAnsi="Arial" w:cs="Arial"/>
          </w:rPr>
          <w:t>three</w:t>
        </w:r>
        <w:r w:rsidR="0059026E" w:rsidRPr="00B77FF1">
          <w:rPr>
            <w:rFonts w:ascii="Arial" w:hAnsi="Arial" w:cs="Arial"/>
          </w:rPr>
          <w:t xml:space="preserve"> </w:t>
        </w:r>
      </w:ins>
      <w:r w:rsidRPr="00B77FF1">
        <w:rPr>
          <w:rFonts w:ascii="Arial" w:hAnsi="Arial" w:cs="Arial"/>
        </w:rPr>
        <w:t xml:space="preserve">studies). Similarly, the province of Lusitanian also recorded </w:t>
      </w:r>
      <w:del w:id="786" w:author="Man Lim Ho" w:date="2024-04-17T16:10:00Z" w16du:dateUtc="2024-04-17T06:10:00Z">
        <w:r w:rsidRPr="00B77FF1" w:rsidDel="0059026E">
          <w:rPr>
            <w:rFonts w:ascii="Arial" w:hAnsi="Arial" w:cs="Arial"/>
          </w:rPr>
          <w:delText xml:space="preserve">3 </w:delText>
        </w:r>
      </w:del>
      <w:ins w:id="787" w:author="Man Lim Ho" w:date="2024-04-17T16:10:00Z" w16du:dateUtc="2024-04-17T06:10:00Z">
        <w:r w:rsidR="0059026E">
          <w:rPr>
            <w:rFonts w:ascii="Arial" w:hAnsi="Arial" w:cs="Arial"/>
          </w:rPr>
          <w:t>three</w:t>
        </w:r>
        <w:r w:rsidR="0059026E" w:rsidRPr="00B77FF1">
          <w:rPr>
            <w:rFonts w:ascii="Arial" w:hAnsi="Arial" w:cs="Arial"/>
          </w:rPr>
          <w:t xml:space="preserve"> </w:t>
        </w:r>
      </w:ins>
      <w:r w:rsidRPr="00B77FF1">
        <w:rPr>
          <w:rFonts w:ascii="Arial" w:hAnsi="Arial" w:cs="Arial"/>
        </w:rPr>
        <w:t>occurrences, in the ecoregion of Azores Canaries Madeira (</w:t>
      </w:r>
      <w:del w:id="788" w:author="Man Lim Ho" w:date="2024-04-17T16:10:00Z" w16du:dateUtc="2024-04-17T06:10:00Z">
        <w:r w:rsidRPr="00B77FF1" w:rsidDel="0059026E">
          <w:rPr>
            <w:rFonts w:ascii="Arial" w:hAnsi="Arial" w:cs="Arial"/>
          </w:rPr>
          <w:delText xml:space="preserve">2 </w:delText>
        </w:r>
      </w:del>
      <w:ins w:id="789" w:author="Man Lim Ho" w:date="2024-04-17T16:10:00Z" w16du:dateUtc="2024-04-17T06:10:00Z">
        <w:r w:rsidR="0059026E">
          <w:rPr>
            <w:rFonts w:ascii="Arial" w:hAnsi="Arial" w:cs="Arial"/>
          </w:rPr>
          <w:t>two</w:t>
        </w:r>
        <w:r w:rsidR="0059026E" w:rsidRPr="00B77FF1">
          <w:rPr>
            <w:rFonts w:ascii="Arial" w:hAnsi="Arial" w:cs="Arial"/>
          </w:rPr>
          <w:t xml:space="preserve"> </w:t>
        </w:r>
      </w:ins>
      <w:r w:rsidRPr="00B77FF1">
        <w:rPr>
          <w:rFonts w:ascii="Arial" w:hAnsi="Arial" w:cs="Arial"/>
        </w:rPr>
        <w:t>studies) and South European Atlantic Shelf (</w:t>
      </w:r>
      <w:del w:id="790" w:author="Man Lim Ho" w:date="2024-04-17T16:10:00Z" w16du:dateUtc="2024-04-17T06:10:00Z">
        <w:r w:rsidRPr="00B77FF1" w:rsidDel="0059026E">
          <w:rPr>
            <w:rFonts w:ascii="Arial" w:hAnsi="Arial" w:cs="Arial"/>
          </w:rPr>
          <w:delText xml:space="preserve">1 </w:delText>
        </w:r>
      </w:del>
      <w:ins w:id="791" w:author="Man Lim Ho" w:date="2024-04-17T16:10:00Z" w16du:dateUtc="2024-04-17T06:10:00Z">
        <w:r w:rsidR="0059026E">
          <w:rPr>
            <w:rFonts w:ascii="Arial" w:hAnsi="Arial" w:cs="Arial"/>
          </w:rPr>
          <w:t>one</w:t>
        </w:r>
        <w:r w:rsidR="0059026E" w:rsidRPr="00B77FF1">
          <w:rPr>
            <w:rFonts w:ascii="Arial" w:hAnsi="Arial" w:cs="Arial"/>
          </w:rPr>
          <w:t xml:space="preserve"> </w:t>
        </w:r>
      </w:ins>
      <w:r w:rsidRPr="00B77FF1">
        <w:rPr>
          <w:rFonts w:ascii="Arial" w:hAnsi="Arial" w:cs="Arial"/>
        </w:rPr>
        <w:t>study). Remaining recorded provinces are Western Indian Ocean (</w:t>
      </w:r>
      <w:del w:id="792" w:author="Man Lim Ho" w:date="2024-04-17T16:10:00Z" w16du:dateUtc="2024-04-17T06:10:00Z">
        <w:r w:rsidRPr="00B77FF1" w:rsidDel="0059026E">
          <w:rPr>
            <w:rFonts w:ascii="Arial" w:hAnsi="Arial" w:cs="Arial"/>
          </w:rPr>
          <w:delText xml:space="preserve">2 </w:delText>
        </w:r>
      </w:del>
      <w:ins w:id="793" w:author="Man Lim Ho" w:date="2024-04-17T16:10:00Z" w16du:dateUtc="2024-04-17T06:10:00Z">
        <w:r w:rsidR="0059026E">
          <w:rPr>
            <w:rFonts w:ascii="Arial" w:hAnsi="Arial" w:cs="Arial"/>
          </w:rPr>
          <w:t>two</w:t>
        </w:r>
        <w:r w:rsidR="0059026E" w:rsidRPr="00B77FF1">
          <w:rPr>
            <w:rFonts w:ascii="Arial" w:hAnsi="Arial" w:cs="Arial"/>
          </w:rPr>
          <w:t xml:space="preserve"> </w:t>
        </w:r>
      </w:ins>
      <w:r w:rsidRPr="00B77FF1">
        <w:rPr>
          <w:rFonts w:ascii="Arial" w:hAnsi="Arial" w:cs="Arial"/>
        </w:rPr>
        <w:t>occurrences) with the ecoregions of Mascarene Islands (</w:t>
      </w:r>
      <w:del w:id="794" w:author="Man Lim Ho" w:date="2024-04-17T16:10:00Z" w16du:dateUtc="2024-04-17T06:10:00Z">
        <w:r w:rsidRPr="00B77FF1" w:rsidDel="0059026E">
          <w:rPr>
            <w:rFonts w:ascii="Arial" w:hAnsi="Arial" w:cs="Arial"/>
          </w:rPr>
          <w:delText xml:space="preserve">1 </w:delText>
        </w:r>
      </w:del>
      <w:ins w:id="795" w:author="Man Lim Ho" w:date="2024-04-17T16:10:00Z" w16du:dateUtc="2024-04-17T06:10:00Z">
        <w:r w:rsidR="0059026E">
          <w:rPr>
            <w:rFonts w:ascii="Arial" w:hAnsi="Arial" w:cs="Arial"/>
          </w:rPr>
          <w:t>one</w:t>
        </w:r>
        <w:r w:rsidR="0059026E" w:rsidRPr="00B77FF1">
          <w:rPr>
            <w:rFonts w:ascii="Arial" w:hAnsi="Arial" w:cs="Arial"/>
          </w:rPr>
          <w:t xml:space="preserve"> </w:t>
        </w:r>
      </w:ins>
      <w:r w:rsidRPr="00B77FF1">
        <w:rPr>
          <w:rFonts w:ascii="Arial" w:hAnsi="Arial" w:cs="Arial"/>
        </w:rPr>
        <w:t>study) and Delagoa (</w:t>
      </w:r>
      <w:del w:id="796" w:author="Man Lim Ho" w:date="2024-04-17T16:10:00Z" w16du:dateUtc="2024-04-17T06:10:00Z">
        <w:r w:rsidRPr="00B77FF1" w:rsidDel="0059026E">
          <w:rPr>
            <w:rFonts w:ascii="Arial" w:hAnsi="Arial" w:cs="Arial"/>
          </w:rPr>
          <w:delText xml:space="preserve">1 </w:delText>
        </w:r>
      </w:del>
      <w:ins w:id="797" w:author="Man Lim Ho" w:date="2024-04-17T16:10:00Z" w16du:dateUtc="2024-04-17T06:10:00Z">
        <w:r w:rsidR="0059026E">
          <w:rPr>
            <w:rFonts w:ascii="Arial" w:hAnsi="Arial" w:cs="Arial"/>
          </w:rPr>
          <w:t>one</w:t>
        </w:r>
        <w:r w:rsidR="0059026E" w:rsidRPr="00B77FF1">
          <w:rPr>
            <w:rFonts w:ascii="Arial" w:hAnsi="Arial" w:cs="Arial"/>
          </w:rPr>
          <w:t xml:space="preserve"> </w:t>
        </w:r>
      </w:ins>
      <w:r w:rsidRPr="00B77FF1">
        <w:rPr>
          <w:rFonts w:ascii="Arial" w:hAnsi="Arial" w:cs="Arial"/>
        </w:rPr>
        <w:t>study); Agulhas (</w:t>
      </w:r>
      <w:del w:id="798" w:author="Man Lim Ho" w:date="2024-04-17T16:10:00Z" w16du:dateUtc="2024-04-17T06:10:00Z">
        <w:r w:rsidRPr="00B77FF1" w:rsidDel="0059026E">
          <w:rPr>
            <w:rFonts w:ascii="Arial" w:hAnsi="Arial" w:cs="Arial"/>
          </w:rPr>
          <w:delText xml:space="preserve">1 </w:delText>
        </w:r>
      </w:del>
      <w:ins w:id="799" w:author="Man Lim Ho" w:date="2024-04-17T16:10:00Z" w16du:dateUtc="2024-04-17T06:10:00Z">
        <w:r w:rsidR="0059026E">
          <w:rPr>
            <w:rFonts w:ascii="Arial" w:hAnsi="Arial" w:cs="Arial"/>
          </w:rPr>
          <w:t>one</w:t>
        </w:r>
        <w:r w:rsidR="0059026E" w:rsidRPr="00B77FF1">
          <w:rPr>
            <w:rFonts w:ascii="Arial" w:hAnsi="Arial" w:cs="Arial"/>
          </w:rPr>
          <w:t xml:space="preserve"> </w:t>
        </w:r>
      </w:ins>
      <w:r w:rsidRPr="00B77FF1">
        <w:rPr>
          <w:rFonts w:ascii="Arial" w:hAnsi="Arial" w:cs="Arial"/>
        </w:rPr>
        <w:t>occurrence) with the ecoregion Natal (</w:t>
      </w:r>
      <w:del w:id="800" w:author="Man Lim Ho" w:date="2024-04-17T16:10:00Z" w16du:dateUtc="2024-04-17T06:10:00Z">
        <w:r w:rsidRPr="00B77FF1" w:rsidDel="0059026E">
          <w:rPr>
            <w:rFonts w:ascii="Arial" w:hAnsi="Arial" w:cs="Arial"/>
          </w:rPr>
          <w:delText xml:space="preserve">1 </w:delText>
        </w:r>
      </w:del>
      <w:ins w:id="801" w:author="Man Lim Ho" w:date="2024-04-17T16:10:00Z" w16du:dateUtc="2024-04-17T06:10:00Z">
        <w:r w:rsidR="0059026E">
          <w:rPr>
            <w:rFonts w:ascii="Arial" w:hAnsi="Arial" w:cs="Arial"/>
          </w:rPr>
          <w:t>one</w:t>
        </w:r>
        <w:r w:rsidR="0059026E" w:rsidRPr="00B77FF1">
          <w:rPr>
            <w:rFonts w:ascii="Arial" w:hAnsi="Arial" w:cs="Arial"/>
          </w:rPr>
          <w:t xml:space="preserve"> </w:t>
        </w:r>
      </w:ins>
      <w:r w:rsidRPr="00B77FF1">
        <w:rPr>
          <w:rFonts w:ascii="Arial" w:hAnsi="Arial" w:cs="Arial"/>
        </w:rPr>
        <w:t>study), and South Kuroshio (</w:t>
      </w:r>
      <w:del w:id="802" w:author="Man Lim Ho" w:date="2024-04-17T16:10:00Z" w16du:dateUtc="2024-04-17T06:10:00Z">
        <w:r w:rsidRPr="00B77FF1" w:rsidDel="0059026E">
          <w:rPr>
            <w:rFonts w:ascii="Arial" w:hAnsi="Arial" w:cs="Arial"/>
          </w:rPr>
          <w:delText xml:space="preserve">1 </w:delText>
        </w:r>
      </w:del>
      <w:ins w:id="803" w:author="Man Lim Ho" w:date="2024-04-17T16:10:00Z" w16du:dateUtc="2024-04-17T06:10:00Z">
        <w:r w:rsidR="0059026E">
          <w:rPr>
            <w:rFonts w:ascii="Arial" w:hAnsi="Arial" w:cs="Arial"/>
          </w:rPr>
          <w:t>one</w:t>
        </w:r>
        <w:r w:rsidR="0059026E" w:rsidRPr="00B77FF1">
          <w:rPr>
            <w:rFonts w:ascii="Arial" w:hAnsi="Arial" w:cs="Arial"/>
          </w:rPr>
          <w:t xml:space="preserve"> </w:t>
        </w:r>
      </w:ins>
      <w:r w:rsidRPr="00B77FF1">
        <w:rPr>
          <w:rFonts w:ascii="Arial" w:hAnsi="Arial" w:cs="Arial"/>
        </w:rPr>
        <w:t xml:space="preserve">occurrence), with </w:t>
      </w:r>
      <w:del w:id="804" w:author="Man Lim Ho" w:date="2024-04-17T16:10:00Z" w16du:dateUtc="2024-04-17T06:10:00Z">
        <w:r w:rsidRPr="00B77FF1" w:rsidDel="0059026E">
          <w:rPr>
            <w:rFonts w:ascii="Arial" w:hAnsi="Arial" w:cs="Arial"/>
          </w:rPr>
          <w:delText xml:space="preserve">1 </w:delText>
        </w:r>
      </w:del>
      <w:ins w:id="805" w:author="Man Lim Ho" w:date="2024-04-17T16:10:00Z" w16du:dateUtc="2024-04-17T06:10:00Z">
        <w:r w:rsidR="0059026E">
          <w:rPr>
            <w:rFonts w:ascii="Arial" w:hAnsi="Arial" w:cs="Arial"/>
          </w:rPr>
          <w:t>one</w:t>
        </w:r>
        <w:r w:rsidR="0059026E" w:rsidRPr="00B77FF1">
          <w:rPr>
            <w:rFonts w:ascii="Arial" w:hAnsi="Arial" w:cs="Arial"/>
          </w:rPr>
          <w:t xml:space="preserve"> </w:t>
        </w:r>
      </w:ins>
      <w:r w:rsidRPr="00B77FF1">
        <w:rPr>
          <w:rFonts w:ascii="Arial" w:hAnsi="Arial" w:cs="Arial"/>
        </w:rPr>
        <w:t>study in the ecoregion South Kuroshio.</w:t>
      </w:r>
    </w:p>
    <w:p w14:paraId="36D4D452" w14:textId="47806C24" w:rsidR="002C5324" w:rsidRPr="00B77FF1" w:rsidRDefault="002C5324" w:rsidP="002C5324">
      <w:pPr>
        <w:spacing w:line="480" w:lineRule="auto"/>
        <w:jc w:val="both"/>
        <w:rPr>
          <w:rFonts w:ascii="Arial" w:hAnsi="Arial" w:cs="Arial"/>
        </w:rPr>
      </w:pPr>
      <w:r w:rsidRPr="00B77FF1">
        <w:rPr>
          <w:rFonts w:ascii="Arial" w:hAnsi="Arial" w:cs="Arial"/>
        </w:rPr>
        <w:t xml:space="preserve">Within the included studies, majority (58 studies) of the study were conducted in </w:t>
      </w:r>
      <w:ins w:id="806" w:author="Man Lim Ho" w:date="2024-04-17T16:05:00Z" w16du:dateUtc="2024-04-17T06:05:00Z">
        <w:r w:rsidR="0087761F">
          <w:rPr>
            <w:rFonts w:ascii="Arial" w:hAnsi="Arial" w:cs="Arial"/>
          </w:rPr>
          <w:t xml:space="preserve">regions of </w:t>
        </w:r>
      </w:ins>
      <w:r w:rsidRPr="00B77FF1">
        <w:rPr>
          <w:rFonts w:ascii="Arial" w:hAnsi="Arial" w:cs="Arial"/>
        </w:rPr>
        <w:t>developed economies (United Nations Country Classification, accessed 2024), with Australia (23 studies) having the highest number of studies published within the category. This is followed by United States of America (12 studies) and Japan (</w:t>
      </w:r>
      <w:del w:id="807" w:author="Man Lim Ho" w:date="2024-04-17T16:10:00Z" w16du:dateUtc="2024-04-17T06:10:00Z">
        <w:r w:rsidRPr="00B77FF1" w:rsidDel="0059026E">
          <w:rPr>
            <w:rFonts w:ascii="Arial" w:hAnsi="Arial" w:cs="Arial"/>
          </w:rPr>
          <w:delText xml:space="preserve">7 </w:delText>
        </w:r>
      </w:del>
      <w:ins w:id="808" w:author="Man Lim Ho" w:date="2024-04-17T16:10:00Z" w16du:dateUtc="2024-04-17T06:10:00Z">
        <w:r w:rsidR="0059026E">
          <w:rPr>
            <w:rFonts w:ascii="Arial" w:hAnsi="Arial" w:cs="Arial"/>
          </w:rPr>
          <w:t>seven</w:t>
        </w:r>
        <w:r w:rsidR="0059026E" w:rsidRPr="00B77FF1">
          <w:rPr>
            <w:rFonts w:ascii="Arial" w:hAnsi="Arial" w:cs="Arial"/>
          </w:rPr>
          <w:t xml:space="preserve"> </w:t>
        </w:r>
      </w:ins>
      <w:r w:rsidRPr="00B77FF1">
        <w:rPr>
          <w:rFonts w:ascii="Arial" w:hAnsi="Arial" w:cs="Arial"/>
        </w:rPr>
        <w:t xml:space="preserve">studies). Within the category of developed economies, </w:t>
      </w:r>
      <w:del w:id="809" w:author="Man Lim Ho" w:date="2024-04-17T16:06:00Z" w16du:dateUtc="2024-04-17T06:06:00Z">
        <w:r w:rsidRPr="00B77FF1" w:rsidDel="00E8752C">
          <w:rPr>
            <w:rFonts w:ascii="Arial" w:hAnsi="Arial" w:cs="Arial"/>
          </w:rPr>
          <w:delText xml:space="preserve">1 </w:delText>
        </w:r>
      </w:del>
      <w:ins w:id="810" w:author="Man Lim Ho" w:date="2024-04-17T16:06:00Z" w16du:dateUtc="2024-04-17T06:06:00Z">
        <w:r w:rsidR="00E8752C">
          <w:rPr>
            <w:rFonts w:ascii="Arial" w:hAnsi="Arial" w:cs="Arial"/>
          </w:rPr>
          <w:t>one</w:t>
        </w:r>
        <w:r w:rsidR="00E8752C" w:rsidRPr="00B77FF1">
          <w:rPr>
            <w:rFonts w:ascii="Arial" w:hAnsi="Arial" w:cs="Arial"/>
          </w:rPr>
          <w:t xml:space="preserve"> </w:t>
        </w:r>
      </w:ins>
      <w:r w:rsidRPr="00B77FF1">
        <w:rPr>
          <w:rFonts w:ascii="Arial" w:hAnsi="Arial" w:cs="Arial"/>
        </w:rPr>
        <w:t>study has also included an economy in transition (defined as industrialised countries that are undergoing process of transition to a market economy. These include some former Soviet Union republics</w:t>
      </w:r>
      <w:r w:rsidR="009C3756">
        <w:rPr>
          <w:rFonts w:ascii="Arial" w:hAnsi="Arial" w:cs="Arial"/>
        </w:rPr>
        <w:t xml:space="preserve"> </w:t>
      </w:r>
      <w:r w:rsidR="00347145">
        <w:rPr>
          <w:rFonts w:ascii="Arial" w:hAnsi="Arial" w:cs="Arial"/>
        </w:rPr>
        <w:t>[61]</w:t>
      </w:r>
      <w:r w:rsidR="009C3756">
        <w:rPr>
          <w:rFonts w:ascii="Arial" w:hAnsi="Arial" w:cs="Arial"/>
        </w:rPr>
        <w:t>.</w:t>
      </w:r>
      <w:r w:rsidRPr="00B77FF1">
        <w:rPr>
          <w:rFonts w:ascii="Arial" w:hAnsi="Arial" w:cs="Arial"/>
        </w:rPr>
        <w:t xml:space="preserve">). Another study also encompasses a developed economy and developing economy (defined as countries with less developed industrial base and lower human development index in relative to other countries </w:t>
      </w:r>
      <w:r w:rsidR="009C3756">
        <w:rPr>
          <w:rFonts w:ascii="Arial" w:hAnsi="Arial" w:cs="Arial"/>
        </w:rPr>
        <w:t>[62]</w:t>
      </w:r>
      <w:r w:rsidRPr="00B77FF1">
        <w:rPr>
          <w:rFonts w:ascii="Arial" w:hAnsi="Arial" w:cs="Arial"/>
        </w:rPr>
        <w:t>). For developing economies (31 studies), Hong Kong has the highest number of published studies (11 studies), followed by China (5 studies) and Brazil (5 studies).</w:t>
      </w:r>
    </w:p>
    <w:p w14:paraId="07B8416E" w14:textId="19094406" w:rsidR="002C5324" w:rsidRPr="00B77FF1" w:rsidRDefault="002C5324" w:rsidP="00660D4F">
      <w:pPr>
        <w:spacing w:line="480" w:lineRule="auto"/>
        <w:jc w:val="both"/>
        <w:rPr>
          <w:rFonts w:ascii="Arial" w:hAnsi="Arial" w:cs="Arial"/>
        </w:rPr>
      </w:pPr>
      <w:r w:rsidRPr="00B77FF1">
        <w:rPr>
          <w:rFonts w:ascii="Arial" w:hAnsi="Arial" w:cs="Arial"/>
        </w:rPr>
        <w:t xml:space="preserve">For proximity of the research site to the mainland (Figure </w:t>
      </w:r>
      <w:r w:rsidR="00B414B2">
        <w:rPr>
          <w:rFonts w:ascii="Arial" w:hAnsi="Arial" w:cs="Arial"/>
        </w:rPr>
        <w:t>8</w:t>
      </w:r>
      <w:r w:rsidRPr="00B77FF1">
        <w:rPr>
          <w:rFonts w:ascii="Arial" w:hAnsi="Arial" w:cs="Arial"/>
        </w:rPr>
        <w:t xml:space="preserve">a), most studies involve close/territorial sea (69 studies). Studies in middle/contiguous zone are recorded in </w:t>
      </w:r>
      <w:del w:id="811" w:author="Man Lim Ho" w:date="2024-04-17T16:11:00Z" w16du:dateUtc="2024-04-17T06:11:00Z">
        <w:r w:rsidRPr="00B77FF1" w:rsidDel="0059026E">
          <w:rPr>
            <w:rFonts w:ascii="Arial" w:hAnsi="Arial" w:cs="Arial"/>
          </w:rPr>
          <w:delText xml:space="preserve">7 </w:delText>
        </w:r>
      </w:del>
      <w:ins w:id="812" w:author="Man Lim Ho" w:date="2024-04-17T16:11:00Z" w16du:dateUtc="2024-04-17T06:11:00Z">
        <w:r w:rsidR="0059026E">
          <w:rPr>
            <w:rFonts w:ascii="Arial" w:hAnsi="Arial" w:cs="Arial"/>
          </w:rPr>
          <w:t>seven</w:t>
        </w:r>
        <w:r w:rsidR="0059026E" w:rsidRPr="00B77FF1">
          <w:rPr>
            <w:rFonts w:ascii="Arial" w:hAnsi="Arial" w:cs="Arial"/>
          </w:rPr>
          <w:t xml:space="preserve"> </w:t>
        </w:r>
      </w:ins>
      <w:r w:rsidRPr="00B77FF1">
        <w:rPr>
          <w:rFonts w:ascii="Arial" w:hAnsi="Arial" w:cs="Arial"/>
        </w:rPr>
        <w:t xml:space="preserve">studies. Far/exclusive economic zone are recorded in 15 studies. Of all the studies involving close/territorial sea, </w:t>
      </w:r>
      <w:del w:id="813" w:author="Man Lim Ho" w:date="2024-04-17T16:11:00Z" w16du:dateUtc="2024-04-17T06:11:00Z">
        <w:r w:rsidRPr="00B77FF1" w:rsidDel="0059026E">
          <w:rPr>
            <w:rFonts w:ascii="Arial" w:hAnsi="Arial" w:cs="Arial"/>
          </w:rPr>
          <w:delText xml:space="preserve">4 </w:delText>
        </w:r>
      </w:del>
      <w:ins w:id="814" w:author="Man Lim Ho" w:date="2024-04-17T16:11:00Z" w16du:dateUtc="2024-04-17T06:11:00Z">
        <w:r w:rsidR="0059026E">
          <w:rPr>
            <w:rFonts w:ascii="Arial" w:hAnsi="Arial" w:cs="Arial"/>
          </w:rPr>
          <w:t>four</w:t>
        </w:r>
        <w:r w:rsidR="0059026E" w:rsidRPr="00B77FF1">
          <w:rPr>
            <w:rFonts w:ascii="Arial" w:hAnsi="Arial" w:cs="Arial"/>
          </w:rPr>
          <w:t xml:space="preserve"> </w:t>
        </w:r>
      </w:ins>
      <w:r w:rsidRPr="00B77FF1">
        <w:rPr>
          <w:rFonts w:ascii="Arial" w:hAnsi="Arial" w:cs="Arial"/>
        </w:rPr>
        <w:t xml:space="preserve">studies also involve middle/contiguous zone, </w:t>
      </w:r>
      <w:del w:id="815" w:author="Man Lim Ho" w:date="2024-04-17T16:11:00Z" w16du:dateUtc="2024-04-17T06:11:00Z">
        <w:r w:rsidRPr="00B77FF1" w:rsidDel="0059026E">
          <w:rPr>
            <w:rFonts w:ascii="Arial" w:hAnsi="Arial" w:cs="Arial"/>
          </w:rPr>
          <w:delText xml:space="preserve">2 </w:delText>
        </w:r>
      </w:del>
      <w:ins w:id="816" w:author="Man Lim Ho" w:date="2024-04-17T16:11:00Z" w16du:dateUtc="2024-04-17T06:11:00Z">
        <w:r w:rsidR="0059026E">
          <w:rPr>
            <w:rFonts w:ascii="Arial" w:hAnsi="Arial" w:cs="Arial"/>
          </w:rPr>
          <w:t>two</w:t>
        </w:r>
        <w:r w:rsidR="0059026E" w:rsidRPr="00B77FF1">
          <w:rPr>
            <w:rFonts w:ascii="Arial" w:hAnsi="Arial" w:cs="Arial"/>
          </w:rPr>
          <w:t xml:space="preserve"> </w:t>
        </w:r>
      </w:ins>
      <w:r w:rsidRPr="00B77FF1">
        <w:rPr>
          <w:rFonts w:ascii="Arial" w:hAnsi="Arial" w:cs="Arial"/>
        </w:rPr>
        <w:t xml:space="preserve">studies involve </w:t>
      </w:r>
      <w:r w:rsidRPr="00B77FF1">
        <w:rPr>
          <w:rFonts w:ascii="Arial" w:hAnsi="Arial" w:cs="Arial"/>
        </w:rPr>
        <w:lastRenderedPageBreak/>
        <w:t xml:space="preserve">far/exclusive economic zone, and </w:t>
      </w:r>
      <w:del w:id="817" w:author="Man Lim Ho" w:date="2024-04-17T16:11:00Z" w16du:dateUtc="2024-04-17T06:11:00Z">
        <w:r w:rsidRPr="00B77FF1" w:rsidDel="0059026E">
          <w:rPr>
            <w:rFonts w:ascii="Arial" w:hAnsi="Arial" w:cs="Arial"/>
          </w:rPr>
          <w:delText xml:space="preserve">2 </w:delText>
        </w:r>
      </w:del>
      <w:ins w:id="818" w:author="Man Lim Ho" w:date="2024-04-17T16:11:00Z" w16du:dateUtc="2024-04-17T06:11:00Z">
        <w:r w:rsidR="0059026E">
          <w:rPr>
            <w:rFonts w:ascii="Arial" w:hAnsi="Arial" w:cs="Arial"/>
          </w:rPr>
          <w:t>two</w:t>
        </w:r>
        <w:r w:rsidR="0059026E" w:rsidRPr="00B77FF1">
          <w:rPr>
            <w:rFonts w:ascii="Arial" w:hAnsi="Arial" w:cs="Arial"/>
          </w:rPr>
          <w:t xml:space="preserve"> </w:t>
        </w:r>
      </w:ins>
      <w:r w:rsidRPr="00B77FF1">
        <w:rPr>
          <w:rFonts w:ascii="Arial" w:hAnsi="Arial" w:cs="Arial"/>
        </w:rPr>
        <w:t xml:space="preserve">studies involve both middle/contiguous and far/exclusive economic zone. 10 studies did not specify their proximity to the mainland (Figure </w:t>
      </w:r>
      <w:r w:rsidR="00B414B2">
        <w:rPr>
          <w:rFonts w:ascii="Arial" w:hAnsi="Arial" w:cs="Arial"/>
        </w:rPr>
        <w:t>8</w:t>
      </w:r>
      <w:r w:rsidRPr="00B77FF1">
        <w:rPr>
          <w:rFonts w:ascii="Arial" w:hAnsi="Arial" w:cs="Arial"/>
        </w:rPr>
        <w:t xml:space="preserve">a) and 21 of the studies took place in protected areas (Figure </w:t>
      </w:r>
      <w:r w:rsidR="00B414B2">
        <w:rPr>
          <w:rFonts w:ascii="Arial" w:hAnsi="Arial" w:cs="Arial"/>
        </w:rPr>
        <w:t>8</w:t>
      </w:r>
      <w:r w:rsidRPr="00B77FF1">
        <w:rPr>
          <w:rFonts w:ascii="Arial" w:hAnsi="Arial" w:cs="Arial"/>
        </w:rPr>
        <w:t xml:space="preserve">b). A list of the protected areas can be found in </w:t>
      </w:r>
      <w:r w:rsidR="000C788D">
        <w:rPr>
          <w:rFonts w:ascii="Arial" w:hAnsi="Arial" w:cs="Arial"/>
        </w:rPr>
        <w:fldChar w:fldCharType="begin"/>
      </w:r>
      <w:r w:rsidR="000C788D">
        <w:rPr>
          <w:rFonts w:ascii="Arial" w:hAnsi="Arial" w:cs="Arial"/>
        </w:rPr>
        <w:instrText xml:space="preserve"> REF _Ref163643448 \h </w:instrText>
      </w:r>
      <w:r w:rsidR="000C788D">
        <w:rPr>
          <w:rFonts w:ascii="Arial" w:hAnsi="Arial" w:cs="Arial"/>
        </w:rPr>
      </w:r>
      <w:r w:rsidR="000C788D">
        <w:rPr>
          <w:rFonts w:ascii="Arial" w:hAnsi="Arial" w:cs="Arial"/>
        </w:rPr>
        <w:fldChar w:fldCharType="separate"/>
      </w:r>
      <w:r w:rsidR="000C788D" w:rsidRPr="00B77FF1">
        <w:rPr>
          <w:rFonts w:ascii="Arial" w:hAnsi="Arial" w:cs="Arial"/>
          <w:color w:val="000000" w:themeColor="text1"/>
        </w:rPr>
        <w:t xml:space="preserve">Table </w:t>
      </w:r>
      <w:r w:rsidR="000C788D" w:rsidRPr="00B77FF1">
        <w:rPr>
          <w:rFonts w:ascii="Arial" w:hAnsi="Arial" w:cs="Arial"/>
          <w:noProof/>
          <w:color w:val="000000" w:themeColor="text1"/>
        </w:rPr>
        <w:t>3</w:t>
      </w:r>
      <w:r w:rsidR="000C788D">
        <w:rPr>
          <w:rFonts w:ascii="Arial" w:hAnsi="Arial" w:cs="Arial"/>
        </w:rPr>
        <w:fldChar w:fldCharType="end"/>
      </w:r>
      <w:r w:rsidRPr="00B77FF1">
        <w:rPr>
          <w:rFonts w:ascii="Arial" w:hAnsi="Arial" w:cs="Arial"/>
        </w:rPr>
        <w:t xml:space="preserve">. </w:t>
      </w:r>
      <w:r w:rsidRPr="00B77FF1">
        <w:rPr>
          <w:rFonts w:ascii="Arial" w:hAnsi="Arial" w:cs="Arial"/>
        </w:rPr>
        <w:br w:type="page"/>
      </w:r>
    </w:p>
    <w:p w14:paraId="3F44B960" w14:textId="381AB96A" w:rsidR="002C5324" w:rsidRPr="00B77FF1" w:rsidRDefault="002C5324" w:rsidP="002C5324">
      <w:pPr>
        <w:spacing w:line="480" w:lineRule="auto"/>
        <w:jc w:val="both"/>
        <w:rPr>
          <w:rFonts w:ascii="Arial" w:hAnsi="Arial" w:cs="Arial"/>
          <w:b/>
          <w:bCs/>
        </w:rPr>
      </w:pPr>
      <w:del w:id="819" w:author="Man Lim Ho" w:date="2024-04-17T16:11:00Z" w16du:dateUtc="2024-04-17T06:11:00Z">
        <w:r w:rsidRPr="00B77FF1" w:rsidDel="00030990">
          <w:rPr>
            <w:rFonts w:ascii="Arial" w:hAnsi="Arial" w:cs="Arial"/>
            <w:b/>
            <w:bCs/>
          </w:rPr>
          <w:lastRenderedPageBreak/>
          <w:delText>Research data recorded</w:delText>
        </w:r>
      </w:del>
      <w:ins w:id="820" w:author="Man Lim Ho" w:date="2024-04-17T16:11:00Z" w16du:dateUtc="2024-04-17T06:11:00Z">
        <w:r w:rsidR="00030990">
          <w:rPr>
            <w:rFonts w:ascii="Arial" w:hAnsi="Arial" w:cs="Arial"/>
            <w:b/>
            <w:bCs/>
          </w:rPr>
          <w:t>Methodological approaches</w:t>
        </w:r>
      </w:ins>
      <w:r w:rsidRPr="00B77FF1">
        <w:rPr>
          <w:rFonts w:ascii="Arial" w:hAnsi="Arial" w:cs="Arial"/>
          <w:b/>
          <w:bCs/>
        </w:rPr>
        <w:t>.</w:t>
      </w:r>
    </w:p>
    <w:p w14:paraId="4A887529" w14:textId="41516184" w:rsidR="002C5324" w:rsidRPr="00B77FF1" w:rsidRDefault="002C5324" w:rsidP="002C5324">
      <w:pPr>
        <w:spacing w:line="480" w:lineRule="auto"/>
        <w:jc w:val="both"/>
        <w:rPr>
          <w:rFonts w:ascii="Arial" w:hAnsi="Arial" w:cs="Arial"/>
          <w:noProof/>
        </w:rPr>
      </w:pPr>
      <w:r w:rsidRPr="00B77FF1">
        <w:rPr>
          <w:rFonts w:ascii="Arial" w:hAnsi="Arial" w:cs="Arial"/>
          <w:b/>
          <w:bCs/>
          <w:i/>
          <w:iCs/>
        </w:rPr>
        <w:t>Temperature Data Record</w:t>
      </w:r>
      <w:r w:rsidRPr="00B77FF1">
        <w:rPr>
          <w:rFonts w:ascii="Arial" w:hAnsi="Arial" w:cs="Arial"/>
          <w:b/>
          <w:bCs/>
        </w:rPr>
        <w:t>.</w:t>
      </w:r>
      <w:r w:rsidRPr="00B77FF1">
        <w:rPr>
          <w:rFonts w:ascii="Arial" w:hAnsi="Arial" w:cs="Arial"/>
        </w:rPr>
        <w:t xml:space="preserve"> When examining the methods reported </w:t>
      </w:r>
      <w:ins w:id="821" w:author="Man Lim Ho" w:date="2024-04-17T16:11:00Z" w16du:dateUtc="2024-04-17T06:11:00Z">
        <w:r w:rsidR="00030990">
          <w:rPr>
            <w:rFonts w:ascii="Arial" w:hAnsi="Arial" w:cs="Arial"/>
          </w:rPr>
          <w:t xml:space="preserve">by the study authors </w:t>
        </w:r>
      </w:ins>
      <w:r w:rsidRPr="00B77FF1">
        <w:rPr>
          <w:rFonts w:ascii="Arial" w:hAnsi="Arial" w:cs="Arial"/>
        </w:rPr>
        <w:t xml:space="preserve">for </w:t>
      </w:r>
      <w:ins w:id="822" w:author="Man Lim Ho" w:date="2024-04-17T16:12:00Z" w16du:dateUtc="2024-04-17T06:12:00Z">
        <w:r w:rsidR="00030990">
          <w:rPr>
            <w:rFonts w:ascii="Arial" w:hAnsi="Arial" w:cs="Arial"/>
          </w:rPr>
          <w:t xml:space="preserve">obtaining </w:t>
        </w:r>
      </w:ins>
      <w:r w:rsidRPr="00B77FF1">
        <w:rPr>
          <w:rFonts w:ascii="Arial" w:hAnsi="Arial" w:cs="Arial"/>
        </w:rPr>
        <w:t xml:space="preserve">ocean temperature records, 50 publications </w:t>
      </w:r>
      <w:r>
        <w:rPr>
          <w:rFonts w:ascii="Arial" w:hAnsi="Arial" w:cs="Arial"/>
        </w:rPr>
        <w:t xml:space="preserve">were found to have </w:t>
      </w:r>
      <w:r w:rsidRPr="00B77FF1">
        <w:rPr>
          <w:rFonts w:ascii="Arial" w:hAnsi="Arial" w:cs="Arial"/>
        </w:rPr>
        <w:t xml:space="preserve">obtained their temperature data </w:t>
      </w:r>
      <w:r w:rsidRPr="00B77FF1">
        <w:rPr>
          <w:rFonts w:ascii="Arial" w:hAnsi="Arial" w:cs="Arial"/>
          <w:i/>
          <w:iCs/>
        </w:rPr>
        <w:t xml:space="preserve">in-situ </w:t>
      </w:r>
      <w:r w:rsidRPr="00B77FF1">
        <w:rPr>
          <w:rFonts w:ascii="Arial" w:hAnsi="Arial" w:cs="Arial"/>
        </w:rPr>
        <w:t xml:space="preserve">(deployment of loggers), 28 studies used remote sensing data (herein referred to satellite derived and SST, sea surface temperature) for temperature data. 26 studies used other methods of obtaining temperature data, these are </w:t>
      </w:r>
      <w:r w:rsidRPr="00B77FF1">
        <w:rPr>
          <w:rFonts w:ascii="Arial" w:hAnsi="Arial" w:cs="Arial"/>
          <w:i/>
          <w:iCs/>
        </w:rPr>
        <w:t>ex-situ</w:t>
      </w:r>
      <w:r w:rsidRPr="00B77FF1">
        <w:rPr>
          <w:rFonts w:ascii="Arial" w:hAnsi="Arial" w:cs="Arial"/>
        </w:rPr>
        <w:t xml:space="preserve"> conservation (where temperature was set to match the experimental criteria) (24 studies) or not identified (</w:t>
      </w:r>
      <w:del w:id="823" w:author="Man Lim Ho" w:date="2024-04-17T16:12:00Z" w16du:dateUtc="2024-04-17T06:12:00Z">
        <w:r w:rsidRPr="00B77FF1" w:rsidDel="00030990">
          <w:rPr>
            <w:rFonts w:ascii="Arial" w:hAnsi="Arial" w:cs="Arial"/>
          </w:rPr>
          <w:delText xml:space="preserve">2 </w:delText>
        </w:r>
      </w:del>
      <w:ins w:id="824" w:author="Man Lim Ho" w:date="2024-04-17T16:12:00Z" w16du:dateUtc="2024-04-17T06:12:00Z">
        <w:r w:rsidR="00030990">
          <w:rPr>
            <w:rFonts w:ascii="Arial" w:hAnsi="Arial" w:cs="Arial"/>
          </w:rPr>
          <w:t>two</w:t>
        </w:r>
        <w:r w:rsidR="00030990" w:rsidRPr="00B77FF1">
          <w:rPr>
            <w:rFonts w:ascii="Arial" w:hAnsi="Arial" w:cs="Arial"/>
          </w:rPr>
          <w:t xml:space="preserve"> </w:t>
        </w:r>
      </w:ins>
      <w:r w:rsidRPr="00B77FF1">
        <w:rPr>
          <w:rFonts w:ascii="Arial" w:hAnsi="Arial" w:cs="Arial"/>
        </w:rPr>
        <w:t xml:space="preserve">studies) in the literature (Figure </w:t>
      </w:r>
      <w:r w:rsidR="00B414B2">
        <w:rPr>
          <w:rFonts w:ascii="Arial" w:hAnsi="Arial" w:cs="Arial"/>
        </w:rPr>
        <w:t>9</w:t>
      </w:r>
      <w:r w:rsidRPr="00B77FF1">
        <w:rPr>
          <w:rFonts w:ascii="Arial" w:hAnsi="Arial" w:cs="Arial"/>
        </w:rPr>
        <w:t xml:space="preserve">a). For </w:t>
      </w:r>
      <w:r w:rsidRPr="00B77FF1">
        <w:rPr>
          <w:rFonts w:ascii="Arial" w:hAnsi="Arial" w:cs="Arial"/>
          <w:i/>
          <w:iCs/>
        </w:rPr>
        <w:t>in-situ</w:t>
      </w:r>
      <w:r w:rsidRPr="00B77FF1">
        <w:rPr>
          <w:rFonts w:ascii="Arial" w:hAnsi="Arial" w:cs="Arial"/>
        </w:rPr>
        <w:t xml:space="preserve"> collected data were collected using temperature logger (26 studies), dive computers (</w:t>
      </w:r>
      <w:del w:id="825" w:author="Man Lim Ho" w:date="2024-04-17T16:12:00Z" w16du:dateUtc="2024-04-17T06:12:00Z">
        <w:r w:rsidRPr="00B77FF1" w:rsidDel="00030990">
          <w:rPr>
            <w:rFonts w:ascii="Arial" w:hAnsi="Arial" w:cs="Arial"/>
          </w:rPr>
          <w:delText xml:space="preserve">2 </w:delText>
        </w:r>
      </w:del>
      <w:ins w:id="826" w:author="Man Lim Ho" w:date="2024-04-17T16:12:00Z" w16du:dateUtc="2024-04-17T06:12:00Z">
        <w:r w:rsidR="00030990">
          <w:rPr>
            <w:rFonts w:ascii="Arial" w:hAnsi="Arial" w:cs="Arial"/>
          </w:rPr>
          <w:t>two</w:t>
        </w:r>
        <w:r w:rsidR="00030990" w:rsidRPr="00B77FF1">
          <w:rPr>
            <w:rFonts w:ascii="Arial" w:hAnsi="Arial" w:cs="Arial"/>
          </w:rPr>
          <w:t xml:space="preserve"> </w:t>
        </w:r>
      </w:ins>
      <w:r w:rsidRPr="00B77FF1">
        <w:rPr>
          <w:rFonts w:ascii="Arial" w:hAnsi="Arial" w:cs="Arial"/>
        </w:rPr>
        <w:t xml:space="preserve">studies), NOAA National Buoy </w:t>
      </w:r>
      <w:proofErr w:type="spellStart"/>
      <w:r w:rsidRPr="00B77FF1">
        <w:rPr>
          <w:rFonts w:ascii="Arial" w:hAnsi="Arial" w:cs="Arial"/>
        </w:rPr>
        <w:t>Center</w:t>
      </w:r>
      <w:proofErr w:type="spellEnd"/>
      <w:r w:rsidRPr="00B77FF1">
        <w:rPr>
          <w:rFonts w:ascii="Arial" w:hAnsi="Arial" w:cs="Arial"/>
        </w:rPr>
        <w:t xml:space="preserve"> (</w:t>
      </w:r>
      <w:del w:id="827" w:author="Man Lim Ho" w:date="2024-04-17T16:12:00Z" w16du:dateUtc="2024-04-17T06:12:00Z">
        <w:r w:rsidRPr="00B77FF1" w:rsidDel="00030990">
          <w:rPr>
            <w:rFonts w:ascii="Arial" w:hAnsi="Arial" w:cs="Arial"/>
          </w:rPr>
          <w:delText xml:space="preserve">2 </w:delText>
        </w:r>
      </w:del>
      <w:ins w:id="828" w:author="Man Lim Ho" w:date="2024-04-17T16:12:00Z" w16du:dateUtc="2024-04-17T06:12:00Z">
        <w:r w:rsidR="00030990">
          <w:rPr>
            <w:rFonts w:ascii="Arial" w:hAnsi="Arial" w:cs="Arial"/>
          </w:rPr>
          <w:t>two</w:t>
        </w:r>
        <w:r w:rsidR="00030990" w:rsidRPr="00B77FF1">
          <w:rPr>
            <w:rFonts w:ascii="Arial" w:hAnsi="Arial" w:cs="Arial"/>
          </w:rPr>
          <w:t xml:space="preserve"> </w:t>
        </w:r>
      </w:ins>
      <w:r w:rsidRPr="00B77FF1">
        <w:rPr>
          <w:rFonts w:ascii="Arial" w:hAnsi="Arial" w:cs="Arial"/>
        </w:rPr>
        <w:t>studies), remotely operated vehicles (ROV) (</w:t>
      </w:r>
      <w:del w:id="829" w:author="Man Lim Ho" w:date="2024-04-17T16:12:00Z" w16du:dateUtc="2024-04-17T06:12:00Z">
        <w:r w:rsidRPr="00B77FF1" w:rsidDel="00030990">
          <w:rPr>
            <w:rFonts w:ascii="Arial" w:hAnsi="Arial" w:cs="Arial"/>
          </w:rPr>
          <w:delText xml:space="preserve">2 </w:delText>
        </w:r>
      </w:del>
      <w:ins w:id="830" w:author="Man Lim Ho" w:date="2024-04-17T16:12:00Z" w16du:dateUtc="2024-04-17T06:12:00Z">
        <w:r w:rsidR="00030990">
          <w:rPr>
            <w:rFonts w:ascii="Arial" w:hAnsi="Arial" w:cs="Arial"/>
          </w:rPr>
          <w:t>two</w:t>
        </w:r>
        <w:r w:rsidR="00030990" w:rsidRPr="00B77FF1">
          <w:rPr>
            <w:rFonts w:ascii="Arial" w:hAnsi="Arial" w:cs="Arial"/>
          </w:rPr>
          <w:t xml:space="preserve"> </w:t>
        </w:r>
      </w:ins>
      <w:r w:rsidRPr="00B77FF1">
        <w:rPr>
          <w:rFonts w:ascii="Arial" w:hAnsi="Arial" w:cs="Arial"/>
        </w:rPr>
        <w:t>studies), digital thermometer (</w:t>
      </w:r>
      <w:del w:id="831" w:author="Man Lim Ho" w:date="2024-04-17T16:12:00Z" w16du:dateUtc="2024-04-17T06:12:00Z">
        <w:r w:rsidRPr="00B77FF1" w:rsidDel="00030990">
          <w:rPr>
            <w:rFonts w:ascii="Arial" w:hAnsi="Arial" w:cs="Arial"/>
          </w:rPr>
          <w:delText xml:space="preserve">1 </w:delText>
        </w:r>
      </w:del>
      <w:ins w:id="832" w:author="Man Lim Ho" w:date="2024-04-17T16:12:00Z" w16du:dateUtc="2024-04-17T06:12:00Z">
        <w:r w:rsidR="00030990">
          <w:rPr>
            <w:rFonts w:ascii="Arial" w:hAnsi="Arial" w:cs="Arial"/>
          </w:rPr>
          <w:t>one</w:t>
        </w:r>
        <w:r w:rsidR="00030990" w:rsidRPr="00B77FF1">
          <w:rPr>
            <w:rFonts w:ascii="Arial" w:hAnsi="Arial" w:cs="Arial"/>
          </w:rPr>
          <w:t xml:space="preserve"> </w:t>
        </w:r>
      </w:ins>
      <w:r w:rsidRPr="00B77FF1">
        <w:rPr>
          <w:rFonts w:ascii="Arial" w:hAnsi="Arial" w:cs="Arial"/>
        </w:rPr>
        <w:t>study), mercury thermometer (</w:t>
      </w:r>
      <w:del w:id="833" w:author="Man Lim Ho" w:date="2024-04-17T16:12:00Z" w16du:dateUtc="2024-04-17T06:12:00Z">
        <w:r w:rsidRPr="00B77FF1" w:rsidDel="00030990">
          <w:rPr>
            <w:rFonts w:ascii="Arial" w:hAnsi="Arial" w:cs="Arial"/>
          </w:rPr>
          <w:delText xml:space="preserve">1 </w:delText>
        </w:r>
      </w:del>
      <w:ins w:id="834" w:author="Man Lim Ho" w:date="2024-04-17T16:12:00Z" w16du:dateUtc="2024-04-17T06:12:00Z">
        <w:r w:rsidR="00030990">
          <w:rPr>
            <w:rFonts w:ascii="Arial" w:hAnsi="Arial" w:cs="Arial"/>
          </w:rPr>
          <w:t>one</w:t>
        </w:r>
        <w:r w:rsidR="00030990" w:rsidRPr="00B77FF1">
          <w:rPr>
            <w:rFonts w:ascii="Arial" w:hAnsi="Arial" w:cs="Arial"/>
          </w:rPr>
          <w:t xml:space="preserve"> </w:t>
        </w:r>
      </w:ins>
      <w:r w:rsidRPr="00B77FF1">
        <w:rPr>
          <w:rFonts w:ascii="Arial" w:hAnsi="Arial" w:cs="Arial"/>
        </w:rPr>
        <w:t>study), local monitoring sites (</w:t>
      </w:r>
      <w:del w:id="835" w:author="Man Lim Ho" w:date="2024-04-17T16:12:00Z" w16du:dateUtc="2024-04-17T06:12:00Z">
        <w:r w:rsidRPr="00B77FF1" w:rsidDel="00030990">
          <w:rPr>
            <w:rFonts w:ascii="Arial" w:hAnsi="Arial" w:cs="Arial"/>
          </w:rPr>
          <w:delText xml:space="preserve">1 </w:delText>
        </w:r>
      </w:del>
      <w:ins w:id="836" w:author="Man Lim Ho" w:date="2024-04-17T16:12:00Z" w16du:dateUtc="2024-04-17T06:12:00Z">
        <w:r w:rsidR="00030990">
          <w:rPr>
            <w:rFonts w:ascii="Arial" w:hAnsi="Arial" w:cs="Arial"/>
          </w:rPr>
          <w:t>one</w:t>
        </w:r>
        <w:r w:rsidR="00030990" w:rsidRPr="00B77FF1">
          <w:rPr>
            <w:rFonts w:ascii="Arial" w:hAnsi="Arial" w:cs="Arial"/>
          </w:rPr>
          <w:t xml:space="preserve"> </w:t>
        </w:r>
      </w:ins>
      <w:r w:rsidRPr="00B77FF1">
        <w:rPr>
          <w:rFonts w:ascii="Arial" w:hAnsi="Arial" w:cs="Arial"/>
        </w:rPr>
        <w:t>study), and T-</w:t>
      </w:r>
      <w:proofErr w:type="spellStart"/>
      <w:r w:rsidRPr="00B77FF1">
        <w:rPr>
          <w:rFonts w:ascii="Arial" w:hAnsi="Arial" w:cs="Arial"/>
        </w:rPr>
        <w:t>MEDNet</w:t>
      </w:r>
      <w:proofErr w:type="spellEnd"/>
      <w:r w:rsidRPr="00B77FF1">
        <w:rPr>
          <w:rFonts w:ascii="Arial" w:hAnsi="Arial" w:cs="Arial"/>
        </w:rPr>
        <w:t xml:space="preserve"> as a temperature data sharing site (</w:t>
      </w:r>
      <w:ins w:id="837" w:author="Man Lim Ho" w:date="2024-04-17T16:12:00Z" w16du:dateUtc="2024-04-17T06:12:00Z">
        <w:r w:rsidR="00030990">
          <w:rPr>
            <w:rFonts w:ascii="Arial" w:hAnsi="Arial" w:cs="Arial"/>
          </w:rPr>
          <w:t>one</w:t>
        </w:r>
      </w:ins>
      <w:del w:id="838" w:author="Man Lim Ho" w:date="2024-04-17T16:12:00Z" w16du:dateUtc="2024-04-17T06:12:00Z">
        <w:r w:rsidRPr="00B77FF1" w:rsidDel="00030990">
          <w:rPr>
            <w:rFonts w:ascii="Arial" w:hAnsi="Arial" w:cs="Arial"/>
          </w:rPr>
          <w:delText>1</w:delText>
        </w:r>
      </w:del>
      <w:r w:rsidRPr="00B77FF1">
        <w:rPr>
          <w:rFonts w:ascii="Arial" w:hAnsi="Arial" w:cs="Arial"/>
        </w:rPr>
        <w:t xml:space="preserve"> study) (Figure </w:t>
      </w:r>
      <w:r w:rsidR="00B414B2">
        <w:rPr>
          <w:rFonts w:ascii="Arial" w:hAnsi="Arial" w:cs="Arial"/>
        </w:rPr>
        <w:t>9</w:t>
      </w:r>
      <w:r w:rsidRPr="00B77FF1">
        <w:rPr>
          <w:rFonts w:ascii="Arial" w:hAnsi="Arial" w:cs="Arial"/>
        </w:rPr>
        <w:t>b). 13 studies did not specify the method of recording temperature data. For temperature data availability, 51 of the 91 studies did not provide raw temperature data for access, with the remaining 40 studies providing full access to raw temperature data (see Supplementary Table S2).</w:t>
      </w:r>
    </w:p>
    <w:p w14:paraId="4939D594" w14:textId="3A2E744A" w:rsidR="002C5324" w:rsidRPr="00B77FF1" w:rsidRDefault="002C5324" w:rsidP="002C5324">
      <w:pPr>
        <w:spacing w:line="480" w:lineRule="auto"/>
        <w:jc w:val="both"/>
        <w:rPr>
          <w:rFonts w:ascii="Arial" w:hAnsi="Arial" w:cs="Arial"/>
        </w:rPr>
      </w:pPr>
      <w:r w:rsidRPr="00B77FF1">
        <w:rPr>
          <w:rFonts w:ascii="Arial" w:hAnsi="Arial" w:cs="Arial"/>
          <w:b/>
          <w:bCs/>
          <w:i/>
          <w:iCs/>
        </w:rPr>
        <w:t>Study depth</w:t>
      </w:r>
      <w:r w:rsidRPr="00B77FF1">
        <w:rPr>
          <w:rFonts w:ascii="Arial" w:hAnsi="Arial" w:cs="Arial"/>
          <w:b/>
          <w:bCs/>
        </w:rPr>
        <w:t>.</w:t>
      </w:r>
      <w:r w:rsidRPr="00B77FF1">
        <w:rPr>
          <w:rFonts w:ascii="Arial" w:hAnsi="Arial" w:cs="Arial"/>
        </w:rPr>
        <w:t xml:space="preserve"> For study depth and/or depth of data collection, majority of temperature data were obtained at depth of </w:t>
      </w:r>
      <w:del w:id="839" w:author="Man Lim Ho" w:date="2024-04-17T16:12:00Z" w16du:dateUtc="2024-04-17T06:12:00Z">
        <w:r w:rsidRPr="00B77FF1" w:rsidDel="003652BF">
          <w:rPr>
            <w:rFonts w:ascii="Arial" w:hAnsi="Arial" w:cs="Arial"/>
          </w:rPr>
          <w:delText xml:space="preserve">above </w:delText>
        </w:r>
      </w:del>
      <w:r w:rsidRPr="00B77FF1">
        <w:rPr>
          <w:rFonts w:ascii="Arial" w:hAnsi="Arial" w:cs="Arial"/>
        </w:rPr>
        <w:t>20m</w:t>
      </w:r>
      <w:ins w:id="840" w:author="Man Lim Ho" w:date="2024-04-17T16:12:00Z" w16du:dateUtc="2024-04-17T06:12:00Z">
        <w:r w:rsidR="003652BF">
          <w:rPr>
            <w:rFonts w:ascii="Arial" w:hAnsi="Arial" w:cs="Arial"/>
          </w:rPr>
          <w:t xml:space="preserve"> below sea surface</w:t>
        </w:r>
      </w:ins>
      <w:r w:rsidRPr="00B77FF1">
        <w:rPr>
          <w:rFonts w:ascii="Arial" w:hAnsi="Arial" w:cs="Arial"/>
        </w:rPr>
        <w:t xml:space="preserve"> (Figure </w:t>
      </w:r>
      <w:r w:rsidR="0079503E">
        <w:rPr>
          <w:rFonts w:ascii="Arial" w:hAnsi="Arial" w:cs="Arial"/>
        </w:rPr>
        <w:t>9</w:t>
      </w:r>
      <w:r w:rsidRPr="00B77FF1">
        <w:rPr>
          <w:rFonts w:ascii="Arial" w:hAnsi="Arial" w:cs="Arial"/>
        </w:rPr>
        <w:t xml:space="preserve">c), with </w:t>
      </w:r>
      <w:del w:id="841" w:author="Man Lim Ho" w:date="2024-04-17T16:12:00Z" w16du:dateUtc="2024-04-17T06:12:00Z">
        <w:r w:rsidRPr="00B77FF1" w:rsidDel="003652BF">
          <w:rPr>
            <w:rFonts w:ascii="Arial" w:hAnsi="Arial" w:cs="Arial"/>
          </w:rPr>
          <w:delText xml:space="preserve">1 </w:delText>
        </w:r>
      </w:del>
      <w:ins w:id="842" w:author="Man Lim Ho" w:date="2024-04-17T16:12:00Z" w16du:dateUtc="2024-04-17T06:12:00Z">
        <w:r w:rsidR="003652BF">
          <w:rPr>
            <w:rFonts w:ascii="Arial" w:hAnsi="Arial" w:cs="Arial"/>
          </w:rPr>
          <w:t>one</w:t>
        </w:r>
        <w:r w:rsidR="003652BF" w:rsidRPr="00B77FF1">
          <w:rPr>
            <w:rFonts w:ascii="Arial" w:hAnsi="Arial" w:cs="Arial"/>
          </w:rPr>
          <w:t xml:space="preserve"> </w:t>
        </w:r>
      </w:ins>
      <w:r w:rsidRPr="00B77FF1">
        <w:rPr>
          <w:rFonts w:ascii="Arial" w:hAnsi="Arial" w:cs="Arial"/>
        </w:rPr>
        <w:t>temperature data recording at a depth of 40m (T-</w:t>
      </w:r>
      <w:proofErr w:type="spellStart"/>
      <w:r w:rsidRPr="00B77FF1">
        <w:rPr>
          <w:rFonts w:ascii="Arial" w:hAnsi="Arial" w:cs="Arial"/>
        </w:rPr>
        <w:t>MEDNet</w:t>
      </w:r>
      <w:proofErr w:type="spellEnd"/>
      <w:r w:rsidRPr="00B77FF1">
        <w:rPr>
          <w:rFonts w:ascii="Arial" w:hAnsi="Arial" w:cs="Arial"/>
        </w:rPr>
        <w:t>). The highest occurrence of depth for temperature collection is 3m (</w:t>
      </w:r>
      <w:del w:id="843" w:author="Man Lim Ho" w:date="2024-04-17T16:13:00Z" w16du:dateUtc="2024-04-17T06:13:00Z">
        <w:r w:rsidRPr="00B77FF1" w:rsidDel="003652BF">
          <w:rPr>
            <w:rFonts w:ascii="Arial" w:hAnsi="Arial" w:cs="Arial"/>
          </w:rPr>
          <w:delText xml:space="preserve">8 </w:delText>
        </w:r>
      </w:del>
      <w:ins w:id="844" w:author="Man Lim Ho" w:date="2024-04-17T16:13:00Z" w16du:dateUtc="2024-04-17T06:13:00Z">
        <w:r w:rsidR="003652BF">
          <w:rPr>
            <w:rFonts w:ascii="Arial" w:hAnsi="Arial" w:cs="Arial"/>
          </w:rPr>
          <w:t>eight</w:t>
        </w:r>
        <w:r w:rsidR="003652BF" w:rsidRPr="00B77FF1">
          <w:rPr>
            <w:rFonts w:ascii="Arial" w:hAnsi="Arial" w:cs="Arial"/>
          </w:rPr>
          <w:t xml:space="preserve"> </w:t>
        </w:r>
      </w:ins>
      <w:r w:rsidRPr="00B77FF1">
        <w:rPr>
          <w:rFonts w:ascii="Arial" w:hAnsi="Arial" w:cs="Arial"/>
        </w:rPr>
        <w:t>occurrences), followed by 4m (</w:t>
      </w:r>
      <w:del w:id="845" w:author="Man Lim Ho" w:date="2024-04-17T16:13:00Z" w16du:dateUtc="2024-04-17T06:13:00Z">
        <w:r w:rsidRPr="00B77FF1" w:rsidDel="003652BF">
          <w:rPr>
            <w:rFonts w:ascii="Arial" w:hAnsi="Arial" w:cs="Arial"/>
          </w:rPr>
          <w:delText xml:space="preserve">7 </w:delText>
        </w:r>
      </w:del>
      <w:ins w:id="846" w:author="Man Lim Ho" w:date="2024-04-17T16:13:00Z" w16du:dateUtc="2024-04-17T06:13:00Z">
        <w:r w:rsidR="003652BF">
          <w:rPr>
            <w:rFonts w:ascii="Arial" w:hAnsi="Arial" w:cs="Arial"/>
          </w:rPr>
          <w:t>seven</w:t>
        </w:r>
        <w:r w:rsidR="003652BF" w:rsidRPr="00B77FF1">
          <w:rPr>
            <w:rFonts w:ascii="Arial" w:hAnsi="Arial" w:cs="Arial"/>
          </w:rPr>
          <w:t xml:space="preserve"> </w:t>
        </w:r>
      </w:ins>
      <w:r w:rsidRPr="00B77FF1">
        <w:rPr>
          <w:rFonts w:ascii="Arial" w:hAnsi="Arial" w:cs="Arial"/>
        </w:rPr>
        <w:t>occurrences) and 2m (</w:t>
      </w:r>
      <w:ins w:id="847" w:author="Man Lim Ho" w:date="2024-04-17T16:13:00Z" w16du:dateUtc="2024-04-17T06:13:00Z">
        <w:r w:rsidR="003652BF">
          <w:rPr>
            <w:rFonts w:ascii="Arial" w:hAnsi="Arial" w:cs="Arial"/>
          </w:rPr>
          <w:t>five</w:t>
        </w:r>
      </w:ins>
      <w:del w:id="848" w:author="Man Lim Ho" w:date="2024-04-17T16:13:00Z" w16du:dateUtc="2024-04-17T06:13:00Z">
        <w:r w:rsidRPr="00B77FF1" w:rsidDel="003652BF">
          <w:rPr>
            <w:rFonts w:ascii="Arial" w:hAnsi="Arial" w:cs="Arial"/>
          </w:rPr>
          <w:delText>5</w:delText>
        </w:r>
      </w:del>
      <w:r w:rsidRPr="00B77FF1">
        <w:rPr>
          <w:rFonts w:ascii="Arial" w:hAnsi="Arial" w:cs="Arial"/>
        </w:rPr>
        <w:t xml:space="preserve"> occurrences).</w:t>
      </w:r>
    </w:p>
    <w:p w14:paraId="43380F02" w14:textId="48B6A079" w:rsidR="002C5324" w:rsidRPr="00B77FF1" w:rsidRDefault="002C5324" w:rsidP="002C5324">
      <w:pPr>
        <w:spacing w:line="480" w:lineRule="auto"/>
        <w:jc w:val="both"/>
        <w:rPr>
          <w:rFonts w:ascii="Arial" w:hAnsi="Arial" w:cs="Arial"/>
        </w:rPr>
      </w:pPr>
      <w:r w:rsidRPr="0079503E">
        <w:rPr>
          <w:rFonts w:ascii="Arial" w:hAnsi="Arial" w:cs="Arial"/>
          <w:b/>
          <w:bCs/>
          <w:i/>
          <w:iCs/>
        </w:rPr>
        <w:t>Type of study</w:t>
      </w:r>
      <w:r w:rsidRPr="0079503E">
        <w:rPr>
          <w:rFonts w:ascii="Arial" w:hAnsi="Arial" w:cs="Arial"/>
          <w:b/>
          <w:bCs/>
        </w:rPr>
        <w:t>.</w:t>
      </w:r>
      <w:r w:rsidRPr="00B77FF1">
        <w:rPr>
          <w:rFonts w:ascii="Arial" w:hAnsi="Arial" w:cs="Arial"/>
        </w:rPr>
        <w:t xml:space="preserve"> 17 studies of the 91 studies included</w:t>
      </w:r>
      <w:r>
        <w:rPr>
          <w:rFonts w:ascii="Arial" w:hAnsi="Arial" w:cs="Arial"/>
        </w:rPr>
        <w:t xml:space="preserve"> are reported to </w:t>
      </w:r>
      <w:r w:rsidRPr="00B77FF1">
        <w:rPr>
          <w:rFonts w:ascii="Arial" w:hAnsi="Arial" w:cs="Arial"/>
        </w:rPr>
        <w:t xml:space="preserve">have taken place </w:t>
      </w:r>
      <w:del w:id="849" w:author="Man Lim Ho" w:date="2024-04-17T16:13:00Z" w16du:dateUtc="2024-04-17T06:13:00Z">
        <w:r w:rsidRPr="00B77FF1" w:rsidDel="00E93084">
          <w:rPr>
            <w:rFonts w:ascii="Arial" w:hAnsi="Arial" w:cs="Arial"/>
          </w:rPr>
          <w:delText xml:space="preserve">during </w:delText>
        </w:r>
      </w:del>
      <w:ins w:id="850" w:author="Man Lim Ho" w:date="2024-04-17T16:13:00Z" w16du:dateUtc="2024-04-17T06:13:00Z">
        <w:r w:rsidR="00E93084">
          <w:rPr>
            <w:rFonts w:ascii="Arial" w:hAnsi="Arial" w:cs="Arial"/>
          </w:rPr>
          <w:t>concurrently with</w:t>
        </w:r>
        <w:r w:rsidR="00E93084" w:rsidRPr="00B77FF1">
          <w:rPr>
            <w:rFonts w:ascii="Arial" w:hAnsi="Arial" w:cs="Arial"/>
          </w:rPr>
          <w:t xml:space="preserve"> </w:t>
        </w:r>
      </w:ins>
      <w:r w:rsidRPr="00B77FF1">
        <w:rPr>
          <w:rFonts w:ascii="Arial" w:hAnsi="Arial" w:cs="Arial"/>
        </w:rPr>
        <w:t xml:space="preserve">extreme weather or climate events (Figure </w:t>
      </w:r>
      <w:r w:rsidR="0079503E">
        <w:rPr>
          <w:rFonts w:ascii="Arial" w:hAnsi="Arial" w:cs="Arial"/>
        </w:rPr>
        <w:t>10</w:t>
      </w:r>
      <w:r w:rsidRPr="00B77FF1">
        <w:rPr>
          <w:rFonts w:ascii="Arial" w:hAnsi="Arial" w:cs="Arial"/>
        </w:rPr>
        <w:t>a</w:t>
      </w:r>
      <w:r w:rsidR="00B62A54">
        <w:rPr>
          <w:rFonts w:ascii="Arial" w:hAnsi="Arial" w:cs="Arial"/>
        </w:rPr>
        <w:t xml:space="preserve"> and </w:t>
      </w:r>
      <w:r w:rsidR="00B62A54">
        <w:rPr>
          <w:rFonts w:ascii="Arial" w:hAnsi="Arial" w:cs="Arial"/>
        </w:rPr>
        <w:fldChar w:fldCharType="begin"/>
      </w:r>
      <w:r w:rsidR="00B62A54">
        <w:rPr>
          <w:rFonts w:ascii="Arial" w:hAnsi="Arial" w:cs="Arial"/>
        </w:rPr>
        <w:instrText xml:space="preserve"> REF _Ref163643530 \h </w:instrText>
      </w:r>
      <w:r w:rsidR="00B62A54">
        <w:rPr>
          <w:rFonts w:ascii="Arial" w:hAnsi="Arial" w:cs="Arial"/>
        </w:rPr>
      </w:r>
      <w:r w:rsidR="00B62A54">
        <w:rPr>
          <w:rFonts w:ascii="Arial" w:hAnsi="Arial" w:cs="Arial"/>
        </w:rPr>
        <w:fldChar w:fldCharType="separate"/>
      </w:r>
      <w:r w:rsidR="00B62A54" w:rsidRPr="00B77FF1">
        <w:rPr>
          <w:rFonts w:ascii="Arial" w:hAnsi="Arial" w:cs="Arial"/>
          <w:color w:val="000000" w:themeColor="text1"/>
        </w:rPr>
        <w:t xml:space="preserve">Table </w:t>
      </w:r>
      <w:r w:rsidR="00B62A54" w:rsidRPr="00B77FF1">
        <w:rPr>
          <w:rFonts w:ascii="Arial" w:hAnsi="Arial" w:cs="Arial"/>
          <w:noProof/>
          <w:color w:val="000000" w:themeColor="text1"/>
        </w:rPr>
        <w:t>4</w:t>
      </w:r>
      <w:r w:rsidR="00B62A54">
        <w:rPr>
          <w:rFonts w:ascii="Arial" w:hAnsi="Arial" w:cs="Arial"/>
        </w:rPr>
        <w:fldChar w:fldCharType="end"/>
      </w:r>
      <w:r w:rsidRPr="00B77FF1">
        <w:rPr>
          <w:rFonts w:ascii="Arial" w:hAnsi="Arial" w:cs="Arial"/>
        </w:rPr>
        <w:t xml:space="preserve">) and focused on reporting evidence associated with the specific event occurring, while </w:t>
      </w:r>
      <w:del w:id="851" w:author="Man Lim Ho" w:date="2024-04-17T16:13:00Z" w16du:dateUtc="2024-04-17T06:13:00Z">
        <w:r w:rsidRPr="00B77FF1" w:rsidDel="00E93084">
          <w:rPr>
            <w:rFonts w:ascii="Arial" w:hAnsi="Arial" w:cs="Arial"/>
          </w:rPr>
          <w:delText xml:space="preserve">2 </w:delText>
        </w:r>
      </w:del>
      <w:ins w:id="852" w:author="Man Lim Ho" w:date="2024-04-17T16:13:00Z" w16du:dateUtc="2024-04-17T06:13:00Z">
        <w:r w:rsidR="00E93084">
          <w:rPr>
            <w:rFonts w:ascii="Arial" w:hAnsi="Arial" w:cs="Arial"/>
          </w:rPr>
          <w:t>two</w:t>
        </w:r>
        <w:r w:rsidR="00E93084" w:rsidRPr="00B77FF1">
          <w:rPr>
            <w:rFonts w:ascii="Arial" w:hAnsi="Arial" w:cs="Arial"/>
          </w:rPr>
          <w:t xml:space="preserve"> </w:t>
        </w:r>
      </w:ins>
      <w:r w:rsidRPr="00B77FF1">
        <w:rPr>
          <w:rFonts w:ascii="Arial" w:hAnsi="Arial" w:cs="Arial"/>
        </w:rPr>
        <w:t>further studies report extreme weather events but were not conducted concurrently with the events. Majority of studies (72 studies) were not describing any specific extreme weather events.</w:t>
      </w:r>
    </w:p>
    <w:p w14:paraId="58A4AA6C" w14:textId="7665A263" w:rsidR="002C5324" w:rsidRPr="00B77FF1" w:rsidRDefault="002C5324" w:rsidP="002C5324">
      <w:pPr>
        <w:spacing w:line="480" w:lineRule="auto"/>
        <w:jc w:val="both"/>
        <w:rPr>
          <w:rFonts w:ascii="Arial" w:hAnsi="Arial" w:cs="Arial"/>
        </w:rPr>
      </w:pPr>
      <w:r w:rsidRPr="00B77FF1">
        <w:rPr>
          <w:rFonts w:ascii="Arial" w:hAnsi="Arial" w:cs="Arial"/>
          <w:b/>
          <w:bCs/>
          <w:i/>
          <w:iCs/>
        </w:rPr>
        <w:lastRenderedPageBreak/>
        <w:t>Other environmental data</w:t>
      </w:r>
      <w:r w:rsidRPr="00B77FF1">
        <w:rPr>
          <w:rFonts w:ascii="Arial" w:hAnsi="Arial" w:cs="Arial"/>
          <w:b/>
          <w:bCs/>
        </w:rPr>
        <w:t xml:space="preserve">. </w:t>
      </w:r>
      <w:r w:rsidRPr="00B77FF1">
        <w:rPr>
          <w:rFonts w:ascii="Arial" w:hAnsi="Arial" w:cs="Arial"/>
        </w:rPr>
        <w:t xml:space="preserve">From the included studies, most observed environmental parameters (Figure </w:t>
      </w:r>
      <w:r w:rsidR="0079503E">
        <w:rPr>
          <w:rFonts w:ascii="Arial" w:hAnsi="Arial" w:cs="Arial"/>
        </w:rPr>
        <w:t>10</w:t>
      </w:r>
      <w:r w:rsidRPr="00B77FF1">
        <w:rPr>
          <w:rFonts w:ascii="Arial" w:hAnsi="Arial" w:cs="Arial"/>
        </w:rPr>
        <w:t>b) are light (13 studies), salinity (12 studies) and pH values (</w:t>
      </w:r>
      <w:del w:id="853" w:author="Man Lim Ho" w:date="2024-04-17T16:14:00Z" w16du:dateUtc="2024-04-17T06:14:00Z">
        <w:r w:rsidRPr="00B77FF1" w:rsidDel="006F73D3">
          <w:rPr>
            <w:rFonts w:ascii="Arial" w:hAnsi="Arial" w:cs="Arial"/>
          </w:rPr>
          <w:delText xml:space="preserve">9 </w:delText>
        </w:r>
      </w:del>
      <w:ins w:id="854" w:author="Man Lim Ho" w:date="2024-04-17T16:14:00Z" w16du:dateUtc="2024-04-17T06:14:00Z">
        <w:r w:rsidR="006F73D3">
          <w:rPr>
            <w:rFonts w:ascii="Arial" w:hAnsi="Arial" w:cs="Arial"/>
          </w:rPr>
          <w:t>nine</w:t>
        </w:r>
        <w:r w:rsidR="006F73D3" w:rsidRPr="00B77FF1">
          <w:rPr>
            <w:rFonts w:ascii="Arial" w:hAnsi="Arial" w:cs="Arial"/>
          </w:rPr>
          <w:t xml:space="preserve"> </w:t>
        </w:r>
      </w:ins>
      <w:r w:rsidRPr="00B77FF1">
        <w:rPr>
          <w:rFonts w:ascii="Arial" w:hAnsi="Arial" w:cs="Arial"/>
        </w:rPr>
        <w:t>studies), while other parameters include nutrients (</w:t>
      </w:r>
      <w:del w:id="855" w:author="Man Lim Ho" w:date="2024-04-17T16:14:00Z" w16du:dateUtc="2024-04-17T06:14:00Z">
        <w:r w:rsidRPr="00B77FF1" w:rsidDel="006F73D3">
          <w:rPr>
            <w:rFonts w:ascii="Arial" w:hAnsi="Arial" w:cs="Arial"/>
          </w:rPr>
          <w:delText xml:space="preserve">8 </w:delText>
        </w:r>
      </w:del>
      <w:ins w:id="856" w:author="Man Lim Ho" w:date="2024-04-17T16:14:00Z" w16du:dateUtc="2024-04-17T06:14:00Z">
        <w:r w:rsidR="006F73D3">
          <w:rPr>
            <w:rFonts w:ascii="Arial" w:hAnsi="Arial" w:cs="Arial"/>
          </w:rPr>
          <w:t>eight</w:t>
        </w:r>
        <w:r w:rsidR="006F73D3" w:rsidRPr="00B77FF1">
          <w:rPr>
            <w:rFonts w:ascii="Arial" w:hAnsi="Arial" w:cs="Arial"/>
          </w:rPr>
          <w:t xml:space="preserve"> </w:t>
        </w:r>
      </w:ins>
      <w:r w:rsidRPr="00B77FF1">
        <w:rPr>
          <w:rFonts w:ascii="Arial" w:hAnsi="Arial" w:cs="Arial"/>
        </w:rPr>
        <w:t>studies), ocean current (</w:t>
      </w:r>
      <w:del w:id="857" w:author="Man Lim Ho" w:date="2024-04-17T16:14:00Z" w16du:dateUtc="2024-04-17T06:14:00Z">
        <w:r w:rsidRPr="00B77FF1" w:rsidDel="006F73D3">
          <w:rPr>
            <w:rFonts w:ascii="Arial" w:hAnsi="Arial" w:cs="Arial"/>
          </w:rPr>
          <w:delText xml:space="preserve">6 </w:delText>
        </w:r>
      </w:del>
      <w:ins w:id="858" w:author="Man Lim Ho" w:date="2024-04-17T16:14:00Z" w16du:dateUtc="2024-04-17T06:14:00Z">
        <w:r w:rsidR="006F73D3">
          <w:rPr>
            <w:rFonts w:ascii="Arial" w:hAnsi="Arial" w:cs="Arial"/>
          </w:rPr>
          <w:t>six</w:t>
        </w:r>
        <w:r w:rsidR="006F73D3" w:rsidRPr="00B77FF1">
          <w:rPr>
            <w:rFonts w:ascii="Arial" w:hAnsi="Arial" w:cs="Arial"/>
          </w:rPr>
          <w:t xml:space="preserve"> </w:t>
        </w:r>
      </w:ins>
      <w:r w:rsidRPr="00B77FF1">
        <w:rPr>
          <w:rFonts w:ascii="Arial" w:hAnsi="Arial" w:cs="Arial"/>
        </w:rPr>
        <w:t>studies), chlorophyll a concentration (</w:t>
      </w:r>
      <w:del w:id="859" w:author="Man Lim Ho" w:date="2024-04-17T16:14:00Z" w16du:dateUtc="2024-04-17T06:14:00Z">
        <w:r w:rsidRPr="00B77FF1" w:rsidDel="006F73D3">
          <w:rPr>
            <w:rFonts w:ascii="Arial" w:hAnsi="Arial" w:cs="Arial"/>
          </w:rPr>
          <w:delText xml:space="preserve">5 </w:delText>
        </w:r>
      </w:del>
      <w:ins w:id="860" w:author="Man Lim Ho" w:date="2024-04-17T16:14:00Z" w16du:dateUtc="2024-04-17T06:14:00Z">
        <w:r w:rsidR="006F73D3">
          <w:rPr>
            <w:rFonts w:ascii="Arial" w:hAnsi="Arial" w:cs="Arial"/>
          </w:rPr>
          <w:t>five</w:t>
        </w:r>
        <w:r w:rsidR="006F73D3" w:rsidRPr="00B77FF1">
          <w:rPr>
            <w:rFonts w:ascii="Arial" w:hAnsi="Arial" w:cs="Arial"/>
          </w:rPr>
          <w:t xml:space="preserve"> </w:t>
        </w:r>
      </w:ins>
      <w:r w:rsidRPr="00B77FF1">
        <w:rPr>
          <w:rFonts w:ascii="Arial" w:hAnsi="Arial" w:cs="Arial"/>
        </w:rPr>
        <w:t>studies), wind speed (</w:t>
      </w:r>
      <w:del w:id="861" w:author="Man Lim Ho" w:date="2024-04-17T16:14:00Z" w16du:dateUtc="2024-04-17T06:14:00Z">
        <w:r w:rsidRPr="00B77FF1" w:rsidDel="006F73D3">
          <w:rPr>
            <w:rFonts w:ascii="Arial" w:hAnsi="Arial" w:cs="Arial"/>
          </w:rPr>
          <w:delText xml:space="preserve">1 </w:delText>
        </w:r>
      </w:del>
      <w:ins w:id="862" w:author="Man Lim Ho" w:date="2024-04-17T16:14:00Z" w16du:dateUtc="2024-04-17T06:14:00Z">
        <w:r w:rsidR="006F73D3">
          <w:rPr>
            <w:rFonts w:ascii="Arial" w:hAnsi="Arial" w:cs="Arial"/>
          </w:rPr>
          <w:t>one</w:t>
        </w:r>
        <w:r w:rsidR="006F73D3" w:rsidRPr="00B77FF1">
          <w:rPr>
            <w:rFonts w:ascii="Arial" w:hAnsi="Arial" w:cs="Arial"/>
          </w:rPr>
          <w:t xml:space="preserve"> </w:t>
        </w:r>
      </w:ins>
      <w:r w:rsidRPr="00B77FF1">
        <w:rPr>
          <w:rFonts w:ascii="Arial" w:hAnsi="Arial" w:cs="Arial"/>
        </w:rPr>
        <w:t>study), water quality (</w:t>
      </w:r>
      <w:del w:id="863" w:author="Man Lim Ho" w:date="2024-04-17T16:14:00Z" w16du:dateUtc="2024-04-17T06:14:00Z">
        <w:r w:rsidRPr="00B77FF1" w:rsidDel="006F73D3">
          <w:rPr>
            <w:rFonts w:ascii="Arial" w:hAnsi="Arial" w:cs="Arial"/>
          </w:rPr>
          <w:delText xml:space="preserve">1 </w:delText>
        </w:r>
      </w:del>
      <w:ins w:id="864" w:author="Man Lim Ho" w:date="2024-04-17T16:14:00Z" w16du:dateUtc="2024-04-17T06:14:00Z">
        <w:r w:rsidR="006F73D3">
          <w:rPr>
            <w:rFonts w:ascii="Arial" w:hAnsi="Arial" w:cs="Arial"/>
          </w:rPr>
          <w:t>one</w:t>
        </w:r>
        <w:r w:rsidR="006F73D3" w:rsidRPr="00B77FF1">
          <w:rPr>
            <w:rFonts w:ascii="Arial" w:hAnsi="Arial" w:cs="Arial"/>
          </w:rPr>
          <w:t xml:space="preserve"> </w:t>
        </w:r>
      </w:ins>
      <w:r w:rsidRPr="00B77FF1">
        <w:rPr>
          <w:rFonts w:ascii="Arial" w:hAnsi="Arial" w:cs="Arial"/>
        </w:rPr>
        <w:t>study), mean-sea bottom temperature (</w:t>
      </w:r>
      <w:ins w:id="865" w:author="Man Lim Ho" w:date="2024-04-17T16:14:00Z" w16du:dateUtc="2024-04-17T06:14:00Z">
        <w:r w:rsidR="006F73D3">
          <w:rPr>
            <w:rFonts w:ascii="Arial" w:hAnsi="Arial" w:cs="Arial"/>
          </w:rPr>
          <w:t>one</w:t>
        </w:r>
      </w:ins>
      <w:del w:id="866" w:author="Man Lim Ho" w:date="2024-04-17T16:14:00Z" w16du:dateUtc="2024-04-17T06:14:00Z">
        <w:r w:rsidRPr="00B77FF1" w:rsidDel="006F73D3">
          <w:rPr>
            <w:rFonts w:ascii="Arial" w:hAnsi="Arial" w:cs="Arial"/>
          </w:rPr>
          <w:delText>1</w:delText>
        </w:r>
      </w:del>
      <w:r w:rsidRPr="00B77FF1">
        <w:rPr>
          <w:rFonts w:ascii="Arial" w:hAnsi="Arial" w:cs="Arial"/>
        </w:rPr>
        <w:t xml:space="preserve"> study), CO</w:t>
      </w:r>
      <w:r w:rsidRPr="006F73D3">
        <w:rPr>
          <w:rFonts w:ascii="Arial" w:hAnsi="Arial" w:cs="Arial"/>
          <w:vertAlign w:val="subscript"/>
          <w:rPrChange w:id="867" w:author="Man Lim Ho" w:date="2024-04-17T16:14:00Z" w16du:dateUtc="2024-04-17T06:14:00Z">
            <w:rPr>
              <w:rFonts w:ascii="Arial" w:hAnsi="Arial" w:cs="Arial"/>
            </w:rPr>
          </w:rPrChange>
        </w:rPr>
        <w:t>2</w:t>
      </w:r>
      <w:r w:rsidRPr="00B77FF1">
        <w:rPr>
          <w:rFonts w:ascii="Arial" w:hAnsi="Arial" w:cs="Arial"/>
        </w:rPr>
        <w:t xml:space="preserve"> concentration (</w:t>
      </w:r>
      <w:del w:id="868" w:author="Man Lim Ho" w:date="2024-04-17T16:14:00Z" w16du:dateUtc="2024-04-17T06:14:00Z">
        <w:r w:rsidRPr="00B77FF1" w:rsidDel="006F73D3">
          <w:rPr>
            <w:rFonts w:ascii="Arial" w:hAnsi="Arial" w:cs="Arial"/>
          </w:rPr>
          <w:delText xml:space="preserve">1 </w:delText>
        </w:r>
      </w:del>
      <w:ins w:id="869" w:author="Man Lim Ho" w:date="2024-04-17T16:14:00Z" w16du:dateUtc="2024-04-17T06:14:00Z">
        <w:r w:rsidR="006F73D3">
          <w:rPr>
            <w:rFonts w:ascii="Arial" w:hAnsi="Arial" w:cs="Arial"/>
          </w:rPr>
          <w:t>one</w:t>
        </w:r>
        <w:r w:rsidR="006F73D3" w:rsidRPr="00B77FF1">
          <w:rPr>
            <w:rFonts w:ascii="Arial" w:hAnsi="Arial" w:cs="Arial"/>
          </w:rPr>
          <w:t xml:space="preserve"> </w:t>
        </w:r>
      </w:ins>
      <w:r w:rsidRPr="00B77FF1">
        <w:rPr>
          <w:rFonts w:ascii="Arial" w:hAnsi="Arial" w:cs="Arial"/>
        </w:rPr>
        <w:t>study), chlorophyll c concentration (</w:t>
      </w:r>
      <w:del w:id="870" w:author="Man Lim Ho" w:date="2024-04-17T16:14:00Z" w16du:dateUtc="2024-04-17T06:14:00Z">
        <w:r w:rsidRPr="00B77FF1" w:rsidDel="006F73D3">
          <w:rPr>
            <w:rFonts w:ascii="Arial" w:hAnsi="Arial" w:cs="Arial"/>
          </w:rPr>
          <w:delText xml:space="preserve">1 </w:delText>
        </w:r>
      </w:del>
      <w:ins w:id="871" w:author="Man Lim Ho" w:date="2024-04-17T16:14:00Z" w16du:dateUtc="2024-04-17T06:14:00Z">
        <w:r w:rsidR="006F73D3">
          <w:rPr>
            <w:rFonts w:ascii="Arial" w:hAnsi="Arial" w:cs="Arial"/>
          </w:rPr>
          <w:t>one</w:t>
        </w:r>
        <w:r w:rsidR="006F73D3" w:rsidRPr="00B77FF1">
          <w:rPr>
            <w:rFonts w:ascii="Arial" w:hAnsi="Arial" w:cs="Arial"/>
          </w:rPr>
          <w:t xml:space="preserve"> </w:t>
        </w:r>
      </w:ins>
      <w:r w:rsidRPr="00B77FF1">
        <w:rPr>
          <w:rFonts w:ascii="Arial" w:hAnsi="Arial" w:cs="Arial"/>
        </w:rPr>
        <w:t>study), boron isotopic composition of sea water (</w:t>
      </w:r>
      <w:ins w:id="872" w:author="Man Lim Ho" w:date="2024-04-17T16:14:00Z" w16du:dateUtc="2024-04-17T06:14:00Z">
        <w:r w:rsidR="006F73D3">
          <w:rPr>
            <w:rFonts w:ascii="Arial" w:hAnsi="Arial" w:cs="Arial"/>
          </w:rPr>
          <w:t>one</w:t>
        </w:r>
      </w:ins>
      <w:del w:id="873" w:author="Man Lim Ho" w:date="2024-04-17T16:14:00Z" w16du:dateUtc="2024-04-17T06:14:00Z">
        <w:r w:rsidRPr="00B77FF1" w:rsidDel="006F73D3">
          <w:rPr>
            <w:rFonts w:ascii="Arial" w:hAnsi="Arial" w:cs="Arial"/>
          </w:rPr>
          <w:delText>1</w:delText>
        </w:r>
      </w:del>
      <w:r w:rsidRPr="00B77FF1">
        <w:rPr>
          <w:rFonts w:ascii="Arial" w:hAnsi="Arial" w:cs="Arial"/>
        </w:rPr>
        <w:t xml:space="preserve"> study), and bathymetry (</w:t>
      </w:r>
      <w:del w:id="874" w:author="Man Lim Ho" w:date="2024-04-17T16:14:00Z" w16du:dateUtc="2024-04-17T06:14:00Z">
        <w:r w:rsidRPr="00B77FF1" w:rsidDel="006F73D3">
          <w:rPr>
            <w:rFonts w:ascii="Arial" w:hAnsi="Arial" w:cs="Arial"/>
          </w:rPr>
          <w:delText xml:space="preserve">1 </w:delText>
        </w:r>
      </w:del>
      <w:ins w:id="875" w:author="Man Lim Ho" w:date="2024-04-17T16:14:00Z" w16du:dateUtc="2024-04-17T06:14:00Z">
        <w:r w:rsidR="006F73D3">
          <w:rPr>
            <w:rFonts w:ascii="Arial" w:hAnsi="Arial" w:cs="Arial"/>
          </w:rPr>
          <w:t>one</w:t>
        </w:r>
        <w:r w:rsidR="006F73D3" w:rsidRPr="00B77FF1">
          <w:rPr>
            <w:rFonts w:ascii="Arial" w:hAnsi="Arial" w:cs="Arial"/>
          </w:rPr>
          <w:t xml:space="preserve"> </w:t>
        </w:r>
      </w:ins>
      <w:r w:rsidRPr="00B77FF1">
        <w:rPr>
          <w:rFonts w:ascii="Arial" w:hAnsi="Arial" w:cs="Arial"/>
        </w:rPr>
        <w:t>study).</w:t>
      </w:r>
    </w:p>
    <w:p w14:paraId="6DF3010D" w14:textId="78F8BDE9" w:rsidR="002C5324" w:rsidRPr="00B77FF1" w:rsidRDefault="002C5324" w:rsidP="002C5324">
      <w:pPr>
        <w:spacing w:line="480" w:lineRule="auto"/>
        <w:jc w:val="both"/>
        <w:rPr>
          <w:rFonts w:ascii="Arial" w:hAnsi="Arial" w:cs="Arial"/>
        </w:rPr>
      </w:pPr>
      <w:r w:rsidRPr="00B77FF1">
        <w:rPr>
          <w:rFonts w:ascii="Arial" w:hAnsi="Arial" w:cs="Arial"/>
          <w:b/>
          <w:bCs/>
          <w:i/>
          <w:iCs/>
        </w:rPr>
        <w:t>Study species.</w:t>
      </w:r>
      <w:r w:rsidRPr="00B77FF1">
        <w:rPr>
          <w:rFonts w:ascii="Arial" w:hAnsi="Arial" w:cs="Arial"/>
        </w:rPr>
        <w:t xml:space="preserve">  For </w:t>
      </w:r>
      <w:ins w:id="876" w:author="Man Lim Ho" w:date="2024-04-17T16:14:00Z" w16du:dateUtc="2024-04-17T06:14:00Z">
        <w:r w:rsidR="006F73D3">
          <w:rPr>
            <w:rFonts w:ascii="Arial" w:hAnsi="Arial" w:cs="Arial"/>
          </w:rPr>
          <w:t xml:space="preserve">coral </w:t>
        </w:r>
      </w:ins>
      <w:r w:rsidRPr="00B77FF1">
        <w:rPr>
          <w:rFonts w:ascii="Arial" w:hAnsi="Arial" w:cs="Arial"/>
        </w:rPr>
        <w:t xml:space="preserve">species studied,  </w:t>
      </w:r>
      <w:proofErr w:type="spellStart"/>
      <w:r w:rsidRPr="00B77FF1">
        <w:rPr>
          <w:rFonts w:ascii="Arial" w:hAnsi="Arial" w:cs="Arial"/>
        </w:rPr>
        <w:t>Scleractinian</w:t>
      </w:r>
      <w:proofErr w:type="spellEnd"/>
      <w:r w:rsidRPr="00B77FF1">
        <w:rPr>
          <w:rFonts w:ascii="Arial" w:hAnsi="Arial" w:cs="Arial"/>
        </w:rPr>
        <w:t xml:space="preserve"> is</w:t>
      </w:r>
      <w:r>
        <w:rPr>
          <w:rFonts w:ascii="Arial" w:hAnsi="Arial" w:cs="Arial"/>
        </w:rPr>
        <w:t xml:space="preserve"> reported to be</w:t>
      </w:r>
      <w:r w:rsidRPr="00B77FF1">
        <w:rPr>
          <w:rFonts w:ascii="Arial" w:hAnsi="Arial" w:cs="Arial"/>
        </w:rPr>
        <w:t xml:space="preserve"> the most dominant studied </w:t>
      </w:r>
      <w:ins w:id="877" w:author="Man Lim Ho" w:date="2024-04-17T16:14:00Z" w16du:dateUtc="2024-04-17T06:14:00Z">
        <w:r w:rsidR="006F73D3">
          <w:rPr>
            <w:rFonts w:ascii="Arial" w:hAnsi="Arial" w:cs="Arial"/>
          </w:rPr>
          <w:t xml:space="preserve">coral </w:t>
        </w:r>
      </w:ins>
      <w:r w:rsidRPr="00B77FF1">
        <w:rPr>
          <w:rFonts w:ascii="Arial" w:hAnsi="Arial" w:cs="Arial"/>
        </w:rPr>
        <w:t>order (124 species studied), followed by Alcyonacea (</w:t>
      </w:r>
      <w:del w:id="878" w:author="Man Lim Ho" w:date="2024-04-17T16:15:00Z" w16du:dateUtc="2024-04-17T06:15:00Z">
        <w:r w:rsidRPr="00B77FF1" w:rsidDel="006F73D3">
          <w:rPr>
            <w:rFonts w:ascii="Arial" w:hAnsi="Arial" w:cs="Arial"/>
          </w:rPr>
          <w:delText xml:space="preserve">7 </w:delText>
        </w:r>
      </w:del>
      <w:ins w:id="879" w:author="Man Lim Ho" w:date="2024-04-17T16:15:00Z" w16du:dateUtc="2024-04-17T06:15:00Z">
        <w:r w:rsidR="006F73D3">
          <w:rPr>
            <w:rFonts w:ascii="Arial" w:hAnsi="Arial" w:cs="Arial"/>
          </w:rPr>
          <w:t>seven</w:t>
        </w:r>
        <w:r w:rsidR="006F73D3" w:rsidRPr="00B77FF1">
          <w:rPr>
            <w:rFonts w:ascii="Arial" w:hAnsi="Arial" w:cs="Arial"/>
          </w:rPr>
          <w:t xml:space="preserve"> </w:t>
        </w:r>
      </w:ins>
      <w:r w:rsidRPr="00B77FF1">
        <w:rPr>
          <w:rFonts w:ascii="Arial" w:hAnsi="Arial" w:cs="Arial"/>
        </w:rPr>
        <w:t xml:space="preserve">species), </w:t>
      </w:r>
      <w:proofErr w:type="spellStart"/>
      <w:r w:rsidRPr="00B77FF1">
        <w:rPr>
          <w:rFonts w:ascii="Arial" w:hAnsi="Arial" w:cs="Arial"/>
        </w:rPr>
        <w:t>Zoantharia</w:t>
      </w:r>
      <w:proofErr w:type="spellEnd"/>
      <w:r w:rsidRPr="00B77FF1">
        <w:rPr>
          <w:rFonts w:ascii="Arial" w:hAnsi="Arial" w:cs="Arial"/>
        </w:rPr>
        <w:t xml:space="preserve"> (</w:t>
      </w:r>
      <w:del w:id="880" w:author="Man Lim Ho" w:date="2024-04-17T16:15:00Z" w16du:dateUtc="2024-04-17T06:15:00Z">
        <w:r w:rsidRPr="00B77FF1" w:rsidDel="006F73D3">
          <w:rPr>
            <w:rFonts w:ascii="Arial" w:hAnsi="Arial" w:cs="Arial"/>
          </w:rPr>
          <w:delText xml:space="preserve">5 </w:delText>
        </w:r>
      </w:del>
      <w:ins w:id="881" w:author="Man Lim Ho" w:date="2024-04-17T16:15:00Z" w16du:dateUtc="2024-04-17T06:15:00Z">
        <w:r w:rsidR="006F73D3">
          <w:rPr>
            <w:rFonts w:ascii="Arial" w:hAnsi="Arial" w:cs="Arial"/>
          </w:rPr>
          <w:t>five</w:t>
        </w:r>
        <w:r w:rsidR="006F73D3" w:rsidRPr="00B77FF1">
          <w:rPr>
            <w:rFonts w:ascii="Arial" w:hAnsi="Arial" w:cs="Arial"/>
          </w:rPr>
          <w:t xml:space="preserve"> </w:t>
        </w:r>
      </w:ins>
      <w:r w:rsidRPr="00B77FF1">
        <w:rPr>
          <w:rFonts w:ascii="Arial" w:hAnsi="Arial" w:cs="Arial"/>
        </w:rPr>
        <w:t>species), Actiniaria (</w:t>
      </w:r>
      <w:ins w:id="882" w:author="Man Lim Ho" w:date="2024-04-17T16:15:00Z" w16du:dateUtc="2024-04-17T06:15:00Z">
        <w:r w:rsidR="006F73D3">
          <w:rPr>
            <w:rFonts w:ascii="Arial" w:hAnsi="Arial" w:cs="Arial"/>
          </w:rPr>
          <w:t>three</w:t>
        </w:r>
      </w:ins>
      <w:del w:id="883" w:author="Man Lim Ho" w:date="2024-04-17T16:15:00Z" w16du:dateUtc="2024-04-17T06:15:00Z">
        <w:r w:rsidRPr="00B77FF1" w:rsidDel="006F73D3">
          <w:rPr>
            <w:rFonts w:ascii="Arial" w:hAnsi="Arial" w:cs="Arial"/>
          </w:rPr>
          <w:delText>3</w:delText>
        </w:r>
      </w:del>
      <w:r w:rsidRPr="00B77FF1">
        <w:rPr>
          <w:rFonts w:ascii="Arial" w:hAnsi="Arial" w:cs="Arial"/>
        </w:rPr>
        <w:t xml:space="preserve"> species), </w:t>
      </w:r>
      <w:proofErr w:type="spellStart"/>
      <w:r w:rsidRPr="00B77FF1">
        <w:rPr>
          <w:rFonts w:ascii="Arial" w:hAnsi="Arial" w:cs="Arial"/>
        </w:rPr>
        <w:t>Anthoathecata</w:t>
      </w:r>
      <w:proofErr w:type="spellEnd"/>
      <w:r w:rsidRPr="00B77FF1">
        <w:rPr>
          <w:rFonts w:ascii="Arial" w:hAnsi="Arial" w:cs="Arial"/>
        </w:rPr>
        <w:t xml:space="preserve"> (</w:t>
      </w:r>
      <w:del w:id="884" w:author="Man Lim Ho" w:date="2024-04-17T16:15:00Z" w16du:dateUtc="2024-04-17T06:15:00Z">
        <w:r w:rsidRPr="00B77FF1" w:rsidDel="006F73D3">
          <w:rPr>
            <w:rFonts w:ascii="Arial" w:hAnsi="Arial" w:cs="Arial"/>
          </w:rPr>
          <w:delText xml:space="preserve">2 </w:delText>
        </w:r>
      </w:del>
      <w:ins w:id="885" w:author="Man Lim Ho" w:date="2024-04-17T16:15:00Z" w16du:dateUtc="2024-04-17T06:15:00Z">
        <w:r w:rsidR="006F73D3">
          <w:rPr>
            <w:rFonts w:ascii="Arial" w:hAnsi="Arial" w:cs="Arial"/>
          </w:rPr>
          <w:t>two</w:t>
        </w:r>
        <w:r w:rsidR="006F73D3" w:rsidRPr="00B77FF1">
          <w:rPr>
            <w:rFonts w:ascii="Arial" w:hAnsi="Arial" w:cs="Arial"/>
          </w:rPr>
          <w:t xml:space="preserve"> </w:t>
        </w:r>
      </w:ins>
      <w:r w:rsidRPr="00B77FF1">
        <w:rPr>
          <w:rFonts w:ascii="Arial" w:hAnsi="Arial" w:cs="Arial"/>
        </w:rPr>
        <w:t xml:space="preserve">species), </w:t>
      </w:r>
      <w:proofErr w:type="spellStart"/>
      <w:r w:rsidRPr="00B77FF1">
        <w:rPr>
          <w:rFonts w:ascii="Arial" w:hAnsi="Arial" w:cs="Arial"/>
        </w:rPr>
        <w:t>Axinellida</w:t>
      </w:r>
      <w:proofErr w:type="spellEnd"/>
      <w:r w:rsidRPr="00B77FF1">
        <w:rPr>
          <w:rFonts w:ascii="Arial" w:hAnsi="Arial" w:cs="Arial"/>
        </w:rPr>
        <w:t xml:space="preserve"> (</w:t>
      </w:r>
      <w:del w:id="886" w:author="Man Lim Ho" w:date="2024-04-17T16:15:00Z" w16du:dateUtc="2024-04-17T06:15:00Z">
        <w:r w:rsidRPr="00B77FF1" w:rsidDel="006F73D3">
          <w:rPr>
            <w:rFonts w:ascii="Arial" w:hAnsi="Arial" w:cs="Arial"/>
          </w:rPr>
          <w:delText xml:space="preserve">2 </w:delText>
        </w:r>
      </w:del>
      <w:ins w:id="887" w:author="Man Lim Ho" w:date="2024-04-17T16:15:00Z" w16du:dateUtc="2024-04-17T06:15:00Z">
        <w:r w:rsidR="006F73D3">
          <w:rPr>
            <w:rFonts w:ascii="Arial" w:hAnsi="Arial" w:cs="Arial"/>
          </w:rPr>
          <w:t>two</w:t>
        </w:r>
        <w:r w:rsidR="006F73D3" w:rsidRPr="00B77FF1">
          <w:rPr>
            <w:rFonts w:ascii="Arial" w:hAnsi="Arial" w:cs="Arial"/>
          </w:rPr>
          <w:t xml:space="preserve"> </w:t>
        </w:r>
      </w:ins>
      <w:r w:rsidRPr="00B77FF1">
        <w:rPr>
          <w:rFonts w:ascii="Arial" w:hAnsi="Arial" w:cs="Arial"/>
        </w:rPr>
        <w:t>species), Laminariales (</w:t>
      </w:r>
      <w:del w:id="888" w:author="Man Lim Ho" w:date="2024-04-17T16:15:00Z" w16du:dateUtc="2024-04-17T06:15:00Z">
        <w:r w:rsidRPr="00B77FF1" w:rsidDel="006F73D3">
          <w:rPr>
            <w:rFonts w:ascii="Arial" w:hAnsi="Arial" w:cs="Arial"/>
          </w:rPr>
          <w:delText xml:space="preserve">2 </w:delText>
        </w:r>
      </w:del>
      <w:ins w:id="889" w:author="Man Lim Ho" w:date="2024-04-17T16:15:00Z" w16du:dateUtc="2024-04-17T06:15:00Z">
        <w:r w:rsidR="006F73D3">
          <w:rPr>
            <w:rFonts w:ascii="Arial" w:hAnsi="Arial" w:cs="Arial"/>
          </w:rPr>
          <w:t>two</w:t>
        </w:r>
        <w:r w:rsidR="006F73D3" w:rsidRPr="00B77FF1">
          <w:rPr>
            <w:rFonts w:ascii="Arial" w:hAnsi="Arial" w:cs="Arial"/>
          </w:rPr>
          <w:t xml:space="preserve"> </w:t>
        </w:r>
      </w:ins>
      <w:r w:rsidRPr="00B77FF1">
        <w:rPr>
          <w:rFonts w:ascii="Arial" w:hAnsi="Arial" w:cs="Arial"/>
        </w:rPr>
        <w:t xml:space="preserve">species), </w:t>
      </w:r>
      <w:proofErr w:type="spellStart"/>
      <w:r w:rsidRPr="00B77FF1">
        <w:rPr>
          <w:rFonts w:ascii="Arial" w:hAnsi="Arial" w:cs="Arial"/>
        </w:rPr>
        <w:t>Agelasida</w:t>
      </w:r>
      <w:proofErr w:type="spellEnd"/>
      <w:r w:rsidRPr="00B77FF1">
        <w:rPr>
          <w:rFonts w:ascii="Arial" w:hAnsi="Arial" w:cs="Arial"/>
        </w:rPr>
        <w:t xml:space="preserve"> (</w:t>
      </w:r>
      <w:ins w:id="890" w:author="Man Lim Ho" w:date="2024-04-17T16:15:00Z" w16du:dateUtc="2024-04-17T06:15:00Z">
        <w:r w:rsidR="006F73D3">
          <w:rPr>
            <w:rFonts w:ascii="Arial" w:hAnsi="Arial" w:cs="Arial"/>
          </w:rPr>
          <w:t>one</w:t>
        </w:r>
      </w:ins>
      <w:del w:id="891" w:author="Man Lim Ho" w:date="2024-04-17T16:15:00Z" w16du:dateUtc="2024-04-17T06:15:00Z">
        <w:r w:rsidRPr="00B77FF1" w:rsidDel="006F73D3">
          <w:rPr>
            <w:rFonts w:ascii="Arial" w:hAnsi="Arial" w:cs="Arial"/>
          </w:rPr>
          <w:delText>1</w:delText>
        </w:r>
      </w:del>
      <w:r w:rsidRPr="00B77FF1">
        <w:rPr>
          <w:rFonts w:ascii="Arial" w:hAnsi="Arial" w:cs="Arial"/>
        </w:rPr>
        <w:t xml:space="preserve"> species), </w:t>
      </w:r>
      <w:proofErr w:type="spellStart"/>
      <w:r w:rsidRPr="00B77FF1">
        <w:rPr>
          <w:rFonts w:ascii="Arial" w:hAnsi="Arial" w:cs="Arial"/>
        </w:rPr>
        <w:t>Aplousobranchia</w:t>
      </w:r>
      <w:proofErr w:type="spellEnd"/>
      <w:r w:rsidRPr="00B77FF1">
        <w:rPr>
          <w:rFonts w:ascii="Arial" w:hAnsi="Arial" w:cs="Arial"/>
        </w:rPr>
        <w:t xml:space="preserve"> (</w:t>
      </w:r>
      <w:del w:id="892" w:author="Man Lim Ho" w:date="2024-04-17T16:15:00Z" w16du:dateUtc="2024-04-17T06:15:00Z">
        <w:r w:rsidRPr="00B77FF1" w:rsidDel="006F73D3">
          <w:rPr>
            <w:rFonts w:ascii="Arial" w:hAnsi="Arial" w:cs="Arial"/>
          </w:rPr>
          <w:delText xml:space="preserve">1 </w:delText>
        </w:r>
      </w:del>
      <w:ins w:id="893" w:author="Man Lim Ho" w:date="2024-04-17T16:15:00Z" w16du:dateUtc="2024-04-17T06:15:00Z">
        <w:r w:rsidR="006F73D3">
          <w:rPr>
            <w:rFonts w:ascii="Arial" w:hAnsi="Arial" w:cs="Arial"/>
          </w:rPr>
          <w:t>one</w:t>
        </w:r>
        <w:r w:rsidR="006F73D3" w:rsidRPr="00B77FF1">
          <w:rPr>
            <w:rFonts w:ascii="Arial" w:hAnsi="Arial" w:cs="Arial"/>
          </w:rPr>
          <w:t xml:space="preserve"> </w:t>
        </w:r>
      </w:ins>
      <w:r w:rsidRPr="00B77FF1">
        <w:rPr>
          <w:rFonts w:ascii="Arial" w:hAnsi="Arial" w:cs="Arial"/>
        </w:rPr>
        <w:t xml:space="preserve">species), </w:t>
      </w:r>
      <w:proofErr w:type="spellStart"/>
      <w:r w:rsidRPr="00B77FF1">
        <w:rPr>
          <w:rFonts w:ascii="Arial" w:hAnsi="Arial" w:cs="Arial"/>
        </w:rPr>
        <w:t>Dictyoceratida</w:t>
      </w:r>
      <w:proofErr w:type="spellEnd"/>
      <w:r w:rsidRPr="00B77FF1">
        <w:rPr>
          <w:rFonts w:ascii="Arial" w:hAnsi="Arial" w:cs="Arial"/>
        </w:rPr>
        <w:t xml:space="preserve"> (</w:t>
      </w:r>
      <w:del w:id="894" w:author="Man Lim Ho" w:date="2024-04-17T16:15:00Z" w16du:dateUtc="2024-04-17T06:15:00Z">
        <w:r w:rsidRPr="00B77FF1" w:rsidDel="006F73D3">
          <w:rPr>
            <w:rFonts w:ascii="Arial" w:hAnsi="Arial" w:cs="Arial"/>
          </w:rPr>
          <w:delText xml:space="preserve">1 </w:delText>
        </w:r>
      </w:del>
      <w:ins w:id="895" w:author="Man Lim Ho" w:date="2024-04-17T16:15:00Z" w16du:dateUtc="2024-04-17T06:15:00Z">
        <w:r w:rsidR="006F73D3">
          <w:rPr>
            <w:rFonts w:ascii="Arial" w:hAnsi="Arial" w:cs="Arial"/>
          </w:rPr>
          <w:t>one</w:t>
        </w:r>
        <w:r w:rsidR="006F73D3" w:rsidRPr="00B77FF1">
          <w:rPr>
            <w:rFonts w:ascii="Arial" w:hAnsi="Arial" w:cs="Arial"/>
          </w:rPr>
          <w:t xml:space="preserve"> </w:t>
        </w:r>
      </w:ins>
      <w:r w:rsidRPr="00B77FF1">
        <w:rPr>
          <w:rFonts w:ascii="Arial" w:hAnsi="Arial" w:cs="Arial"/>
        </w:rPr>
        <w:t xml:space="preserve">species), </w:t>
      </w:r>
      <w:proofErr w:type="spellStart"/>
      <w:r w:rsidRPr="00B77FF1">
        <w:rPr>
          <w:rFonts w:ascii="Arial" w:hAnsi="Arial" w:cs="Arial"/>
        </w:rPr>
        <w:t>Haplosclerida</w:t>
      </w:r>
      <w:proofErr w:type="spellEnd"/>
      <w:r w:rsidRPr="00B77FF1">
        <w:rPr>
          <w:rFonts w:ascii="Arial" w:hAnsi="Arial" w:cs="Arial"/>
        </w:rPr>
        <w:t xml:space="preserve"> (</w:t>
      </w:r>
      <w:del w:id="896" w:author="Man Lim Ho" w:date="2024-04-17T16:15:00Z" w16du:dateUtc="2024-04-17T06:15:00Z">
        <w:r w:rsidRPr="00B77FF1" w:rsidDel="006F73D3">
          <w:rPr>
            <w:rFonts w:ascii="Arial" w:hAnsi="Arial" w:cs="Arial"/>
          </w:rPr>
          <w:delText xml:space="preserve">1 </w:delText>
        </w:r>
      </w:del>
      <w:ins w:id="897" w:author="Man Lim Ho" w:date="2024-04-17T16:15:00Z" w16du:dateUtc="2024-04-17T06:15:00Z">
        <w:r w:rsidR="006F73D3">
          <w:rPr>
            <w:rFonts w:ascii="Arial" w:hAnsi="Arial" w:cs="Arial"/>
          </w:rPr>
          <w:t>one</w:t>
        </w:r>
        <w:r w:rsidR="006F73D3" w:rsidRPr="00B77FF1">
          <w:rPr>
            <w:rFonts w:ascii="Arial" w:hAnsi="Arial" w:cs="Arial"/>
          </w:rPr>
          <w:t xml:space="preserve"> </w:t>
        </w:r>
      </w:ins>
      <w:r w:rsidRPr="00B77FF1">
        <w:rPr>
          <w:rFonts w:ascii="Arial" w:hAnsi="Arial" w:cs="Arial"/>
        </w:rPr>
        <w:t xml:space="preserve">species), </w:t>
      </w:r>
      <w:proofErr w:type="spellStart"/>
      <w:r w:rsidRPr="00B77FF1">
        <w:rPr>
          <w:rFonts w:ascii="Arial" w:hAnsi="Arial" w:cs="Arial"/>
        </w:rPr>
        <w:t>Pennatulacea</w:t>
      </w:r>
      <w:proofErr w:type="spellEnd"/>
      <w:r w:rsidRPr="00B77FF1">
        <w:rPr>
          <w:rFonts w:ascii="Arial" w:hAnsi="Arial" w:cs="Arial"/>
        </w:rPr>
        <w:t xml:space="preserve"> (</w:t>
      </w:r>
      <w:ins w:id="898" w:author="Man Lim Ho" w:date="2024-04-17T16:15:00Z" w16du:dateUtc="2024-04-17T06:15:00Z">
        <w:r w:rsidR="006F73D3">
          <w:rPr>
            <w:rFonts w:ascii="Arial" w:hAnsi="Arial" w:cs="Arial"/>
          </w:rPr>
          <w:t>one</w:t>
        </w:r>
      </w:ins>
      <w:del w:id="899" w:author="Man Lim Ho" w:date="2024-04-17T16:15:00Z" w16du:dateUtc="2024-04-17T06:15:00Z">
        <w:r w:rsidRPr="00B77FF1" w:rsidDel="006F73D3">
          <w:rPr>
            <w:rFonts w:ascii="Arial" w:hAnsi="Arial" w:cs="Arial"/>
          </w:rPr>
          <w:delText>1</w:delText>
        </w:r>
      </w:del>
      <w:r w:rsidRPr="00B77FF1">
        <w:rPr>
          <w:rFonts w:ascii="Arial" w:hAnsi="Arial" w:cs="Arial"/>
        </w:rPr>
        <w:t xml:space="preserve"> species), </w:t>
      </w:r>
      <w:proofErr w:type="spellStart"/>
      <w:r w:rsidRPr="00B77FF1">
        <w:rPr>
          <w:rFonts w:ascii="Arial" w:hAnsi="Arial" w:cs="Arial"/>
        </w:rPr>
        <w:t>Poecilosclerida</w:t>
      </w:r>
      <w:proofErr w:type="spellEnd"/>
      <w:r w:rsidRPr="00B77FF1">
        <w:rPr>
          <w:rFonts w:ascii="Arial" w:hAnsi="Arial" w:cs="Arial"/>
        </w:rPr>
        <w:t xml:space="preserve"> (</w:t>
      </w:r>
      <w:ins w:id="900" w:author="Man Lim Ho" w:date="2024-04-17T16:15:00Z" w16du:dateUtc="2024-04-17T06:15:00Z">
        <w:r w:rsidR="006F73D3">
          <w:rPr>
            <w:rFonts w:ascii="Arial" w:hAnsi="Arial" w:cs="Arial"/>
          </w:rPr>
          <w:t>one</w:t>
        </w:r>
      </w:ins>
      <w:del w:id="901" w:author="Man Lim Ho" w:date="2024-04-17T16:15:00Z" w16du:dateUtc="2024-04-17T06:15:00Z">
        <w:r w:rsidRPr="00B77FF1" w:rsidDel="006F73D3">
          <w:rPr>
            <w:rFonts w:ascii="Arial" w:hAnsi="Arial" w:cs="Arial"/>
          </w:rPr>
          <w:delText>1</w:delText>
        </w:r>
      </w:del>
      <w:r w:rsidRPr="00B77FF1">
        <w:rPr>
          <w:rFonts w:ascii="Arial" w:hAnsi="Arial" w:cs="Arial"/>
        </w:rPr>
        <w:t xml:space="preserve"> species), and </w:t>
      </w:r>
      <w:proofErr w:type="spellStart"/>
      <w:r w:rsidRPr="00B77FF1">
        <w:rPr>
          <w:rFonts w:ascii="Arial" w:hAnsi="Arial" w:cs="Arial"/>
        </w:rPr>
        <w:t>Suessiales</w:t>
      </w:r>
      <w:proofErr w:type="spellEnd"/>
      <w:r w:rsidRPr="00B77FF1">
        <w:rPr>
          <w:rFonts w:ascii="Arial" w:hAnsi="Arial" w:cs="Arial"/>
        </w:rPr>
        <w:t xml:space="preserve"> (</w:t>
      </w:r>
      <w:ins w:id="902" w:author="Man Lim Ho" w:date="2024-04-17T16:15:00Z" w16du:dateUtc="2024-04-17T06:15:00Z">
        <w:r w:rsidR="006F73D3">
          <w:rPr>
            <w:rFonts w:ascii="Arial" w:hAnsi="Arial" w:cs="Arial"/>
          </w:rPr>
          <w:t>one</w:t>
        </w:r>
      </w:ins>
      <w:del w:id="903" w:author="Man Lim Ho" w:date="2024-04-17T16:15:00Z" w16du:dateUtc="2024-04-17T06:15:00Z">
        <w:r w:rsidRPr="00B77FF1" w:rsidDel="006F73D3">
          <w:rPr>
            <w:rFonts w:ascii="Arial" w:hAnsi="Arial" w:cs="Arial"/>
          </w:rPr>
          <w:delText>1</w:delText>
        </w:r>
      </w:del>
      <w:r w:rsidRPr="00B77FF1">
        <w:rPr>
          <w:rFonts w:ascii="Arial" w:hAnsi="Arial" w:cs="Arial"/>
        </w:rPr>
        <w:t xml:space="preserve"> species) (Figure 4a). Within the order </w:t>
      </w:r>
      <w:proofErr w:type="spellStart"/>
      <w:r w:rsidRPr="00B77FF1">
        <w:rPr>
          <w:rFonts w:ascii="Arial" w:hAnsi="Arial" w:cs="Arial"/>
        </w:rPr>
        <w:t>Scleractinian</w:t>
      </w:r>
      <w:proofErr w:type="spellEnd"/>
      <w:r w:rsidRPr="00B77FF1">
        <w:rPr>
          <w:rFonts w:ascii="Arial" w:hAnsi="Arial" w:cs="Arial"/>
        </w:rPr>
        <w:t xml:space="preserve">, </w:t>
      </w:r>
      <w:proofErr w:type="spellStart"/>
      <w:r w:rsidRPr="00B77FF1">
        <w:rPr>
          <w:rFonts w:ascii="Arial" w:hAnsi="Arial" w:cs="Arial"/>
          <w:i/>
          <w:iCs/>
        </w:rPr>
        <w:t>Murilinidae</w:t>
      </w:r>
      <w:proofErr w:type="spellEnd"/>
      <w:r w:rsidRPr="00B77FF1">
        <w:rPr>
          <w:rFonts w:ascii="Arial" w:hAnsi="Arial" w:cs="Arial"/>
        </w:rPr>
        <w:t xml:space="preserve"> (48 occurrences)</w:t>
      </w:r>
      <w:r>
        <w:rPr>
          <w:rFonts w:ascii="Arial" w:hAnsi="Arial" w:cs="Arial"/>
        </w:rPr>
        <w:t xml:space="preserve"> was found</w:t>
      </w:r>
      <w:r w:rsidRPr="00B77FF1">
        <w:rPr>
          <w:rFonts w:ascii="Arial" w:hAnsi="Arial" w:cs="Arial"/>
        </w:rPr>
        <w:t xml:space="preserve"> to be the most studied family</w:t>
      </w:r>
      <w:ins w:id="904" w:author="Man Lim Ho" w:date="2024-04-17T16:15:00Z" w16du:dateUtc="2024-04-17T06:15:00Z">
        <w:r w:rsidR="006F73D3">
          <w:rPr>
            <w:rFonts w:ascii="Arial" w:hAnsi="Arial" w:cs="Arial"/>
          </w:rPr>
          <w:t xml:space="preserve"> of coral species</w:t>
        </w:r>
      </w:ins>
      <w:r w:rsidRPr="00B77FF1">
        <w:rPr>
          <w:rFonts w:ascii="Arial" w:hAnsi="Arial" w:cs="Arial"/>
        </w:rPr>
        <w:t xml:space="preserve">, followed by </w:t>
      </w:r>
      <w:proofErr w:type="spellStart"/>
      <w:r w:rsidRPr="009427D4">
        <w:rPr>
          <w:rFonts w:ascii="Arial" w:hAnsi="Arial" w:cs="Arial"/>
          <w:rPrChange w:id="905" w:author="Charlotte Page" w:date="2024-04-12T12:36:00Z">
            <w:rPr>
              <w:rFonts w:ascii="Arial" w:hAnsi="Arial" w:cs="Arial"/>
              <w:i/>
              <w:iCs/>
            </w:rPr>
          </w:rPrChange>
        </w:rPr>
        <w:t>Acroporidae</w:t>
      </w:r>
      <w:proofErr w:type="spellEnd"/>
      <w:r w:rsidRPr="00B77FF1">
        <w:rPr>
          <w:rFonts w:ascii="Arial" w:hAnsi="Arial" w:cs="Arial"/>
        </w:rPr>
        <w:t xml:space="preserve"> (42 occurrences) (Figure 1</w:t>
      </w:r>
      <w:r w:rsidR="0079503E">
        <w:rPr>
          <w:rFonts w:ascii="Arial" w:hAnsi="Arial" w:cs="Arial"/>
        </w:rPr>
        <w:t>1</w:t>
      </w:r>
      <w:r w:rsidRPr="00B77FF1">
        <w:rPr>
          <w:rFonts w:ascii="Arial" w:hAnsi="Arial" w:cs="Arial"/>
        </w:rPr>
        <w:t>).</w:t>
      </w:r>
      <w:r>
        <w:rPr>
          <w:rFonts w:ascii="Arial" w:hAnsi="Arial" w:cs="Arial"/>
        </w:rPr>
        <w:t xml:space="preserve"> Species level information can be found in Supplementary Table S3,</w:t>
      </w:r>
      <w:r w:rsidRPr="00B77FF1">
        <w:rPr>
          <w:rFonts w:ascii="Arial" w:hAnsi="Arial" w:cs="Arial"/>
        </w:rPr>
        <w:br w:type="page"/>
      </w:r>
    </w:p>
    <w:p w14:paraId="61154C7F" w14:textId="77777777" w:rsidR="002C5324" w:rsidRPr="00B77FF1" w:rsidRDefault="002C5324" w:rsidP="002C5324">
      <w:pPr>
        <w:spacing w:line="480" w:lineRule="auto"/>
        <w:jc w:val="both"/>
        <w:rPr>
          <w:rFonts w:ascii="Arial" w:hAnsi="Arial" w:cs="Arial"/>
        </w:rPr>
      </w:pPr>
      <w:r w:rsidRPr="00B77FF1">
        <w:rPr>
          <w:rFonts w:ascii="Arial" w:hAnsi="Arial" w:cs="Arial"/>
          <w:b/>
          <w:bCs/>
        </w:rPr>
        <w:lastRenderedPageBreak/>
        <w:t>Ocean Warming Evidence</w:t>
      </w:r>
      <w:r w:rsidRPr="00B77FF1">
        <w:rPr>
          <w:rFonts w:ascii="Arial" w:hAnsi="Arial" w:cs="Arial"/>
        </w:rPr>
        <w:t xml:space="preserve"> </w:t>
      </w:r>
    </w:p>
    <w:p w14:paraId="597A408D" w14:textId="7C1065D5" w:rsidR="002C5324" w:rsidRPr="00B77FF1" w:rsidRDefault="002C5324" w:rsidP="005F1637">
      <w:pPr>
        <w:spacing w:line="480" w:lineRule="auto"/>
        <w:jc w:val="both"/>
        <w:rPr>
          <w:rFonts w:ascii="Arial" w:hAnsi="Arial" w:cs="Arial"/>
        </w:rPr>
      </w:pPr>
      <w:r w:rsidRPr="00B77FF1">
        <w:rPr>
          <w:rFonts w:ascii="Arial" w:hAnsi="Arial" w:cs="Arial"/>
        </w:rPr>
        <w:t>69 studies provided an outcome (defined here as studies presenting results and conclusion based on the</w:t>
      </w:r>
      <w:ins w:id="906" w:author="Man Lim Ho" w:date="2024-04-17T16:15:00Z" w16du:dateUtc="2024-04-17T06:15:00Z">
        <w:r w:rsidR="006F73D3">
          <w:rPr>
            <w:rFonts w:ascii="Arial" w:hAnsi="Arial" w:cs="Arial"/>
          </w:rPr>
          <w:t>ir</w:t>
        </w:r>
      </w:ins>
      <w:r w:rsidRPr="00B77FF1">
        <w:rPr>
          <w:rFonts w:ascii="Arial" w:hAnsi="Arial" w:cs="Arial"/>
        </w:rPr>
        <w:t xml:space="preserve"> </w:t>
      </w:r>
      <w:del w:id="907" w:author="Man Lim Ho" w:date="2024-04-17T16:15:00Z" w16du:dateUtc="2024-04-17T06:15:00Z">
        <w:r w:rsidRPr="00B77FF1" w:rsidDel="006F73D3">
          <w:rPr>
            <w:rFonts w:ascii="Arial" w:hAnsi="Arial" w:cs="Arial"/>
          </w:rPr>
          <w:delText xml:space="preserve">processes of </w:delText>
        </w:r>
      </w:del>
      <w:r w:rsidRPr="00B77FF1">
        <w:rPr>
          <w:rFonts w:ascii="Arial" w:hAnsi="Arial" w:cs="Arial"/>
        </w:rPr>
        <w:t xml:space="preserve">research efforts) associated with the study conclusion, while 13 studies provided prediction (defined here as studies providing a prediction of future scenarios based on results presented in their research) in their conclusion, and the remaining </w:t>
      </w:r>
      <w:del w:id="908" w:author="Man Lim Ho" w:date="2024-04-17T16:16:00Z" w16du:dateUtc="2024-04-17T06:16:00Z">
        <w:r w:rsidRPr="00B77FF1" w:rsidDel="006F73D3">
          <w:rPr>
            <w:rFonts w:ascii="Arial" w:hAnsi="Arial" w:cs="Arial"/>
          </w:rPr>
          <w:delText xml:space="preserve">9 </w:delText>
        </w:r>
      </w:del>
      <w:ins w:id="909" w:author="Man Lim Ho" w:date="2024-04-17T16:16:00Z" w16du:dateUtc="2024-04-17T06:16:00Z">
        <w:r w:rsidR="006F73D3">
          <w:rPr>
            <w:rFonts w:ascii="Arial" w:hAnsi="Arial" w:cs="Arial"/>
          </w:rPr>
          <w:t>nine</w:t>
        </w:r>
        <w:r w:rsidR="006F73D3" w:rsidRPr="00B77FF1">
          <w:rPr>
            <w:rFonts w:ascii="Arial" w:hAnsi="Arial" w:cs="Arial"/>
          </w:rPr>
          <w:t xml:space="preserve"> </w:t>
        </w:r>
      </w:ins>
      <w:r w:rsidRPr="00B77FF1">
        <w:rPr>
          <w:rFonts w:ascii="Arial" w:hAnsi="Arial" w:cs="Arial"/>
        </w:rPr>
        <w:t>studies provided both outcome and prediction (Figure 1</w:t>
      </w:r>
      <w:r w:rsidR="0010393F">
        <w:rPr>
          <w:rFonts w:ascii="Arial" w:hAnsi="Arial" w:cs="Arial"/>
        </w:rPr>
        <w:t>2</w:t>
      </w:r>
      <w:r w:rsidRPr="00B77FF1">
        <w:rPr>
          <w:rFonts w:ascii="Arial" w:hAnsi="Arial" w:cs="Arial"/>
        </w:rPr>
        <w:t>a). From the outcomes and predictions, most studies focus on reporting on physiology of coral systems under thermal stress (34 studies), followed by investigations into adaptation of coral species into marginal reefs (16 studies), changes in coral populations (12 studies), calcification of reefs (</w:t>
      </w:r>
      <w:del w:id="910" w:author="Man Lim Ho" w:date="2024-04-17T16:16:00Z" w16du:dateUtc="2024-04-17T06:16:00Z">
        <w:r w:rsidRPr="00B77FF1" w:rsidDel="006F73D3">
          <w:rPr>
            <w:rFonts w:ascii="Arial" w:hAnsi="Arial" w:cs="Arial"/>
          </w:rPr>
          <w:delText xml:space="preserve">8 </w:delText>
        </w:r>
      </w:del>
      <w:ins w:id="911" w:author="Man Lim Ho" w:date="2024-04-17T16:16:00Z" w16du:dateUtc="2024-04-17T06:16:00Z">
        <w:r w:rsidR="006F73D3">
          <w:rPr>
            <w:rFonts w:ascii="Arial" w:hAnsi="Arial" w:cs="Arial"/>
          </w:rPr>
          <w:t>eight</w:t>
        </w:r>
        <w:r w:rsidR="006F73D3" w:rsidRPr="00B77FF1">
          <w:rPr>
            <w:rFonts w:ascii="Arial" w:hAnsi="Arial" w:cs="Arial"/>
          </w:rPr>
          <w:t xml:space="preserve"> </w:t>
        </w:r>
      </w:ins>
      <w:r w:rsidRPr="00B77FF1">
        <w:rPr>
          <w:rFonts w:ascii="Arial" w:hAnsi="Arial" w:cs="Arial"/>
        </w:rPr>
        <w:t>studies), assessment of potential refugia (</w:t>
      </w:r>
      <w:del w:id="912" w:author="Man Lim Ho" w:date="2024-04-17T16:16:00Z" w16du:dateUtc="2024-04-17T06:16:00Z">
        <w:r w:rsidRPr="00B77FF1" w:rsidDel="006F73D3">
          <w:rPr>
            <w:rFonts w:ascii="Arial" w:hAnsi="Arial" w:cs="Arial"/>
          </w:rPr>
          <w:delText xml:space="preserve">6 </w:delText>
        </w:r>
      </w:del>
      <w:ins w:id="913" w:author="Man Lim Ho" w:date="2024-04-17T16:16:00Z" w16du:dateUtc="2024-04-17T06:16:00Z">
        <w:r w:rsidR="006F73D3">
          <w:rPr>
            <w:rFonts w:ascii="Arial" w:hAnsi="Arial" w:cs="Arial"/>
          </w:rPr>
          <w:t>six</w:t>
        </w:r>
        <w:r w:rsidR="006F73D3" w:rsidRPr="00B77FF1">
          <w:rPr>
            <w:rFonts w:ascii="Arial" w:hAnsi="Arial" w:cs="Arial"/>
          </w:rPr>
          <w:t xml:space="preserve"> </w:t>
        </w:r>
      </w:ins>
      <w:r w:rsidRPr="00B77FF1">
        <w:rPr>
          <w:rFonts w:ascii="Arial" w:hAnsi="Arial" w:cs="Arial"/>
        </w:rPr>
        <w:t>studies), recovery of population (</w:t>
      </w:r>
      <w:del w:id="914" w:author="Man Lim Ho" w:date="2024-04-17T16:16:00Z" w16du:dateUtc="2024-04-17T06:16:00Z">
        <w:r w:rsidRPr="00B77FF1" w:rsidDel="006F73D3">
          <w:rPr>
            <w:rFonts w:ascii="Arial" w:hAnsi="Arial" w:cs="Arial"/>
          </w:rPr>
          <w:delText xml:space="preserve">5 </w:delText>
        </w:r>
      </w:del>
      <w:ins w:id="915" w:author="Man Lim Ho" w:date="2024-04-17T16:16:00Z" w16du:dateUtc="2024-04-17T06:16:00Z">
        <w:r w:rsidR="006F73D3">
          <w:rPr>
            <w:rFonts w:ascii="Arial" w:hAnsi="Arial" w:cs="Arial"/>
          </w:rPr>
          <w:t>five</w:t>
        </w:r>
        <w:r w:rsidR="006F73D3" w:rsidRPr="00B77FF1">
          <w:rPr>
            <w:rFonts w:ascii="Arial" w:hAnsi="Arial" w:cs="Arial"/>
          </w:rPr>
          <w:t xml:space="preserve"> </w:t>
        </w:r>
      </w:ins>
      <w:r w:rsidRPr="00B77FF1">
        <w:rPr>
          <w:rFonts w:ascii="Arial" w:hAnsi="Arial" w:cs="Arial"/>
        </w:rPr>
        <w:t>studies), climate change projections (</w:t>
      </w:r>
      <w:del w:id="916" w:author="Man Lim Ho" w:date="2024-04-17T16:16:00Z" w16du:dateUtc="2024-04-17T06:16:00Z">
        <w:r w:rsidRPr="00B77FF1" w:rsidDel="006F73D3">
          <w:rPr>
            <w:rFonts w:ascii="Arial" w:hAnsi="Arial" w:cs="Arial"/>
          </w:rPr>
          <w:delText xml:space="preserve">2 </w:delText>
        </w:r>
      </w:del>
      <w:ins w:id="917" w:author="Man Lim Ho" w:date="2024-04-17T16:16:00Z" w16du:dateUtc="2024-04-17T06:16:00Z">
        <w:r w:rsidR="006F73D3">
          <w:rPr>
            <w:rFonts w:ascii="Arial" w:hAnsi="Arial" w:cs="Arial"/>
          </w:rPr>
          <w:t xml:space="preserve">two </w:t>
        </w:r>
      </w:ins>
      <w:r w:rsidRPr="00B77FF1">
        <w:rPr>
          <w:rFonts w:ascii="Arial" w:hAnsi="Arial" w:cs="Arial"/>
        </w:rPr>
        <w:t>studies), impact of cold stress on coral (</w:t>
      </w:r>
      <w:del w:id="918" w:author="Man Lim Ho" w:date="2024-04-17T16:16:00Z" w16du:dateUtc="2024-04-17T06:16:00Z">
        <w:r w:rsidRPr="00B77FF1" w:rsidDel="006F73D3">
          <w:rPr>
            <w:rFonts w:ascii="Arial" w:hAnsi="Arial" w:cs="Arial"/>
          </w:rPr>
          <w:delText xml:space="preserve">2 </w:delText>
        </w:r>
      </w:del>
      <w:ins w:id="919" w:author="Man Lim Ho" w:date="2024-04-17T16:16:00Z" w16du:dateUtc="2024-04-17T06:16:00Z">
        <w:r w:rsidR="006F73D3">
          <w:rPr>
            <w:rFonts w:ascii="Arial" w:hAnsi="Arial" w:cs="Arial"/>
          </w:rPr>
          <w:t>two</w:t>
        </w:r>
        <w:r w:rsidR="006F73D3" w:rsidRPr="00B77FF1">
          <w:rPr>
            <w:rFonts w:ascii="Arial" w:hAnsi="Arial" w:cs="Arial"/>
          </w:rPr>
          <w:t xml:space="preserve"> </w:t>
        </w:r>
      </w:ins>
      <w:r w:rsidRPr="00B77FF1">
        <w:rPr>
          <w:rFonts w:ascii="Arial" w:hAnsi="Arial" w:cs="Arial"/>
        </w:rPr>
        <w:t>studies), seasonal changes (</w:t>
      </w:r>
      <w:del w:id="920" w:author="Man Lim Ho" w:date="2024-04-17T16:16:00Z" w16du:dateUtc="2024-04-17T06:16:00Z">
        <w:r w:rsidRPr="00B77FF1" w:rsidDel="006F73D3">
          <w:rPr>
            <w:rFonts w:ascii="Arial" w:hAnsi="Arial" w:cs="Arial"/>
          </w:rPr>
          <w:delText xml:space="preserve">2 </w:delText>
        </w:r>
      </w:del>
      <w:ins w:id="921" w:author="Man Lim Ho" w:date="2024-04-17T16:16:00Z" w16du:dateUtc="2024-04-17T06:16:00Z">
        <w:r w:rsidR="006F73D3">
          <w:rPr>
            <w:rFonts w:ascii="Arial" w:hAnsi="Arial" w:cs="Arial"/>
          </w:rPr>
          <w:t>two</w:t>
        </w:r>
        <w:r w:rsidR="006F73D3" w:rsidRPr="00B77FF1">
          <w:rPr>
            <w:rFonts w:ascii="Arial" w:hAnsi="Arial" w:cs="Arial"/>
          </w:rPr>
          <w:t xml:space="preserve"> </w:t>
        </w:r>
      </w:ins>
      <w:r w:rsidRPr="00B77FF1">
        <w:rPr>
          <w:rFonts w:ascii="Arial" w:hAnsi="Arial" w:cs="Arial"/>
        </w:rPr>
        <w:t>studies), and ENSO interactions (</w:t>
      </w:r>
      <w:del w:id="922" w:author="Man Lim Ho" w:date="2024-04-17T16:16:00Z" w16du:dateUtc="2024-04-17T06:16:00Z">
        <w:r w:rsidRPr="00B77FF1" w:rsidDel="006F73D3">
          <w:rPr>
            <w:rFonts w:ascii="Arial" w:hAnsi="Arial" w:cs="Arial"/>
          </w:rPr>
          <w:delText xml:space="preserve">1 </w:delText>
        </w:r>
      </w:del>
      <w:ins w:id="923" w:author="Man Lim Ho" w:date="2024-04-17T16:16:00Z" w16du:dateUtc="2024-04-17T06:16:00Z">
        <w:r w:rsidR="006F73D3">
          <w:rPr>
            <w:rFonts w:ascii="Arial" w:hAnsi="Arial" w:cs="Arial"/>
          </w:rPr>
          <w:t>one</w:t>
        </w:r>
        <w:r w:rsidR="006F73D3" w:rsidRPr="00B77FF1">
          <w:rPr>
            <w:rFonts w:ascii="Arial" w:hAnsi="Arial" w:cs="Arial"/>
          </w:rPr>
          <w:t xml:space="preserve"> </w:t>
        </w:r>
      </w:ins>
      <w:r w:rsidRPr="00B77FF1">
        <w:rPr>
          <w:rFonts w:ascii="Arial" w:hAnsi="Arial" w:cs="Arial"/>
        </w:rPr>
        <w:t>study) (Figure 1</w:t>
      </w:r>
      <w:r w:rsidR="0010393F">
        <w:rPr>
          <w:rFonts w:ascii="Arial" w:hAnsi="Arial" w:cs="Arial"/>
        </w:rPr>
        <w:t>2</w:t>
      </w:r>
      <w:r w:rsidRPr="00B77FF1">
        <w:rPr>
          <w:rFonts w:ascii="Arial" w:hAnsi="Arial" w:cs="Arial"/>
        </w:rPr>
        <w:t>b).</w:t>
      </w:r>
      <w:r w:rsidRPr="00B77FF1">
        <w:rPr>
          <w:rFonts w:ascii="Arial" w:hAnsi="Arial" w:cs="Arial"/>
        </w:rPr>
        <w:br w:type="page"/>
      </w:r>
    </w:p>
    <w:p w14:paraId="565CF323" w14:textId="382C55D6" w:rsidR="002C5324" w:rsidRDefault="002C5324" w:rsidP="002C5324">
      <w:pPr>
        <w:spacing w:line="480" w:lineRule="auto"/>
        <w:jc w:val="both"/>
        <w:rPr>
          <w:rFonts w:ascii="Arial" w:hAnsi="Arial" w:cs="Arial"/>
        </w:rPr>
      </w:pPr>
      <w:r w:rsidRPr="00B77FF1">
        <w:rPr>
          <w:rFonts w:ascii="Arial" w:hAnsi="Arial" w:cs="Arial"/>
          <w:b/>
          <w:bCs/>
          <w:i/>
          <w:iCs/>
        </w:rPr>
        <w:lastRenderedPageBreak/>
        <w:t>Drivers</w:t>
      </w:r>
      <w:r w:rsidRPr="00B77FF1">
        <w:rPr>
          <w:rFonts w:ascii="Arial" w:hAnsi="Arial" w:cs="Arial"/>
          <w:b/>
          <w:bCs/>
        </w:rPr>
        <w:t>.</w:t>
      </w:r>
      <w:r w:rsidRPr="00B77FF1">
        <w:rPr>
          <w:rFonts w:ascii="Arial" w:hAnsi="Arial" w:cs="Arial"/>
        </w:rPr>
        <w:t xml:space="preserve"> Most studies </w:t>
      </w:r>
      <w:del w:id="924" w:author="Man Lim Ho" w:date="2024-04-17T16:16:00Z" w16du:dateUtc="2024-04-17T06:16:00Z">
        <w:r w:rsidRPr="00B77FF1" w:rsidDel="009A0743">
          <w:rPr>
            <w:rFonts w:ascii="Arial" w:hAnsi="Arial" w:cs="Arial"/>
          </w:rPr>
          <w:delText>included involve</w:delText>
        </w:r>
      </w:del>
      <w:ins w:id="925" w:author="Man Lim Ho" w:date="2024-04-17T16:16:00Z" w16du:dateUtc="2024-04-17T06:16:00Z">
        <w:r w:rsidR="009A0743">
          <w:rPr>
            <w:rFonts w:ascii="Arial" w:hAnsi="Arial" w:cs="Arial"/>
          </w:rPr>
          <w:t>focused on</w:t>
        </w:r>
      </w:ins>
      <w:r w:rsidRPr="00B77FF1">
        <w:rPr>
          <w:rFonts w:ascii="Arial" w:hAnsi="Arial" w:cs="Arial"/>
        </w:rPr>
        <w:t xml:space="preserve"> using long-term climate change as a driver of ocean warming (47 papers, 51.6%). This is followed by use of experimental stressors such as artificially heightening temperature and acute thermal stress treatments (20 papers, 22.0%). Degree heating weeks made up the third most recorded stressor</w:t>
      </w:r>
      <w:ins w:id="926" w:author="Man Lim Ho" w:date="2024-04-17T16:17:00Z" w16du:dateUtc="2024-04-17T06:17:00Z">
        <w:r w:rsidR="00CD516D">
          <w:rPr>
            <w:rFonts w:ascii="Arial" w:hAnsi="Arial" w:cs="Arial"/>
          </w:rPr>
          <w:t xml:space="preserve"> ind</w:t>
        </w:r>
        <w:r w:rsidR="0022539C">
          <w:rPr>
            <w:rFonts w:ascii="Arial" w:hAnsi="Arial" w:cs="Arial"/>
          </w:rPr>
          <w:t>icator</w:t>
        </w:r>
      </w:ins>
      <w:r w:rsidRPr="00B77FF1">
        <w:rPr>
          <w:rFonts w:ascii="Arial" w:hAnsi="Arial" w:cs="Arial"/>
        </w:rPr>
        <w:t xml:space="preserve"> (11 papers, 12.1%) of ocean warming and marine heatwaves (Hobday et al., 2016) being the fourth (</w:t>
      </w:r>
      <w:del w:id="927" w:author="Man Lim Ho" w:date="2024-04-17T16:17:00Z" w16du:dateUtc="2024-04-17T06:17:00Z">
        <w:r w:rsidRPr="00B77FF1" w:rsidDel="0022539C">
          <w:rPr>
            <w:rFonts w:ascii="Arial" w:hAnsi="Arial" w:cs="Arial"/>
          </w:rPr>
          <w:delText xml:space="preserve">8 </w:delText>
        </w:r>
      </w:del>
      <w:ins w:id="928" w:author="Man Lim Ho" w:date="2024-04-17T16:17:00Z" w16du:dateUtc="2024-04-17T06:17:00Z">
        <w:r w:rsidR="0022539C">
          <w:rPr>
            <w:rFonts w:ascii="Arial" w:hAnsi="Arial" w:cs="Arial"/>
          </w:rPr>
          <w:t>eight</w:t>
        </w:r>
        <w:r w:rsidR="0022539C" w:rsidRPr="00B77FF1">
          <w:rPr>
            <w:rFonts w:ascii="Arial" w:hAnsi="Arial" w:cs="Arial"/>
          </w:rPr>
          <w:t xml:space="preserve"> </w:t>
        </w:r>
      </w:ins>
      <w:r w:rsidRPr="00B77FF1">
        <w:rPr>
          <w:rFonts w:ascii="Arial" w:hAnsi="Arial" w:cs="Arial"/>
        </w:rPr>
        <w:t>papers, 8.8%). The other stressors include seasonal variation (</w:t>
      </w:r>
      <w:del w:id="929" w:author="Man Lim Ho" w:date="2024-04-17T16:17:00Z" w16du:dateUtc="2024-04-17T06:17:00Z">
        <w:r w:rsidRPr="00B77FF1" w:rsidDel="0022539C">
          <w:rPr>
            <w:rFonts w:ascii="Arial" w:hAnsi="Arial" w:cs="Arial"/>
          </w:rPr>
          <w:delText xml:space="preserve">4 </w:delText>
        </w:r>
      </w:del>
      <w:ins w:id="930" w:author="Man Lim Ho" w:date="2024-04-17T16:17:00Z" w16du:dateUtc="2024-04-17T06:17:00Z">
        <w:r w:rsidR="0022539C">
          <w:rPr>
            <w:rFonts w:ascii="Arial" w:hAnsi="Arial" w:cs="Arial"/>
          </w:rPr>
          <w:t>four</w:t>
        </w:r>
        <w:r w:rsidR="0022539C" w:rsidRPr="00B77FF1">
          <w:rPr>
            <w:rFonts w:ascii="Arial" w:hAnsi="Arial" w:cs="Arial"/>
          </w:rPr>
          <w:t xml:space="preserve"> </w:t>
        </w:r>
      </w:ins>
      <w:r w:rsidRPr="00B77FF1">
        <w:rPr>
          <w:rFonts w:ascii="Arial" w:hAnsi="Arial" w:cs="Arial"/>
        </w:rPr>
        <w:t>papers, 4.4%), localised hotspots (</w:t>
      </w:r>
      <w:del w:id="931" w:author="Man Lim Ho" w:date="2024-04-17T16:17:00Z" w16du:dateUtc="2024-04-17T06:17:00Z">
        <w:r w:rsidRPr="00B77FF1" w:rsidDel="0022539C">
          <w:rPr>
            <w:rFonts w:ascii="Arial" w:hAnsi="Arial" w:cs="Arial"/>
          </w:rPr>
          <w:delText xml:space="preserve">2 </w:delText>
        </w:r>
      </w:del>
      <w:ins w:id="932" w:author="Man Lim Ho" w:date="2024-04-17T16:17:00Z" w16du:dateUtc="2024-04-17T06:17:00Z">
        <w:r w:rsidR="0022539C">
          <w:rPr>
            <w:rFonts w:ascii="Arial" w:hAnsi="Arial" w:cs="Arial"/>
          </w:rPr>
          <w:t>two</w:t>
        </w:r>
        <w:r w:rsidR="0022539C" w:rsidRPr="00B77FF1">
          <w:rPr>
            <w:rFonts w:ascii="Arial" w:hAnsi="Arial" w:cs="Arial"/>
          </w:rPr>
          <w:t xml:space="preserve"> </w:t>
        </w:r>
      </w:ins>
      <w:r w:rsidRPr="00B77FF1">
        <w:rPr>
          <w:rFonts w:ascii="Arial" w:hAnsi="Arial" w:cs="Arial"/>
        </w:rPr>
        <w:t>papers, 2.2%), cold stress (</w:t>
      </w:r>
      <w:del w:id="933" w:author="Man Lim Ho" w:date="2024-04-17T16:17:00Z" w16du:dateUtc="2024-04-17T06:17:00Z">
        <w:r w:rsidRPr="00B77FF1" w:rsidDel="0022539C">
          <w:rPr>
            <w:rFonts w:ascii="Arial" w:hAnsi="Arial" w:cs="Arial"/>
          </w:rPr>
          <w:delText xml:space="preserve">2 </w:delText>
        </w:r>
      </w:del>
      <w:ins w:id="934" w:author="Man Lim Ho" w:date="2024-04-17T16:17:00Z" w16du:dateUtc="2024-04-17T06:17:00Z">
        <w:r w:rsidR="0022539C">
          <w:rPr>
            <w:rFonts w:ascii="Arial" w:hAnsi="Arial" w:cs="Arial"/>
          </w:rPr>
          <w:t>two</w:t>
        </w:r>
        <w:r w:rsidR="0022539C" w:rsidRPr="00B77FF1">
          <w:rPr>
            <w:rFonts w:ascii="Arial" w:hAnsi="Arial" w:cs="Arial"/>
          </w:rPr>
          <w:t xml:space="preserve"> </w:t>
        </w:r>
      </w:ins>
      <w:r w:rsidRPr="00B77FF1">
        <w:rPr>
          <w:rFonts w:ascii="Arial" w:hAnsi="Arial" w:cs="Arial"/>
        </w:rPr>
        <w:t>papers, 2.2%), El Nino Southern Oscillation (</w:t>
      </w:r>
      <w:del w:id="935" w:author="Man Lim Ho" w:date="2024-04-17T16:17:00Z" w16du:dateUtc="2024-04-17T06:17:00Z">
        <w:r w:rsidRPr="00B77FF1" w:rsidDel="0022539C">
          <w:rPr>
            <w:rFonts w:ascii="Arial" w:hAnsi="Arial" w:cs="Arial"/>
          </w:rPr>
          <w:delText xml:space="preserve">1 </w:delText>
        </w:r>
      </w:del>
      <w:ins w:id="936" w:author="Man Lim Ho" w:date="2024-04-17T16:17:00Z" w16du:dateUtc="2024-04-17T06:17:00Z">
        <w:r w:rsidR="0022539C">
          <w:rPr>
            <w:rFonts w:ascii="Arial" w:hAnsi="Arial" w:cs="Arial"/>
          </w:rPr>
          <w:t>one</w:t>
        </w:r>
        <w:r w:rsidR="0022539C" w:rsidRPr="00B77FF1">
          <w:rPr>
            <w:rFonts w:ascii="Arial" w:hAnsi="Arial" w:cs="Arial"/>
          </w:rPr>
          <w:t xml:space="preserve"> </w:t>
        </w:r>
      </w:ins>
      <w:r w:rsidRPr="00B77FF1">
        <w:rPr>
          <w:rFonts w:ascii="Arial" w:hAnsi="Arial" w:cs="Arial"/>
        </w:rPr>
        <w:t>paper, 1.1%), tidal temperature change (</w:t>
      </w:r>
      <w:del w:id="937" w:author="Man Lim Ho" w:date="2024-04-17T16:18:00Z" w16du:dateUtc="2024-04-17T06:18:00Z">
        <w:r w:rsidRPr="00B77FF1" w:rsidDel="0022539C">
          <w:rPr>
            <w:rFonts w:ascii="Arial" w:hAnsi="Arial" w:cs="Arial"/>
          </w:rPr>
          <w:delText xml:space="preserve">1 </w:delText>
        </w:r>
      </w:del>
      <w:ins w:id="938" w:author="Man Lim Ho" w:date="2024-04-17T16:18:00Z" w16du:dateUtc="2024-04-17T06:18:00Z">
        <w:r w:rsidR="0022539C">
          <w:rPr>
            <w:rFonts w:ascii="Arial" w:hAnsi="Arial" w:cs="Arial"/>
          </w:rPr>
          <w:t>one</w:t>
        </w:r>
        <w:r w:rsidR="0022539C" w:rsidRPr="00B77FF1">
          <w:rPr>
            <w:rFonts w:ascii="Arial" w:hAnsi="Arial" w:cs="Arial"/>
          </w:rPr>
          <w:t xml:space="preserve"> </w:t>
        </w:r>
      </w:ins>
      <w:r w:rsidRPr="00B77FF1">
        <w:rPr>
          <w:rFonts w:ascii="Arial" w:hAnsi="Arial" w:cs="Arial"/>
        </w:rPr>
        <w:t>paper, 1.1%), and temperature difference along latitudes (</w:t>
      </w:r>
      <w:ins w:id="939" w:author="Man Lim Ho" w:date="2024-04-17T16:18:00Z" w16du:dateUtc="2024-04-17T06:18:00Z">
        <w:r w:rsidR="0022539C">
          <w:rPr>
            <w:rFonts w:ascii="Arial" w:hAnsi="Arial" w:cs="Arial"/>
          </w:rPr>
          <w:t>one</w:t>
        </w:r>
      </w:ins>
      <w:del w:id="940" w:author="Man Lim Ho" w:date="2024-04-17T16:18:00Z" w16du:dateUtc="2024-04-17T06:18:00Z">
        <w:r w:rsidRPr="00B77FF1" w:rsidDel="0022539C">
          <w:rPr>
            <w:rFonts w:ascii="Arial" w:hAnsi="Arial" w:cs="Arial"/>
          </w:rPr>
          <w:delText>1</w:delText>
        </w:r>
      </w:del>
      <w:r w:rsidRPr="00B77FF1">
        <w:rPr>
          <w:rFonts w:ascii="Arial" w:hAnsi="Arial" w:cs="Arial"/>
        </w:rPr>
        <w:t xml:space="preserve"> paper, 1.1%). </w:t>
      </w:r>
      <w:del w:id="941" w:author="Man Lim Ho" w:date="2024-04-17T16:18:00Z" w16du:dateUtc="2024-04-17T06:18:00Z">
        <w:r w:rsidRPr="00B77FF1" w:rsidDel="0022539C">
          <w:rPr>
            <w:rFonts w:ascii="Arial" w:hAnsi="Arial" w:cs="Arial"/>
          </w:rPr>
          <w:delText xml:space="preserve">2 </w:delText>
        </w:r>
      </w:del>
      <w:ins w:id="942" w:author="Man Lim Ho" w:date="2024-04-17T16:18:00Z" w16du:dateUtc="2024-04-17T06:18:00Z">
        <w:r w:rsidR="0022539C">
          <w:rPr>
            <w:rFonts w:ascii="Arial" w:hAnsi="Arial" w:cs="Arial"/>
          </w:rPr>
          <w:t>Two</w:t>
        </w:r>
        <w:r w:rsidR="0022539C" w:rsidRPr="00B77FF1">
          <w:rPr>
            <w:rFonts w:ascii="Arial" w:hAnsi="Arial" w:cs="Arial"/>
          </w:rPr>
          <w:t xml:space="preserve"> </w:t>
        </w:r>
      </w:ins>
      <w:r w:rsidRPr="00B77FF1">
        <w:rPr>
          <w:rFonts w:ascii="Arial" w:hAnsi="Arial" w:cs="Arial"/>
        </w:rPr>
        <w:t>papers (2.2%) did not specify the stressor used when describing bleaching events (Figure 1</w:t>
      </w:r>
      <w:r w:rsidR="0010393F">
        <w:rPr>
          <w:rFonts w:ascii="Arial" w:hAnsi="Arial" w:cs="Arial"/>
        </w:rPr>
        <w:t>3</w:t>
      </w:r>
      <w:r w:rsidRPr="00B77FF1">
        <w:rPr>
          <w:rFonts w:ascii="Arial" w:hAnsi="Arial" w:cs="Arial"/>
        </w:rPr>
        <w:t>a).</w:t>
      </w:r>
    </w:p>
    <w:p w14:paraId="5D3EC9E4" w14:textId="3EFBFBE8" w:rsidR="002C5324" w:rsidRPr="000A10CE" w:rsidRDefault="002C5324" w:rsidP="000A10CE">
      <w:pPr>
        <w:spacing w:line="480" w:lineRule="auto"/>
        <w:jc w:val="both"/>
        <w:rPr>
          <w:rFonts w:ascii="Arial" w:hAnsi="Arial" w:cs="Arial"/>
        </w:rPr>
      </w:pPr>
      <w:r w:rsidRPr="00E63713">
        <w:rPr>
          <w:rFonts w:ascii="Arial" w:hAnsi="Arial" w:cs="Arial"/>
          <w:b/>
          <w:bCs/>
          <w:i/>
          <w:iCs/>
        </w:rPr>
        <w:t>Severity</w:t>
      </w:r>
      <w:r w:rsidRPr="00E63713">
        <w:rPr>
          <w:rFonts w:ascii="Arial" w:hAnsi="Arial" w:cs="Arial"/>
          <w:b/>
          <w:bCs/>
        </w:rPr>
        <w:t>.</w:t>
      </w:r>
      <w:r w:rsidRPr="00E63713">
        <w:rPr>
          <w:rFonts w:ascii="Arial" w:hAnsi="Arial" w:cs="Arial"/>
        </w:rPr>
        <w:t xml:space="preserve"> 17 papers (18.7%)</w:t>
      </w:r>
      <w:del w:id="943" w:author="Man Lim Ho" w:date="2024-04-17T16:18:00Z" w16du:dateUtc="2024-04-17T06:18:00Z">
        <w:r w:rsidRPr="00E63713" w:rsidDel="0022539C">
          <w:rPr>
            <w:rFonts w:ascii="Arial" w:hAnsi="Arial" w:cs="Arial"/>
          </w:rPr>
          <w:delText xml:space="preserve"> that</w:delText>
        </w:r>
      </w:del>
      <w:r w:rsidRPr="00E63713">
        <w:rPr>
          <w:rFonts w:ascii="Arial" w:hAnsi="Arial" w:cs="Arial"/>
        </w:rPr>
        <w:t xml:space="preserve"> reported degree heating weeks, marine heatwaves, or both as identifier</w:t>
      </w:r>
      <w:ins w:id="944" w:author="Man Lim Ho" w:date="2024-04-17T16:18:00Z" w16du:dateUtc="2024-04-17T06:18:00Z">
        <w:r w:rsidR="0022539C">
          <w:rPr>
            <w:rFonts w:ascii="Arial" w:hAnsi="Arial" w:cs="Arial"/>
          </w:rPr>
          <w:t>s</w:t>
        </w:r>
      </w:ins>
      <w:r w:rsidRPr="00E63713">
        <w:rPr>
          <w:rFonts w:ascii="Arial" w:hAnsi="Arial" w:cs="Arial"/>
        </w:rPr>
        <w:t xml:space="preserve"> of </w:t>
      </w:r>
      <w:ins w:id="945" w:author="Man Lim Ho" w:date="2024-04-17T16:18:00Z" w16du:dateUtc="2024-04-17T06:18:00Z">
        <w:r w:rsidR="0022539C">
          <w:rPr>
            <w:rFonts w:ascii="Arial" w:hAnsi="Arial" w:cs="Arial"/>
          </w:rPr>
          <w:t xml:space="preserve">the </w:t>
        </w:r>
      </w:ins>
      <w:r w:rsidRPr="00E63713">
        <w:rPr>
          <w:rFonts w:ascii="Arial" w:hAnsi="Arial" w:cs="Arial"/>
        </w:rPr>
        <w:t>severity of ocean warming (Figure 1</w:t>
      </w:r>
      <w:r w:rsidR="0010393F">
        <w:rPr>
          <w:rFonts w:ascii="Arial" w:hAnsi="Arial" w:cs="Arial"/>
        </w:rPr>
        <w:t>3</w:t>
      </w:r>
      <w:r w:rsidRPr="00E63713">
        <w:rPr>
          <w:rFonts w:ascii="Arial" w:hAnsi="Arial" w:cs="Arial"/>
        </w:rPr>
        <w:t>b), 6 papers did not specify the intensity of marine heatwaves, 1 paper recorded a moderate and a strong marine heatwave event, and 1 paper recorded a severe marine heatwave event. For studies reporting degree heating weeks as recording matrix, 5 papers did not specify the level of bleaching alert. 2 separate papers recorded bleaching events exceeding bleaching alert level 5 (&gt;20 DHW), another two papers recorded bleaching events exceeding bleaching alert level 4 (&gt;16 DHW). Bleaching alert level 3 (&gt;12 DHW) was reported in 1 paper, while bleaching alert level 2 (&gt;8 DHW) was not reported in the papers. 3 bleaching alert level 1 (&gt;4 DHW) were reported in 2 separate papers, and 3 bleaching warning</w:t>
      </w:r>
      <w:ins w:id="946" w:author="Man Lim Ho" w:date="2024-04-17T16:18:00Z" w16du:dateUtc="2024-04-17T06:18:00Z">
        <w:r w:rsidR="0022539C">
          <w:rPr>
            <w:rFonts w:ascii="Arial" w:hAnsi="Arial" w:cs="Arial"/>
          </w:rPr>
          <w:t>s</w:t>
        </w:r>
      </w:ins>
      <w:r w:rsidRPr="00E63713">
        <w:rPr>
          <w:rFonts w:ascii="Arial" w:hAnsi="Arial" w:cs="Arial"/>
        </w:rPr>
        <w:t xml:space="preserve"> (1 to 4 DHW) </w:t>
      </w:r>
      <w:del w:id="947" w:author="Man Lim Ho" w:date="2024-04-17T16:18:00Z" w16du:dateUtc="2024-04-17T06:18:00Z">
        <w:r w:rsidRPr="00E63713" w:rsidDel="0022539C">
          <w:rPr>
            <w:rFonts w:ascii="Arial" w:hAnsi="Arial" w:cs="Arial"/>
          </w:rPr>
          <w:delText xml:space="preserve">was </w:delText>
        </w:r>
      </w:del>
      <w:ins w:id="948" w:author="Man Lim Ho" w:date="2024-04-17T16:18:00Z" w16du:dateUtc="2024-04-17T06:18:00Z">
        <w:r w:rsidR="0022539C" w:rsidRPr="00E63713">
          <w:rPr>
            <w:rFonts w:ascii="Arial" w:hAnsi="Arial" w:cs="Arial"/>
          </w:rPr>
          <w:t>w</w:t>
        </w:r>
        <w:r w:rsidR="0022539C">
          <w:rPr>
            <w:rFonts w:ascii="Arial" w:hAnsi="Arial" w:cs="Arial"/>
          </w:rPr>
          <w:t>ere</w:t>
        </w:r>
        <w:r w:rsidR="0022539C" w:rsidRPr="00E63713">
          <w:rPr>
            <w:rFonts w:ascii="Arial" w:hAnsi="Arial" w:cs="Arial"/>
          </w:rPr>
          <w:t xml:space="preserve"> </w:t>
        </w:r>
      </w:ins>
      <w:r w:rsidRPr="00E63713">
        <w:rPr>
          <w:rFonts w:ascii="Arial" w:hAnsi="Arial" w:cs="Arial"/>
        </w:rPr>
        <w:t>reported in 1 paper (Figure 1</w:t>
      </w:r>
      <w:r w:rsidR="0010393F">
        <w:rPr>
          <w:rFonts w:ascii="Arial" w:hAnsi="Arial" w:cs="Arial"/>
        </w:rPr>
        <w:t>3</w:t>
      </w:r>
      <w:r w:rsidRPr="00E63713">
        <w:rPr>
          <w:rFonts w:ascii="Arial" w:hAnsi="Arial" w:cs="Arial"/>
        </w:rPr>
        <w:t>b).</w:t>
      </w:r>
      <w:r w:rsidRPr="00B77FF1">
        <w:rPr>
          <w:rFonts w:ascii="Arial" w:hAnsi="Arial" w:cs="Arial"/>
          <w:color w:val="000000" w:themeColor="text1"/>
        </w:rPr>
        <w:br w:type="page"/>
      </w:r>
    </w:p>
    <w:p w14:paraId="4CD425D7" w14:textId="47ABDF60" w:rsidR="002C5324" w:rsidDel="00B50EBA" w:rsidRDefault="002C5324" w:rsidP="002C5324">
      <w:pPr>
        <w:spacing w:line="480" w:lineRule="auto"/>
        <w:jc w:val="both"/>
        <w:rPr>
          <w:del w:id="949" w:author="Man Lim Ho" w:date="2024-04-17T16:23:00Z" w16du:dateUtc="2024-04-17T06:23:00Z"/>
          <w:rFonts w:ascii="Arial" w:hAnsi="Arial" w:cs="Arial"/>
          <w:b/>
          <w:bCs/>
        </w:rPr>
      </w:pPr>
      <w:del w:id="950" w:author="Man Lim Ho" w:date="2024-04-17T16:20:00Z" w16du:dateUtc="2024-04-17T06:20:00Z">
        <w:r w:rsidRPr="00B77FF1" w:rsidDel="007643C7">
          <w:rPr>
            <w:rFonts w:ascii="Arial" w:hAnsi="Arial" w:cs="Arial"/>
            <w:b/>
            <w:bCs/>
          </w:rPr>
          <w:lastRenderedPageBreak/>
          <w:delText>Discussion</w:delText>
        </w:r>
      </w:del>
    </w:p>
    <w:p w14:paraId="5B287274" w14:textId="4FBCB432" w:rsidR="00B50EBA" w:rsidRPr="00B77FF1" w:rsidRDefault="00B50EBA" w:rsidP="002C5324">
      <w:pPr>
        <w:spacing w:line="480" w:lineRule="auto"/>
        <w:jc w:val="both"/>
        <w:rPr>
          <w:ins w:id="951" w:author="Man Lim Ho" w:date="2024-04-17T16:50:00Z" w16du:dateUtc="2024-04-17T06:50:00Z"/>
          <w:rFonts w:ascii="Arial" w:hAnsi="Arial" w:cs="Arial"/>
          <w:b/>
          <w:bCs/>
        </w:rPr>
      </w:pPr>
      <w:ins w:id="952" w:author="Man Lim Ho" w:date="2024-04-17T16:50:00Z" w16du:dateUtc="2024-04-17T06:50:00Z">
        <w:r>
          <w:rPr>
            <w:rFonts w:ascii="Arial" w:hAnsi="Arial" w:cs="Arial"/>
            <w:b/>
            <w:bCs/>
          </w:rPr>
          <w:t>Limitation of the map</w:t>
        </w:r>
      </w:ins>
    </w:p>
    <w:p w14:paraId="1AA3BE70" w14:textId="7EA1D8BB" w:rsidR="005E1DD2" w:rsidRDefault="005E1DD2" w:rsidP="002C5324">
      <w:pPr>
        <w:spacing w:line="480" w:lineRule="auto"/>
        <w:jc w:val="both"/>
        <w:rPr>
          <w:ins w:id="953" w:author="Man Lim Ho" w:date="2024-04-18T15:39:00Z" w16du:dateUtc="2024-04-18T05:39:00Z"/>
          <w:rFonts w:ascii="Arial" w:hAnsi="Arial" w:cs="Arial"/>
        </w:rPr>
      </w:pPr>
      <w:ins w:id="954" w:author="Man Lim Ho" w:date="2024-04-17T16:51:00Z" w16du:dateUtc="2024-04-17T06:51:00Z">
        <w:r w:rsidRPr="0012630F">
          <w:rPr>
            <w:rFonts w:ascii="Arial" w:hAnsi="Arial" w:cs="Arial"/>
            <w:b/>
            <w:bCs/>
            <w:rPrChange w:id="955" w:author="Man Lim Ho" w:date="2024-04-18T15:42:00Z" w16du:dateUtc="2024-04-18T05:42:00Z">
              <w:rPr>
                <w:rFonts w:ascii="Arial" w:hAnsi="Arial" w:cs="Arial"/>
              </w:rPr>
            </w:rPrChange>
          </w:rPr>
          <w:t xml:space="preserve">Limitations </w:t>
        </w:r>
      </w:ins>
      <w:ins w:id="956" w:author="Man Lim Ho" w:date="2024-04-18T15:41:00Z" w16du:dateUtc="2024-04-18T05:41:00Z">
        <w:r w:rsidR="00C20976" w:rsidRPr="0012630F">
          <w:rPr>
            <w:rFonts w:ascii="Arial" w:hAnsi="Arial" w:cs="Arial"/>
            <w:b/>
            <w:bCs/>
            <w:rPrChange w:id="957" w:author="Man Lim Ho" w:date="2024-04-18T15:42:00Z" w16du:dateUtc="2024-04-18T05:42:00Z">
              <w:rPr>
                <w:rFonts w:ascii="Arial" w:hAnsi="Arial" w:cs="Arial"/>
              </w:rPr>
            </w:rPrChange>
          </w:rPr>
          <w:t>of the mapping process</w:t>
        </w:r>
      </w:ins>
      <w:ins w:id="958" w:author="Man Lim Ho" w:date="2024-04-17T16:51:00Z" w16du:dateUtc="2024-04-17T06:51:00Z">
        <w:r w:rsidRPr="0012630F">
          <w:rPr>
            <w:rFonts w:ascii="Arial" w:hAnsi="Arial" w:cs="Arial"/>
            <w:b/>
            <w:bCs/>
            <w:rPrChange w:id="959" w:author="Man Lim Ho" w:date="2024-04-18T15:42:00Z" w16du:dateUtc="2024-04-18T05:42:00Z">
              <w:rPr>
                <w:rFonts w:ascii="Arial" w:hAnsi="Arial" w:cs="Arial"/>
              </w:rPr>
            </w:rPrChange>
          </w:rPr>
          <w:t>.</w:t>
        </w:r>
        <w:r>
          <w:rPr>
            <w:rFonts w:ascii="Arial" w:hAnsi="Arial" w:cs="Arial"/>
          </w:rPr>
          <w:t xml:space="preserve"> </w:t>
        </w:r>
      </w:ins>
      <w:ins w:id="960" w:author="Man Lim Ho" w:date="2024-04-18T15:42:00Z" w16du:dateUtc="2024-04-18T05:42:00Z">
        <w:r w:rsidR="0012630F">
          <w:rPr>
            <w:rFonts w:ascii="Arial" w:hAnsi="Arial" w:cs="Arial"/>
          </w:rPr>
          <w:t xml:space="preserve">While a comprehensive search strategy was developed </w:t>
        </w:r>
      </w:ins>
      <w:ins w:id="961" w:author="Man Lim Ho" w:date="2024-04-18T15:43:00Z" w16du:dateUtc="2024-04-18T05:43:00Z">
        <w:r w:rsidR="00FD21E2">
          <w:rPr>
            <w:rFonts w:ascii="Arial" w:hAnsi="Arial" w:cs="Arial"/>
          </w:rPr>
          <w:t xml:space="preserve">and employed </w:t>
        </w:r>
      </w:ins>
      <w:ins w:id="962" w:author="Man Lim Ho" w:date="2024-04-18T15:42:00Z" w16du:dateUtc="2024-04-18T05:42:00Z">
        <w:r w:rsidR="0012630F">
          <w:rPr>
            <w:rFonts w:ascii="Arial" w:hAnsi="Arial" w:cs="Arial"/>
          </w:rPr>
          <w:t xml:space="preserve">for this </w:t>
        </w:r>
        <w:r w:rsidR="0097525D">
          <w:rPr>
            <w:rFonts w:ascii="Arial" w:hAnsi="Arial" w:cs="Arial"/>
          </w:rPr>
          <w:t>systematic map</w:t>
        </w:r>
      </w:ins>
      <w:ins w:id="963" w:author="Man Lim Ho" w:date="2024-04-18T15:43:00Z" w16du:dateUtc="2024-04-18T05:43:00Z">
        <w:r w:rsidR="00FD21E2">
          <w:rPr>
            <w:rFonts w:ascii="Arial" w:hAnsi="Arial" w:cs="Arial"/>
          </w:rPr>
          <w:t xml:space="preserve">, </w:t>
        </w:r>
        <w:r w:rsidR="00441004">
          <w:rPr>
            <w:rFonts w:ascii="Arial" w:hAnsi="Arial" w:cs="Arial"/>
          </w:rPr>
          <w:t xml:space="preserve">it is essential to </w:t>
        </w:r>
      </w:ins>
      <w:ins w:id="964" w:author="Man Lim Ho" w:date="2024-04-18T15:44:00Z" w16du:dateUtc="2024-04-18T05:44:00Z">
        <w:r w:rsidR="001C0536">
          <w:rPr>
            <w:rFonts w:ascii="Arial" w:hAnsi="Arial" w:cs="Arial"/>
          </w:rPr>
          <w:t>acknowledge the omission of relevant studies may have occurred</w:t>
        </w:r>
      </w:ins>
      <w:ins w:id="965" w:author="Man Lim Ho" w:date="2024-04-18T15:45:00Z" w16du:dateUtc="2024-04-18T05:45:00Z">
        <w:r w:rsidR="007F4DB0">
          <w:rPr>
            <w:rFonts w:ascii="Arial" w:hAnsi="Arial" w:cs="Arial"/>
          </w:rPr>
          <w:t>,</w:t>
        </w:r>
      </w:ins>
      <w:ins w:id="966" w:author="Man Lim Ho" w:date="2024-04-18T15:44:00Z" w16du:dateUtc="2024-04-18T05:44:00Z">
        <w:r w:rsidR="007F4DB0">
          <w:rPr>
            <w:rFonts w:ascii="Arial" w:hAnsi="Arial" w:cs="Arial"/>
          </w:rPr>
          <w:t xml:space="preserve"> as t</w:t>
        </w:r>
      </w:ins>
      <w:ins w:id="967" w:author="Man Lim Ho" w:date="2024-04-17T16:52:00Z" w16du:dateUtc="2024-04-17T06:52:00Z">
        <w:r w:rsidR="002B2008">
          <w:rPr>
            <w:rFonts w:ascii="Arial" w:hAnsi="Arial" w:cs="Arial"/>
          </w:rPr>
          <w:t xml:space="preserve">he search string developed for this systematic map </w:t>
        </w:r>
        <w:r w:rsidR="0030103D">
          <w:rPr>
            <w:rFonts w:ascii="Arial" w:hAnsi="Arial" w:cs="Arial"/>
          </w:rPr>
          <w:t xml:space="preserve">comprised of </w:t>
        </w:r>
      </w:ins>
      <w:ins w:id="968" w:author="Man Lim Ho" w:date="2024-04-17T16:53:00Z" w16du:dateUtc="2024-04-17T06:53:00Z">
        <w:r w:rsidR="0030103D">
          <w:rPr>
            <w:rFonts w:ascii="Arial" w:hAnsi="Arial" w:cs="Arial"/>
          </w:rPr>
          <w:t xml:space="preserve">a combination of </w:t>
        </w:r>
        <w:r w:rsidR="008F0D61">
          <w:rPr>
            <w:rFonts w:ascii="Arial" w:hAnsi="Arial" w:cs="Arial"/>
          </w:rPr>
          <w:t>general and specific terms relevant to the topic. Our search string initially re</w:t>
        </w:r>
        <w:r w:rsidR="00E50755">
          <w:rPr>
            <w:rFonts w:ascii="Arial" w:hAnsi="Arial" w:cs="Arial"/>
          </w:rPr>
          <w:t xml:space="preserve">turned with </w:t>
        </w:r>
        <w:proofErr w:type="gramStart"/>
        <w:r w:rsidR="00E50755">
          <w:rPr>
            <w:rFonts w:ascii="Arial" w:hAnsi="Arial" w:cs="Arial"/>
          </w:rPr>
          <w:t xml:space="preserve">a </w:t>
        </w:r>
      </w:ins>
      <w:ins w:id="969" w:author="Man Lim Ho" w:date="2024-04-17T16:55:00Z" w16du:dateUtc="2024-04-17T06:55:00Z">
        <w:r w:rsidR="00F71CD8">
          <w:rPr>
            <w:rFonts w:ascii="Arial" w:hAnsi="Arial" w:cs="Arial"/>
          </w:rPr>
          <w:t>large number of</w:t>
        </w:r>
        <w:proofErr w:type="gramEnd"/>
        <w:r w:rsidR="00F71CD8">
          <w:rPr>
            <w:rFonts w:ascii="Arial" w:hAnsi="Arial" w:cs="Arial"/>
          </w:rPr>
          <w:t xml:space="preserve"> non-relevant literature</w:t>
        </w:r>
        <w:r w:rsidR="00D7419A">
          <w:rPr>
            <w:rFonts w:ascii="Arial" w:hAnsi="Arial" w:cs="Arial"/>
          </w:rPr>
          <w:t xml:space="preserve">, </w:t>
        </w:r>
      </w:ins>
      <w:ins w:id="970" w:author="Man Lim Ho" w:date="2024-04-17T16:56:00Z" w16du:dateUtc="2024-04-17T06:56:00Z">
        <w:r w:rsidR="00D7419A">
          <w:rPr>
            <w:rFonts w:ascii="Arial" w:hAnsi="Arial" w:cs="Arial"/>
          </w:rPr>
          <w:t xml:space="preserve">as we intended to </w:t>
        </w:r>
        <w:r w:rsidR="00C71105">
          <w:rPr>
            <w:rFonts w:ascii="Arial" w:hAnsi="Arial" w:cs="Arial"/>
          </w:rPr>
          <w:t xml:space="preserve">capture as many relevant </w:t>
        </w:r>
      </w:ins>
      <w:ins w:id="971" w:author="Man Lim Ho" w:date="2024-04-18T15:41:00Z" w16du:dateUtc="2024-04-18T05:41:00Z">
        <w:r w:rsidR="00FA3FFC">
          <w:rPr>
            <w:rFonts w:ascii="Arial" w:hAnsi="Arial" w:cs="Arial"/>
          </w:rPr>
          <w:t>literatures</w:t>
        </w:r>
      </w:ins>
      <w:ins w:id="972" w:author="Man Lim Ho" w:date="2024-04-17T16:56:00Z" w16du:dateUtc="2024-04-17T06:56:00Z">
        <w:r w:rsidR="00C71105">
          <w:rPr>
            <w:rFonts w:ascii="Arial" w:hAnsi="Arial" w:cs="Arial"/>
          </w:rPr>
          <w:t xml:space="preserve"> as possible</w:t>
        </w:r>
      </w:ins>
      <w:ins w:id="973" w:author="Man Lim Ho" w:date="2024-04-17T16:54:00Z" w16du:dateUtc="2024-04-17T06:54:00Z">
        <w:r w:rsidR="00E50755">
          <w:rPr>
            <w:rFonts w:ascii="Arial" w:hAnsi="Arial" w:cs="Arial"/>
          </w:rPr>
          <w:t xml:space="preserve">. Including more specific terms </w:t>
        </w:r>
      </w:ins>
      <w:ins w:id="974" w:author="Man Lim Ho" w:date="2024-04-17T16:55:00Z" w16du:dateUtc="2024-04-17T06:55:00Z">
        <w:r w:rsidR="00F71CD8">
          <w:rPr>
            <w:rFonts w:ascii="Arial" w:hAnsi="Arial" w:cs="Arial"/>
          </w:rPr>
          <w:t xml:space="preserve">for future searches on database may </w:t>
        </w:r>
        <w:r w:rsidR="00D7419A">
          <w:rPr>
            <w:rFonts w:ascii="Arial" w:hAnsi="Arial" w:cs="Arial"/>
          </w:rPr>
          <w:t>assist in capturing a boarder spectrum of articles.</w:t>
        </w:r>
      </w:ins>
      <w:ins w:id="975" w:author="Man Lim Ho" w:date="2024-04-18T15:45:00Z" w16du:dateUtc="2024-04-18T05:45:00Z">
        <w:r w:rsidR="00154B88">
          <w:rPr>
            <w:rFonts w:ascii="Arial" w:hAnsi="Arial" w:cs="Arial"/>
          </w:rPr>
          <w:t xml:space="preserve"> Despite that, we believe our search string </w:t>
        </w:r>
        <w:r w:rsidR="00C72122">
          <w:rPr>
            <w:rFonts w:ascii="Arial" w:hAnsi="Arial" w:cs="Arial"/>
          </w:rPr>
          <w:t xml:space="preserve">has </w:t>
        </w:r>
      </w:ins>
      <w:ins w:id="976" w:author="Man Lim Ho" w:date="2024-04-18T15:46:00Z" w16du:dateUtc="2024-04-18T05:46:00Z">
        <w:r w:rsidR="00C72122">
          <w:rPr>
            <w:rFonts w:ascii="Arial" w:hAnsi="Arial" w:cs="Arial"/>
          </w:rPr>
          <w:t>successfully captured a board spectrum of articles available, enabling the mapping of evidence base.</w:t>
        </w:r>
      </w:ins>
    </w:p>
    <w:p w14:paraId="066EE5A2" w14:textId="77777777" w:rsidR="00740583" w:rsidRDefault="00740583" w:rsidP="002C5324">
      <w:pPr>
        <w:spacing w:line="480" w:lineRule="auto"/>
        <w:jc w:val="both"/>
        <w:rPr>
          <w:ins w:id="977" w:author="Man Lim Ho" w:date="2024-04-17T16:51:00Z" w16du:dateUtc="2024-04-17T06:51:00Z"/>
          <w:rFonts w:ascii="Arial" w:hAnsi="Arial" w:cs="Arial"/>
        </w:rPr>
      </w:pPr>
    </w:p>
    <w:p w14:paraId="01BC862C" w14:textId="52B8E775" w:rsidR="002C5324" w:rsidRPr="00B77FF1" w:rsidDel="00161B1A" w:rsidRDefault="00740583" w:rsidP="002C5324">
      <w:pPr>
        <w:spacing w:line="480" w:lineRule="auto"/>
        <w:jc w:val="both"/>
        <w:rPr>
          <w:del w:id="978" w:author="Man Lim Ho" w:date="2024-04-18T15:48:00Z" w16du:dateUtc="2024-04-18T05:48:00Z"/>
          <w:rFonts w:ascii="Arial" w:hAnsi="Arial" w:cs="Arial"/>
        </w:rPr>
      </w:pPr>
      <w:ins w:id="979" w:author="Man Lim Ho" w:date="2024-04-18T15:39:00Z" w16du:dateUtc="2024-04-18T05:39:00Z">
        <w:r w:rsidRPr="00B77FF1">
          <w:rPr>
            <w:rFonts w:ascii="Arial" w:hAnsi="Arial" w:cs="Arial"/>
            <w:b/>
            <w:bCs/>
          </w:rPr>
          <w:t>Conclusion</w:t>
        </w:r>
        <w:r>
          <w:rPr>
            <w:rFonts w:ascii="Arial" w:hAnsi="Arial" w:cs="Arial"/>
            <w:b/>
            <w:bCs/>
          </w:rPr>
          <w:t xml:space="preserve">s. </w:t>
        </w:r>
      </w:ins>
      <w:ins w:id="980" w:author="Man Lim Ho" w:date="2024-04-18T15:47:00Z" w16du:dateUtc="2024-04-18T05:47:00Z">
        <w:r w:rsidR="007379ED">
          <w:rPr>
            <w:rFonts w:ascii="Arial" w:hAnsi="Arial" w:cs="Arial"/>
          </w:rPr>
          <w:t xml:space="preserve">In systematic mapping </w:t>
        </w:r>
        <w:r w:rsidR="003D16A8">
          <w:rPr>
            <w:rFonts w:ascii="Arial" w:hAnsi="Arial" w:cs="Arial"/>
          </w:rPr>
          <w:t xml:space="preserve">of the literature, </w:t>
        </w:r>
      </w:ins>
      <w:del w:id="981" w:author="Man Lim Ho" w:date="2024-04-17T16:21:00Z" w16du:dateUtc="2024-04-17T06:21:00Z">
        <w:r w:rsidR="002C5324" w:rsidRPr="00B77FF1" w:rsidDel="00C37F04">
          <w:rPr>
            <w:rFonts w:ascii="Arial" w:hAnsi="Arial" w:cs="Arial"/>
          </w:rPr>
          <w:delText xml:space="preserve">Here </w:delText>
        </w:r>
      </w:del>
      <w:ins w:id="982" w:author="Man Lim Ho" w:date="2024-04-18T15:47:00Z" w16du:dateUtc="2024-04-18T05:47:00Z">
        <w:r w:rsidR="00FE7A44">
          <w:rPr>
            <w:rFonts w:ascii="Arial" w:hAnsi="Arial" w:cs="Arial"/>
          </w:rPr>
          <w:t>w</w:t>
        </w:r>
      </w:ins>
      <w:ins w:id="983" w:author="Man Lim Ho" w:date="2024-04-17T16:21:00Z" w16du:dateUtc="2024-04-17T06:21:00Z">
        <w:r w:rsidR="00C37F04">
          <w:rPr>
            <w:rFonts w:ascii="Arial" w:hAnsi="Arial" w:cs="Arial"/>
          </w:rPr>
          <w:t>e found that</w:t>
        </w:r>
        <w:r w:rsidR="00C37F04" w:rsidRPr="00B77FF1">
          <w:rPr>
            <w:rFonts w:ascii="Arial" w:hAnsi="Arial" w:cs="Arial"/>
          </w:rPr>
          <w:t xml:space="preserve"> </w:t>
        </w:r>
      </w:ins>
      <w:r w:rsidR="002C5324" w:rsidRPr="00B77FF1">
        <w:rPr>
          <w:rFonts w:ascii="Arial" w:hAnsi="Arial" w:cs="Arial"/>
        </w:rPr>
        <w:t xml:space="preserve">research effort </w:t>
      </w:r>
      <w:del w:id="984" w:author="Man Lim Ho" w:date="2024-04-17T16:21:00Z" w16du:dateUtc="2024-04-17T06:21:00Z">
        <w:r w:rsidR="002C5324" w:rsidDel="00C37F04">
          <w:rPr>
            <w:rFonts w:ascii="Arial" w:hAnsi="Arial" w:cs="Arial"/>
          </w:rPr>
          <w:delText xml:space="preserve">was found </w:delText>
        </w:r>
        <w:r w:rsidR="002C5324" w:rsidRPr="00B77FF1" w:rsidDel="00C37F04">
          <w:rPr>
            <w:rFonts w:ascii="Arial" w:hAnsi="Arial" w:cs="Arial"/>
          </w:rPr>
          <w:delText>for</w:delText>
        </w:r>
      </w:del>
      <w:ins w:id="985" w:author="Man Lim Ho" w:date="2024-04-17T16:21:00Z" w16du:dateUtc="2024-04-17T06:21:00Z">
        <w:r w:rsidR="00C37F04">
          <w:rPr>
            <w:rFonts w:ascii="Arial" w:hAnsi="Arial" w:cs="Arial"/>
          </w:rPr>
          <w:t>on</w:t>
        </w:r>
      </w:ins>
      <w:r w:rsidR="002C5324" w:rsidRPr="00B77FF1">
        <w:rPr>
          <w:rFonts w:ascii="Arial" w:hAnsi="Arial" w:cs="Arial"/>
        </w:rPr>
        <w:t xml:space="preserve"> climate change in subtropical ecosystems has increased over the past </w:t>
      </w:r>
      <w:ins w:id="986" w:author="Charlotte Page" w:date="2024-04-11T17:01:00Z">
        <w:r w:rsidR="00F70D0B">
          <w:rPr>
            <w:rFonts w:ascii="Arial" w:hAnsi="Arial" w:cs="Arial"/>
          </w:rPr>
          <w:t>two</w:t>
        </w:r>
      </w:ins>
      <w:del w:id="987" w:author="Charlotte Page" w:date="2024-04-11T17:01:00Z">
        <w:r w:rsidR="002C5324" w:rsidRPr="00B77FF1" w:rsidDel="00F70D0B">
          <w:rPr>
            <w:rFonts w:ascii="Arial" w:hAnsi="Arial" w:cs="Arial"/>
          </w:rPr>
          <w:delText>2</w:delText>
        </w:r>
      </w:del>
      <w:r w:rsidR="002C5324" w:rsidRPr="00B77FF1">
        <w:rPr>
          <w:rFonts w:ascii="Arial" w:hAnsi="Arial" w:cs="Arial"/>
        </w:rPr>
        <w:t xml:space="preserve"> decades, with most evidence now available from the period 2020-2024. Research has focused </w:t>
      </w:r>
      <w:ins w:id="988" w:author="Man Lim Ho" w:date="2024-04-17T16:21:00Z" w16du:dateUtc="2024-04-17T06:21:00Z">
        <w:r w:rsidR="007179C2">
          <w:rPr>
            <w:rFonts w:ascii="Arial" w:hAnsi="Arial" w:cs="Arial"/>
          </w:rPr>
          <w:t>on</w:t>
        </w:r>
      </w:ins>
      <w:del w:id="989" w:author="Man Lim Ho" w:date="2024-04-17T16:21:00Z" w16du:dateUtc="2024-04-17T06:21:00Z">
        <w:r w:rsidR="002C5324" w:rsidRPr="00B77FF1" w:rsidDel="007179C2">
          <w:rPr>
            <w:rFonts w:ascii="Arial" w:hAnsi="Arial" w:cs="Arial"/>
          </w:rPr>
          <w:delText>in</w:delText>
        </w:r>
      </w:del>
      <w:r w:rsidR="002C5324" w:rsidRPr="00B77FF1">
        <w:rPr>
          <w:rFonts w:ascii="Arial" w:hAnsi="Arial" w:cs="Arial"/>
        </w:rPr>
        <w:t xml:space="preserve"> </w:t>
      </w:r>
      <w:ins w:id="990" w:author="Charlotte Page" w:date="2024-04-11T17:01:00Z">
        <w:r w:rsidR="00F70D0B">
          <w:rPr>
            <w:rFonts w:ascii="Arial" w:hAnsi="Arial" w:cs="Arial"/>
          </w:rPr>
          <w:t>three</w:t>
        </w:r>
      </w:ins>
      <w:del w:id="991" w:author="Charlotte Page" w:date="2024-04-11T17:01:00Z">
        <w:r w:rsidR="002C5324" w:rsidRPr="00B77FF1" w:rsidDel="00F70D0B">
          <w:rPr>
            <w:rFonts w:ascii="Arial" w:hAnsi="Arial" w:cs="Arial"/>
          </w:rPr>
          <w:delText>3</w:delText>
        </w:r>
      </w:del>
      <w:r w:rsidR="002C5324" w:rsidRPr="00B77FF1">
        <w:rPr>
          <w:rFonts w:ascii="Arial" w:hAnsi="Arial" w:cs="Arial"/>
        </w:rPr>
        <w:t xml:space="preserve"> main provinces in Asia Pacific and Mediterranean Sea, and </w:t>
      </w:r>
      <w:del w:id="992" w:author="Man Lim Ho" w:date="2024-04-17T16:21:00Z" w16du:dateUtc="2024-04-17T06:21:00Z">
        <w:r w:rsidR="002C5324" w:rsidRPr="00B77FF1" w:rsidDel="007179C2">
          <w:rPr>
            <w:rFonts w:ascii="Arial" w:hAnsi="Arial" w:cs="Arial"/>
          </w:rPr>
          <w:delText xml:space="preserve">7 </w:delText>
        </w:r>
      </w:del>
      <w:ins w:id="993" w:author="Man Lim Ho" w:date="2024-04-17T16:21:00Z" w16du:dateUtc="2024-04-17T06:21:00Z">
        <w:r w:rsidR="007179C2">
          <w:rPr>
            <w:rFonts w:ascii="Arial" w:hAnsi="Arial" w:cs="Arial"/>
          </w:rPr>
          <w:t>seven</w:t>
        </w:r>
        <w:r w:rsidR="007179C2" w:rsidRPr="00B77FF1">
          <w:rPr>
            <w:rFonts w:ascii="Arial" w:hAnsi="Arial" w:cs="Arial"/>
          </w:rPr>
          <w:t xml:space="preserve"> </w:t>
        </w:r>
      </w:ins>
      <w:r w:rsidR="002C5324" w:rsidRPr="00B77FF1">
        <w:rPr>
          <w:rFonts w:ascii="Arial" w:hAnsi="Arial" w:cs="Arial"/>
        </w:rPr>
        <w:t xml:space="preserve">provinces in Australia. Studies have predominately been led by researchers associated with developed nation institutions (61.5% of studies). Research has predominantly investigated the impact of climate change to corals within the orders </w:t>
      </w:r>
      <w:proofErr w:type="spellStart"/>
      <w:r w:rsidR="002C5324" w:rsidRPr="00B77FF1">
        <w:rPr>
          <w:rFonts w:ascii="Arial" w:hAnsi="Arial" w:cs="Arial"/>
        </w:rPr>
        <w:t>Scleractinian</w:t>
      </w:r>
      <w:proofErr w:type="spellEnd"/>
      <w:r w:rsidR="002C5324" w:rsidRPr="00B77FF1">
        <w:rPr>
          <w:rFonts w:ascii="Arial" w:hAnsi="Arial" w:cs="Arial"/>
        </w:rPr>
        <w:t xml:space="preserve"> and Alcyonacea. 12.1 % of researchers </w:t>
      </w:r>
      <w:r w:rsidR="002C5324">
        <w:rPr>
          <w:rFonts w:ascii="Arial" w:hAnsi="Arial" w:cs="Arial"/>
        </w:rPr>
        <w:t xml:space="preserve">were found to have </w:t>
      </w:r>
      <w:r w:rsidR="002C5324" w:rsidRPr="00B77FF1">
        <w:rPr>
          <w:rFonts w:ascii="Arial" w:hAnsi="Arial" w:cs="Arial"/>
        </w:rPr>
        <w:t>report</w:t>
      </w:r>
      <w:r w:rsidR="002C5324">
        <w:rPr>
          <w:rFonts w:ascii="Arial" w:hAnsi="Arial" w:cs="Arial"/>
        </w:rPr>
        <w:t>ed</w:t>
      </w:r>
      <w:r w:rsidR="002C5324" w:rsidRPr="00B77FF1">
        <w:rPr>
          <w:rFonts w:ascii="Arial" w:hAnsi="Arial" w:cs="Arial"/>
        </w:rPr>
        <w:t xml:space="preserve"> on climate events using the DHW (degree heating weeks metric) with 8.8% reporting on events applying the MHW metric (marine heat wave). While research effort for the impacts of climate change on subtropical corals and coral reefs has </w:t>
      </w:r>
      <w:proofErr w:type="gramStart"/>
      <w:r w:rsidR="002C5324" w:rsidRPr="00B77FF1">
        <w:rPr>
          <w:rFonts w:ascii="Arial" w:hAnsi="Arial" w:cs="Arial"/>
        </w:rPr>
        <w:t>lagged behind</w:t>
      </w:r>
      <w:proofErr w:type="gramEnd"/>
      <w:r w:rsidR="002C5324" w:rsidRPr="00B77FF1">
        <w:rPr>
          <w:rFonts w:ascii="Arial" w:hAnsi="Arial" w:cs="Arial"/>
        </w:rPr>
        <w:t xml:space="preserve"> that of tropical regions, evidence on impact and responses of subtropical systems is increasingly rapidly.  </w:t>
      </w:r>
      <w:r w:rsidR="002C5324">
        <w:rPr>
          <w:rFonts w:ascii="Arial" w:hAnsi="Arial" w:cs="Arial"/>
        </w:rPr>
        <w:t>Th</w:t>
      </w:r>
      <w:ins w:id="994" w:author="Man Lim Ho" w:date="2024-04-17T16:22:00Z" w16du:dateUtc="2024-04-17T06:22:00Z">
        <w:r w:rsidR="00520EF8">
          <w:rPr>
            <w:rFonts w:ascii="Arial" w:hAnsi="Arial" w:cs="Arial"/>
          </w:rPr>
          <w:t xml:space="preserve">is </w:t>
        </w:r>
      </w:ins>
      <w:del w:id="995" w:author="Man Lim Ho" w:date="2024-04-17T16:22:00Z" w16du:dateUtc="2024-04-17T06:22:00Z">
        <w:r w:rsidR="002C5324" w:rsidDel="00520EF8">
          <w:rPr>
            <w:rFonts w:ascii="Arial" w:hAnsi="Arial" w:cs="Arial"/>
          </w:rPr>
          <w:delText>ere is also</w:delText>
        </w:r>
        <w:r w:rsidR="002C5324" w:rsidRPr="00B77FF1" w:rsidDel="00520EF8">
          <w:rPr>
            <w:rFonts w:ascii="Arial" w:hAnsi="Arial" w:cs="Arial"/>
          </w:rPr>
          <w:delText xml:space="preserve"> an </w:delText>
        </w:r>
      </w:del>
      <w:r w:rsidR="002C5324" w:rsidRPr="00B77FF1">
        <w:rPr>
          <w:rFonts w:ascii="Arial" w:hAnsi="Arial" w:cs="Arial"/>
        </w:rPr>
        <w:t xml:space="preserve">apparent increase in evidence-base for the subtropics is likely be aligned with records of severe (or extreme) climate and weather events now impacting these regions, with 18.7% of the identified research </w:t>
      </w:r>
      <w:del w:id="996" w:author="Man Lim Ho" w:date="2024-04-17T16:23:00Z" w16du:dateUtc="2024-04-17T06:23:00Z">
        <w:r w:rsidR="002C5324" w:rsidRPr="00B77FF1" w:rsidDel="00520EF8">
          <w:rPr>
            <w:rFonts w:ascii="Arial" w:hAnsi="Arial" w:cs="Arial"/>
          </w:rPr>
          <w:delText xml:space="preserve">here </w:delText>
        </w:r>
      </w:del>
      <w:r w:rsidR="002C5324" w:rsidRPr="00B77FF1">
        <w:rPr>
          <w:rFonts w:ascii="Arial" w:hAnsi="Arial" w:cs="Arial"/>
        </w:rPr>
        <w:t xml:space="preserve">coming from studies reporting during events associated with ecological scale events such as coral bleaching, kelp losses, seagrass losses and anomalously high sea surface temperatures. </w:t>
      </w:r>
    </w:p>
    <w:p w14:paraId="3873EA07" w14:textId="77777777" w:rsidR="002C5324" w:rsidRPr="00B77FF1" w:rsidRDefault="002C5324" w:rsidP="002C5324">
      <w:pPr>
        <w:spacing w:line="480" w:lineRule="auto"/>
        <w:jc w:val="both"/>
        <w:rPr>
          <w:rFonts w:ascii="Arial" w:hAnsi="Arial" w:cs="Arial"/>
        </w:rPr>
      </w:pPr>
    </w:p>
    <w:p w14:paraId="51E5D02F" w14:textId="0D4952E3" w:rsidR="002C5324" w:rsidRPr="00B77FF1" w:rsidRDefault="002C5324" w:rsidP="002C5324">
      <w:pPr>
        <w:spacing w:line="480" w:lineRule="auto"/>
        <w:jc w:val="both"/>
        <w:rPr>
          <w:rFonts w:ascii="Arial" w:hAnsi="Arial" w:cs="Arial"/>
        </w:rPr>
      </w:pPr>
      <w:r w:rsidRPr="00B77FF1">
        <w:rPr>
          <w:rFonts w:ascii="Arial" w:hAnsi="Arial" w:cs="Arial"/>
          <w:b/>
          <w:bCs/>
          <w:i/>
          <w:iCs/>
        </w:rPr>
        <w:t>Study type and timeline of evidence.</w:t>
      </w:r>
      <w:ins w:id="997" w:author="Charlotte Page" w:date="2024-04-12T12:40:00Z">
        <w:r w:rsidR="00AB66F3">
          <w:rPr>
            <w:rFonts w:ascii="Arial" w:hAnsi="Arial" w:cs="Arial"/>
          </w:rPr>
          <w:t xml:space="preserve"> We find that a majority of studies</w:t>
        </w:r>
      </w:ins>
      <w:ins w:id="998" w:author="Man Lim Ho" w:date="2024-04-17T16:24:00Z" w16du:dateUtc="2024-04-17T06:24:00Z">
        <w:r w:rsidR="00DE6AAF">
          <w:rPr>
            <w:rFonts w:ascii="Arial" w:hAnsi="Arial" w:cs="Arial"/>
          </w:rPr>
          <w:t xml:space="preserve"> (50 studies)</w:t>
        </w:r>
      </w:ins>
      <w:ins w:id="999" w:author="Charlotte Page" w:date="2024-04-12T12:40:00Z">
        <w:r w:rsidR="00AB66F3">
          <w:rPr>
            <w:rFonts w:ascii="Arial" w:hAnsi="Arial" w:cs="Arial"/>
          </w:rPr>
          <w:t xml:space="preserve"> </w:t>
        </w:r>
      </w:ins>
      <w:del w:id="1000" w:author="Charlotte Page" w:date="2024-04-12T12:40:00Z">
        <w:r w:rsidRPr="00B77FF1" w:rsidDel="00AB66F3">
          <w:rPr>
            <w:rFonts w:ascii="Arial" w:hAnsi="Arial" w:cs="Arial"/>
          </w:rPr>
          <w:delText xml:space="preserve"> </w:delText>
        </w:r>
        <w:r w:rsidDel="00AB66F3">
          <w:rPr>
            <w:rFonts w:ascii="Arial" w:hAnsi="Arial" w:cs="Arial"/>
          </w:rPr>
          <w:delText>M</w:delText>
        </w:r>
        <w:r w:rsidRPr="00B77FF1" w:rsidDel="00AB66F3">
          <w:rPr>
            <w:rFonts w:ascii="Arial" w:hAnsi="Arial" w:cs="Arial"/>
          </w:rPr>
          <w:delText xml:space="preserve">ore of the studies identified here </w:delText>
        </w:r>
      </w:del>
      <w:r w:rsidRPr="00B77FF1">
        <w:rPr>
          <w:rFonts w:ascii="Arial" w:hAnsi="Arial" w:cs="Arial"/>
        </w:rPr>
        <w:t xml:space="preserve">are observational or have components of observational (defined </w:t>
      </w:r>
      <w:r w:rsidRPr="00B77FF1">
        <w:rPr>
          <w:rFonts w:ascii="Arial" w:hAnsi="Arial" w:cs="Arial"/>
        </w:rPr>
        <w:lastRenderedPageBreak/>
        <w:t>here as studies that collect data by observing the subjects in their natural settings) (59.3% of studies)</w:t>
      </w:r>
      <w:ins w:id="1001" w:author="Man Lim Ho" w:date="2024-04-17T16:24:00Z" w16du:dateUtc="2024-04-17T06:24:00Z">
        <w:r w:rsidR="00E4641A">
          <w:rPr>
            <w:rFonts w:ascii="Arial" w:hAnsi="Arial" w:cs="Arial"/>
          </w:rPr>
          <w:t xml:space="preserve">, </w:t>
        </w:r>
      </w:ins>
      <w:ins w:id="1002" w:author="Man Lim Ho" w:date="2024-04-17T16:25:00Z" w16du:dateUtc="2024-04-17T06:25:00Z">
        <w:r w:rsidR="00E4641A">
          <w:rPr>
            <w:rFonts w:ascii="Arial" w:hAnsi="Arial" w:cs="Arial"/>
          </w:rPr>
          <w:t>were</w:t>
        </w:r>
      </w:ins>
      <w:r w:rsidRPr="00B77FF1">
        <w:rPr>
          <w:rFonts w:ascii="Arial" w:hAnsi="Arial" w:cs="Arial"/>
        </w:rPr>
        <w:t xml:space="preserve"> associated with recorded extreme/severe climate events</w:t>
      </w:r>
      <w:ins w:id="1003" w:author="Man Lim Ho" w:date="2024-04-17T16:25:00Z" w16du:dateUtc="2024-04-17T06:25:00Z">
        <w:r w:rsidR="00E4641A">
          <w:rPr>
            <w:rFonts w:ascii="Arial" w:hAnsi="Arial" w:cs="Arial"/>
          </w:rPr>
          <w:t xml:space="preserve">. </w:t>
        </w:r>
      </w:ins>
      <w:del w:id="1004" w:author="Man Lim Ho" w:date="2024-04-17T16:25:00Z" w16du:dateUtc="2024-04-17T06:25:00Z">
        <w:r w:rsidRPr="00B77FF1" w:rsidDel="00E4641A">
          <w:rPr>
            <w:rFonts w:ascii="Arial" w:hAnsi="Arial" w:cs="Arial"/>
          </w:rPr>
          <w:delText xml:space="preserve">, </w:delText>
        </w:r>
      </w:del>
      <w:del w:id="1005" w:author="Charlotte Page" w:date="2024-04-12T12:40:00Z">
        <w:r w:rsidRPr="00B77FF1" w:rsidDel="00AB66F3">
          <w:rPr>
            <w:rFonts w:ascii="Arial" w:hAnsi="Arial" w:cs="Arial"/>
          </w:rPr>
          <w:delText xml:space="preserve">and </w:delText>
        </w:r>
      </w:del>
      <w:ins w:id="1006" w:author="Charlotte Page" w:date="2024-04-12T12:40:00Z">
        <w:del w:id="1007" w:author="Man Lim Ho" w:date="2024-04-17T16:25:00Z" w16du:dateUtc="2024-04-17T06:25:00Z">
          <w:r w:rsidR="00AB66F3" w:rsidDel="00E4641A">
            <w:rPr>
              <w:rFonts w:ascii="Arial" w:hAnsi="Arial" w:cs="Arial"/>
            </w:rPr>
            <w:delText>followed by</w:delText>
          </w:r>
        </w:del>
      </w:ins>
      <w:ins w:id="1008" w:author="Man Lim Ho" w:date="2024-04-17T16:25:00Z" w16du:dateUtc="2024-04-17T06:25:00Z">
        <w:r w:rsidR="00E4641A">
          <w:rPr>
            <w:rFonts w:ascii="Arial" w:hAnsi="Arial" w:cs="Arial"/>
          </w:rPr>
          <w:t>Other help were</w:t>
        </w:r>
      </w:ins>
      <w:ins w:id="1009" w:author="Charlotte Page" w:date="2024-04-12T12:40:00Z">
        <w:r w:rsidR="00AB66F3" w:rsidRPr="00B77FF1">
          <w:rPr>
            <w:rFonts w:ascii="Arial" w:hAnsi="Arial" w:cs="Arial"/>
          </w:rPr>
          <w:t xml:space="preserve"> </w:t>
        </w:r>
      </w:ins>
      <w:r w:rsidRPr="00B77FF1">
        <w:rPr>
          <w:rFonts w:ascii="Arial" w:hAnsi="Arial" w:cs="Arial"/>
        </w:rPr>
        <w:t xml:space="preserve">experimental studies as the second most prevalent study type (47.3%). </w:t>
      </w:r>
      <w:del w:id="1010" w:author="Charlotte Page" w:date="2024-04-12T12:41:00Z">
        <w:r w:rsidRPr="00B77FF1" w:rsidDel="00AB66F3">
          <w:rPr>
            <w:rFonts w:ascii="Arial" w:hAnsi="Arial" w:cs="Arial"/>
          </w:rPr>
          <w:delText xml:space="preserve">Throughout the years of publications, </w:delText>
        </w:r>
      </w:del>
      <w:ins w:id="1011" w:author="Charlotte Page" w:date="2024-04-12T12:41:00Z">
        <w:r w:rsidR="00AB66F3">
          <w:rPr>
            <w:rFonts w:ascii="Arial" w:hAnsi="Arial" w:cs="Arial"/>
          </w:rPr>
          <w:t>T</w:t>
        </w:r>
      </w:ins>
      <w:del w:id="1012" w:author="Charlotte Page" w:date="2024-04-12T12:41:00Z">
        <w:r w:rsidDel="00AB66F3">
          <w:rPr>
            <w:rFonts w:ascii="Arial" w:hAnsi="Arial" w:cs="Arial"/>
          </w:rPr>
          <w:delText>t</w:delText>
        </w:r>
      </w:del>
      <w:r>
        <w:rPr>
          <w:rFonts w:ascii="Arial" w:hAnsi="Arial" w:cs="Arial"/>
        </w:rPr>
        <w:t>here is no apparent</w:t>
      </w:r>
      <w:r w:rsidRPr="00B77FF1">
        <w:rPr>
          <w:rFonts w:ascii="Arial" w:hAnsi="Arial" w:cs="Arial"/>
        </w:rPr>
        <w:t xml:space="preserve"> shift in dominance of experimental (29 out of 61, 47.5% of studies between 2010-2020) or observational (39 out of 61, 62.9% of studies between 2010-2020) studies reported before 2020, with both types of study being published at a similar rate throughout those years. However, from 2020 onwards, </w:t>
      </w:r>
      <w:r>
        <w:rPr>
          <w:rFonts w:ascii="Arial" w:hAnsi="Arial" w:cs="Arial"/>
        </w:rPr>
        <w:t>the</w:t>
      </w:r>
      <w:r w:rsidRPr="00B77FF1">
        <w:rPr>
          <w:rFonts w:ascii="Arial" w:hAnsi="Arial" w:cs="Arial"/>
        </w:rPr>
        <w:t xml:space="preserve"> number of observational studies (17 out of 30, 56.7% after 2020) </w:t>
      </w:r>
      <w:r>
        <w:rPr>
          <w:rFonts w:ascii="Arial" w:hAnsi="Arial" w:cs="Arial"/>
        </w:rPr>
        <w:t xml:space="preserve">began to </w:t>
      </w:r>
      <w:r w:rsidRPr="00B77FF1">
        <w:rPr>
          <w:rFonts w:ascii="Arial" w:hAnsi="Arial" w:cs="Arial"/>
        </w:rPr>
        <w:t>level out with experimental studies (12 out of 30, 40% of studies) for evidence reports.</w:t>
      </w:r>
    </w:p>
    <w:p w14:paraId="78706A0C" w14:textId="77777777" w:rsidR="002C5324" w:rsidRPr="00B77FF1" w:rsidRDefault="002C5324" w:rsidP="002C5324">
      <w:pPr>
        <w:spacing w:line="480" w:lineRule="auto"/>
        <w:jc w:val="both"/>
        <w:rPr>
          <w:rFonts w:ascii="Arial" w:hAnsi="Arial" w:cs="Arial"/>
        </w:rPr>
      </w:pPr>
    </w:p>
    <w:p w14:paraId="0BA1396F" w14:textId="37259B5C" w:rsidR="002C5324" w:rsidRPr="00B77FF1" w:rsidRDefault="002C5324" w:rsidP="002C5324">
      <w:pPr>
        <w:spacing w:line="480" w:lineRule="auto"/>
        <w:jc w:val="both"/>
        <w:rPr>
          <w:rFonts w:ascii="Arial" w:hAnsi="Arial" w:cs="Arial"/>
        </w:rPr>
      </w:pPr>
      <w:r w:rsidRPr="00B77FF1">
        <w:rPr>
          <w:rFonts w:ascii="Arial" w:hAnsi="Arial" w:cs="Arial"/>
        </w:rPr>
        <w:t xml:space="preserve">In early 2010s, the number of publications identified investigating climate change impacts on subtropical reefs (or corals) </w:t>
      </w:r>
      <w:r>
        <w:rPr>
          <w:rFonts w:ascii="Arial" w:hAnsi="Arial" w:cs="Arial"/>
        </w:rPr>
        <w:t xml:space="preserve">was </w:t>
      </w:r>
      <w:r w:rsidRPr="00B77FF1">
        <w:rPr>
          <w:rFonts w:ascii="Arial" w:hAnsi="Arial" w:cs="Arial"/>
        </w:rPr>
        <w:t xml:space="preserve">relatively low, ranging from 1 to 2 studies a year until 2014. A drastic increase in number of publications by 50% was then apparent from 2015 </w:t>
      </w:r>
      <w:r>
        <w:rPr>
          <w:rFonts w:ascii="Arial" w:hAnsi="Arial" w:cs="Arial"/>
        </w:rPr>
        <w:t xml:space="preserve">as </w:t>
      </w:r>
      <w:r w:rsidRPr="00B77FF1">
        <w:rPr>
          <w:rFonts w:ascii="Arial" w:hAnsi="Arial" w:cs="Arial"/>
        </w:rPr>
        <w:t xml:space="preserve">research efforts begin to increase. </w:t>
      </w:r>
      <w:ins w:id="1013" w:author="Man Lim Ho" w:date="2024-04-17T16:26:00Z" w16du:dateUtc="2024-04-17T06:26:00Z">
        <w:r w:rsidR="00B83540">
          <w:rPr>
            <w:rFonts w:ascii="Arial" w:hAnsi="Arial" w:cs="Arial"/>
          </w:rPr>
          <w:t xml:space="preserve">To </w:t>
        </w:r>
        <w:r w:rsidR="009C3A90">
          <w:rPr>
            <w:rFonts w:ascii="Arial" w:hAnsi="Arial" w:cs="Arial"/>
          </w:rPr>
          <w:t xml:space="preserve">increase attention to the topic, </w:t>
        </w:r>
      </w:ins>
      <w:r w:rsidRPr="00B77FF1">
        <w:rPr>
          <w:rFonts w:ascii="Arial" w:hAnsi="Arial" w:cs="Arial"/>
        </w:rPr>
        <w:t xml:space="preserve">Beger et al., (2014) published a review highlighting the need for preserving high latitude coral reef systems and the potential impacts of climate change. Additionally, 2014 to 2017 saw an unprecedented period of severe sea surface temperature, and the longest recorded bleaching events for coral reef ecosystems which was associated high mortality in coral reefs </w:t>
      </w:r>
      <w:r w:rsidR="009C3756">
        <w:rPr>
          <w:rFonts w:ascii="Arial" w:hAnsi="Arial" w:cs="Arial"/>
        </w:rPr>
        <w:t>[63]</w:t>
      </w:r>
      <w:r w:rsidRPr="00B77FF1">
        <w:rPr>
          <w:rFonts w:ascii="Arial" w:hAnsi="Arial" w:cs="Arial"/>
        </w:rPr>
        <w:t>. Increasing awareness of, and observations of, climate change impact on subtropical coral reefs likely contributed significantly to the increase in research efforts into the subtropical reefs post 2014. The number of publications continued over the past 5 years showing a steady research effort being undertaken in the subtropical coral reefs, with now a near annual publication rate of 10 publications per year (2022, 2023).</w:t>
      </w:r>
    </w:p>
    <w:p w14:paraId="43252087" w14:textId="77777777" w:rsidR="002C5324" w:rsidRPr="00B77FF1" w:rsidRDefault="002C5324" w:rsidP="002C5324">
      <w:pPr>
        <w:spacing w:line="480" w:lineRule="auto"/>
        <w:jc w:val="both"/>
        <w:rPr>
          <w:rFonts w:ascii="Arial" w:hAnsi="Arial" w:cs="Arial"/>
        </w:rPr>
      </w:pPr>
    </w:p>
    <w:p w14:paraId="025DC6A5" w14:textId="50F055E1" w:rsidR="002C5324" w:rsidRPr="00B77FF1" w:rsidRDefault="002C5324" w:rsidP="002C5324">
      <w:pPr>
        <w:spacing w:line="480" w:lineRule="auto"/>
        <w:jc w:val="both"/>
        <w:rPr>
          <w:rFonts w:ascii="Arial" w:hAnsi="Arial" w:cs="Arial"/>
        </w:rPr>
      </w:pPr>
      <w:r w:rsidRPr="00B77FF1">
        <w:rPr>
          <w:rFonts w:ascii="Arial" w:hAnsi="Arial" w:cs="Arial"/>
          <w:b/>
          <w:bCs/>
          <w:i/>
          <w:iCs/>
        </w:rPr>
        <w:t>Ecoregions, provinces and sources of climate change impacts evidence</w:t>
      </w:r>
      <w:del w:id="1014" w:author="Man Lim Ho" w:date="2024-04-17T16:27:00Z" w16du:dateUtc="2024-04-17T06:27:00Z">
        <w:r w:rsidRPr="00B77FF1" w:rsidDel="005C067F">
          <w:rPr>
            <w:rFonts w:ascii="Arial" w:hAnsi="Arial" w:cs="Arial"/>
            <w:b/>
            <w:bCs/>
            <w:i/>
            <w:iCs/>
          </w:rPr>
          <w:delText xml:space="preserve">. </w:delText>
        </w:r>
        <w:r w:rsidRPr="00B77FF1" w:rsidDel="005C067F">
          <w:rPr>
            <w:rFonts w:ascii="Arial" w:hAnsi="Arial" w:cs="Arial"/>
          </w:rPr>
          <w:delText>Marine Ecoregions Of the World (MEOW) were defined by Spalding et al., 2007</w:delText>
        </w:r>
        <w:r w:rsidR="009C3756" w:rsidDel="005C067F">
          <w:rPr>
            <w:rFonts w:ascii="Arial" w:hAnsi="Arial" w:cs="Arial"/>
          </w:rPr>
          <w:delText xml:space="preserve"> [23]</w:delText>
        </w:r>
        <w:r w:rsidRPr="00B77FF1" w:rsidDel="005C067F">
          <w:rPr>
            <w:rFonts w:ascii="Arial" w:hAnsi="Arial" w:cs="Arial"/>
          </w:rPr>
          <w:delText xml:space="preserve">, with the </w:delText>
        </w:r>
        <w:r w:rsidRPr="00B77FF1" w:rsidDel="005C067F">
          <w:rPr>
            <w:rFonts w:ascii="Arial" w:hAnsi="Arial" w:cs="Arial"/>
          </w:rPr>
          <w:lastRenderedPageBreak/>
          <w:delText xml:space="preserve">ecoregions categorised as areas of relatively homogenous species composition with distinction from adjacent systems, the dominant biogeographic drivers defining the ecoregions are diverse and may vary from site to site </w:delText>
        </w:r>
        <w:r w:rsidR="009C3756" w:rsidDel="005C067F">
          <w:rPr>
            <w:rFonts w:ascii="Arial" w:hAnsi="Arial" w:cs="Arial"/>
          </w:rPr>
          <w:delText>[23].</w:delText>
        </w:r>
      </w:del>
      <w:ins w:id="1015" w:author="Man Lim Ho" w:date="2024-04-17T16:27:00Z" w16du:dateUtc="2024-04-17T06:27:00Z">
        <w:r w:rsidR="005C067F">
          <w:rPr>
            <w:rFonts w:ascii="Arial" w:hAnsi="Arial" w:cs="Arial"/>
            <w:b/>
            <w:bCs/>
            <w:i/>
            <w:iCs/>
          </w:rPr>
          <w:t>.</w:t>
        </w:r>
      </w:ins>
      <w:r w:rsidR="009C3756">
        <w:rPr>
          <w:rFonts w:ascii="Arial" w:hAnsi="Arial" w:cs="Arial"/>
        </w:rPr>
        <w:t xml:space="preserve"> </w:t>
      </w:r>
      <w:ins w:id="1016" w:author="Man Lim Ho" w:date="2024-04-17T16:28:00Z" w16du:dateUtc="2024-04-17T06:28:00Z">
        <w:r w:rsidR="00B27AF0">
          <w:rPr>
            <w:rFonts w:ascii="Arial" w:hAnsi="Arial" w:cs="Arial"/>
          </w:rPr>
          <w:t>Res</w:t>
        </w:r>
      </w:ins>
      <w:del w:id="1017" w:author="Man Lim Ho" w:date="2024-04-17T16:28:00Z" w16du:dateUtc="2024-04-17T06:28:00Z">
        <w:r w:rsidDel="00B27AF0">
          <w:rPr>
            <w:rFonts w:ascii="Arial" w:hAnsi="Arial" w:cs="Arial"/>
          </w:rPr>
          <w:delText>S</w:delText>
        </w:r>
      </w:del>
      <w:r>
        <w:rPr>
          <w:rFonts w:ascii="Arial" w:hAnsi="Arial" w:cs="Arial"/>
        </w:rPr>
        <w:t>earch</w:t>
      </w:r>
      <w:r w:rsidRPr="00B77FF1">
        <w:rPr>
          <w:rFonts w:ascii="Arial" w:hAnsi="Arial" w:cs="Arial"/>
        </w:rPr>
        <w:t xml:space="preserve"> effort</w:t>
      </w:r>
      <w:ins w:id="1018" w:author="Man Lim Ho" w:date="2024-04-17T16:28:00Z" w16du:dateUtc="2024-04-17T06:28:00Z">
        <w:r w:rsidR="00B27AF0">
          <w:rPr>
            <w:rFonts w:ascii="Arial" w:hAnsi="Arial" w:cs="Arial"/>
          </w:rPr>
          <w:t>s</w:t>
        </w:r>
      </w:ins>
      <w:r w:rsidRPr="00B77FF1">
        <w:rPr>
          <w:rFonts w:ascii="Arial" w:hAnsi="Arial" w:cs="Arial"/>
        </w:rPr>
        <w:t xml:space="preserve"> for subtropical coral research and subsequently evidence for the impact of climate change in these ecosystems has </w:t>
      </w:r>
      <w:del w:id="1019" w:author="Charlotte Page" w:date="2024-04-12T12:42:00Z">
        <w:r w:rsidRPr="00B77FF1" w:rsidDel="00AB66F3">
          <w:rPr>
            <w:rFonts w:ascii="Arial" w:hAnsi="Arial" w:cs="Arial"/>
          </w:rPr>
          <w:delText xml:space="preserve">to-date </w:delText>
        </w:r>
        <w:r w:rsidDel="00AB66F3">
          <w:rPr>
            <w:rFonts w:ascii="Arial" w:hAnsi="Arial" w:cs="Arial"/>
          </w:rPr>
          <w:delText xml:space="preserve">was found </w:delText>
        </w:r>
      </w:del>
      <w:r w:rsidRPr="00B77FF1">
        <w:rPr>
          <w:rFonts w:ascii="Arial" w:hAnsi="Arial" w:cs="Arial"/>
        </w:rPr>
        <w:t xml:space="preserve">predominantly focused on ecoregions in the Asian Pacific region.  Specifically, the ecoregions of the provinces South China Sea, Andaman, Warm Temperate Northwest Pacific, and South Kuroshio are sites where research effort has been intensive (a total of 27 publications). Research in these sites </w:t>
      </w:r>
      <w:ins w:id="1020" w:author="Man Lim Ho" w:date="2024-04-17T16:28:00Z" w16du:dateUtc="2024-04-17T06:28:00Z">
        <w:r w:rsidR="00B27AF0">
          <w:rPr>
            <w:rFonts w:ascii="Arial" w:hAnsi="Arial" w:cs="Arial"/>
          </w:rPr>
          <w:t>wer</w:t>
        </w:r>
      </w:ins>
      <w:del w:id="1021" w:author="Man Lim Ho" w:date="2024-04-17T16:28:00Z" w16du:dateUtc="2024-04-17T06:28:00Z">
        <w:r w:rsidRPr="00B77FF1" w:rsidDel="00B27AF0">
          <w:rPr>
            <w:rFonts w:ascii="Arial" w:hAnsi="Arial" w:cs="Arial"/>
          </w:rPr>
          <w:delText>ar</w:delText>
        </w:r>
      </w:del>
      <w:r w:rsidRPr="00B77FF1">
        <w:rPr>
          <w:rFonts w:ascii="Arial" w:hAnsi="Arial" w:cs="Arial"/>
        </w:rPr>
        <w:t xml:space="preserve">e primarily published on and after 2015, associated with coral bleaching events reported in 2014 in Hong Kong </w:t>
      </w:r>
      <w:r w:rsidR="005C5685">
        <w:rPr>
          <w:rFonts w:ascii="Arial" w:hAnsi="Arial" w:cs="Arial"/>
        </w:rPr>
        <w:t>[11]</w:t>
      </w:r>
      <w:r w:rsidRPr="00B77FF1">
        <w:rPr>
          <w:rFonts w:ascii="Arial" w:hAnsi="Arial" w:cs="Arial"/>
        </w:rPr>
        <w:t>, 2016 in Andaman Sea</w:t>
      </w:r>
      <w:r w:rsidR="00753BE4">
        <w:rPr>
          <w:rFonts w:ascii="Arial" w:hAnsi="Arial" w:cs="Arial"/>
        </w:rPr>
        <w:t xml:space="preserve"> </w:t>
      </w:r>
      <w:r w:rsidR="009C3756">
        <w:rPr>
          <w:rFonts w:ascii="Arial" w:hAnsi="Arial" w:cs="Arial"/>
        </w:rPr>
        <w:t>[64]</w:t>
      </w:r>
      <w:r w:rsidRPr="00B77FF1">
        <w:rPr>
          <w:rFonts w:ascii="Arial" w:hAnsi="Arial" w:cs="Arial"/>
        </w:rPr>
        <w:t xml:space="preserve"> and 2016 in Japan </w:t>
      </w:r>
      <w:r w:rsidR="00753BE4">
        <w:rPr>
          <w:rFonts w:ascii="Arial" w:hAnsi="Arial" w:cs="Arial"/>
        </w:rPr>
        <w:t>[65]</w:t>
      </w:r>
      <w:r w:rsidRPr="00B77FF1">
        <w:rPr>
          <w:rFonts w:ascii="Arial" w:hAnsi="Arial" w:cs="Arial"/>
        </w:rPr>
        <w:t xml:space="preserve">. </w:t>
      </w:r>
      <w:r>
        <w:rPr>
          <w:rFonts w:ascii="Arial" w:hAnsi="Arial" w:cs="Arial"/>
        </w:rPr>
        <w:t>T</w:t>
      </w:r>
      <w:r w:rsidRPr="00B77FF1">
        <w:rPr>
          <w:rFonts w:ascii="Arial" w:hAnsi="Arial" w:cs="Arial"/>
        </w:rPr>
        <w:t>herefore</w:t>
      </w:r>
      <w:r>
        <w:rPr>
          <w:rFonts w:ascii="Arial" w:hAnsi="Arial" w:cs="Arial"/>
        </w:rPr>
        <w:t>,</w:t>
      </w:r>
      <w:r w:rsidRPr="00B77FF1">
        <w:rPr>
          <w:rFonts w:ascii="Arial" w:hAnsi="Arial" w:cs="Arial"/>
        </w:rPr>
        <w:t xml:space="preserve"> ecoregions</w:t>
      </w:r>
      <w:r>
        <w:rPr>
          <w:rFonts w:ascii="Arial" w:hAnsi="Arial" w:cs="Arial"/>
        </w:rPr>
        <w:t xml:space="preserve"> are also identified</w:t>
      </w:r>
      <w:r w:rsidRPr="00B77FF1">
        <w:rPr>
          <w:rFonts w:ascii="Arial" w:hAnsi="Arial" w:cs="Arial"/>
        </w:rPr>
        <w:t xml:space="preserve"> </w:t>
      </w:r>
      <w:del w:id="1022" w:author="Charlotte Page" w:date="2024-04-12T12:42:00Z">
        <w:r w:rsidRPr="00B77FF1" w:rsidDel="00AB66F3">
          <w:rPr>
            <w:rFonts w:ascii="Arial" w:hAnsi="Arial" w:cs="Arial"/>
          </w:rPr>
          <w:delText>within which there</w:delText>
        </w:r>
      </w:del>
      <w:ins w:id="1023" w:author="Charlotte Page" w:date="2024-04-12T12:42:00Z">
        <w:r w:rsidR="00AB66F3">
          <w:rPr>
            <w:rFonts w:ascii="Arial" w:hAnsi="Arial" w:cs="Arial"/>
          </w:rPr>
          <w:t>where there</w:t>
        </w:r>
      </w:ins>
      <w:r w:rsidRPr="00B77FF1">
        <w:rPr>
          <w:rFonts w:ascii="Arial" w:hAnsi="Arial" w:cs="Arial"/>
        </w:rPr>
        <w:t xml:space="preserve"> are research gaps and evidence for the impact of climate change has remined low, such as Delagoa, Mascarene Islands, Arabian Gulf, Natal, etc. While these ecoregions are directly exposed to the Western Indian Ocean, there </w:t>
      </w:r>
      <w:del w:id="1024" w:author="Man Lim Ho" w:date="2024-04-17T16:28:00Z" w16du:dateUtc="2024-04-17T06:28:00Z">
        <w:r w:rsidRPr="00B77FF1" w:rsidDel="00B27AF0">
          <w:rPr>
            <w:rFonts w:ascii="Arial" w:hAnsi="Arial" w:cs="Arial"/>
          </w:rPr>
          <w:delText xml:space="preserve">are </w:delText>
        </w:r>
      </w:del>
      <w:ins w:id="1025" w:author="Man Lim Ho" w:date="2024-04-17T16:28:00Z" w16du:dateUtc="2024-04-17T06:28:00Z">
        <w:r w:rsidR="00B27AF0">
          <w:rPr>
            <w:rFonts w:ascii="Arial" w:hAnsi="Arial" w:cs="Arial"/>
          </w:rPr>
          <w:t>is</w:t>
        </w:r>
        <w:r w:rsidR="00B27AF0" w:rsidRPr="00B77FF1">
          <w:rPr>
            <w:rFonts w:ascii="Arial" w:hAnsi="Arial" w:cs="Arial"/>
          </w:rPr>
          <w:t xml:space="preserve"> </w:t>
        </w:r>
      </w:ins>
      <w:r w:rsidRPr="00B77FF1">
        <w:rPr>
          <w:rFonts w:ascii="Arial" w:hAnsi="Arial" w:cs="Arial"/>
        </w:rPr>
        <w:t xml:space="preserve">evidence of bleaching events in the area </w:t>
      </w:r>
      <w:r w:rsidR="00753BE4">
        <w:rPr>
          <w:rFonts w:ascii="Arial" w:hAnsi="Arial" w:cs="Arial"/>
        </w:rPr>
        <w:t>[66]</w:t>
      </w:r>
      <w:r w:rsidRPr="00B77FF1">
        <w:rPr>
          <w:rFonts w:ascii="Arial" w:hAnsi="Arial" w:cs="Arial"/>
        </w:rPr>
        <w:t xml:space="preserve">. </w:t>
      </w:r>
      <w:del w:id="1026" w:author="Man Lim Ho" w:date="2024-04-17T16:29:00Z" w16du:dateUtc="2024-04-17T06:29:00Z">
        <w:r w:rsidRPr="00B77FF1" w:rsidDel="003E5D1C">
          <w:rPr>
            <w:rFonts w:ascii="Arial" w:hAnsi="Arial" w:cs="Arial"/>
          </w:rPr>
          <w:delText>Here</w:delText>
        </w:r>
      </w:del>
      <w:ins w:id="1027" w:author="Man Lim Ho" w:date="2024-04-17T16:29:00Z" w16du:dateUtc="2024-04-17T06:29:00Z">
        <w:r w:rsidR="003E5D1C">
          <w:rPr>
            <w:rFonts w:ascii="Arial" w:hAnsi="Arial" w:cs="Arial"/>
          </w:rPr>
          <w:t>In this systematic map</w:t>
        </w:r>
      </w:ins>
      <w:r>
        <w:rPr>
          <w:rFonts w:ascii="Arial" w:hAnsi="Arial" w:cs="Arial"/>
        </w:rPr>
        <w:t xml:space="preserve">, studies </w:t>
      </w:r>
      <w:r w:rsidRPr="00B77FF1">
        <w:rPr>
          <w:rFonts w:ascii="Arial" w:hAnsi="Arial" w:cs="Arial"/>
        </w:rPr>
        <w:t>where research effort has been associated with recorded marine protected areas</w:t>
      </w:r>
      <w:del w:id="1028" w:author="Man Lim Ho" w:date="2024-04-17T16:29:00Z" w16du:dateUtc="2024-04-17T06:29:00Z">
        <w:r w:rsidRPr="00B77FF1" w:rsidDel="00032111">
          <w:rPr>
            <w:rFonts w:ascii="Arial" w:hAnsi="Arial" w:cs="Arial"/>
          </w:rPr>
          <w:delText xml:space="preserve"> (MPAs)</w:delText>
        </w:r>
      </w:del>
      <w:r>
        <w:rPr>
          <w:rFonts w:ascii="Arial" w:hAnsi="Arial" w:cs="Arial"/>
        </w:rPr>
        <w:t xml:space="preserve"> </w:t>
      </w:r>
      <w:del w:id="1029" w:author="Man Lim Ho" w:date="2024-04-17T16:29:00Z" w16du:dateUtc="2024-04-17T06:29:00Z">
        <w:r w:rsidDel="00032111">
          <w:rPr>
            <w:rFonts w:ascii="Arial" w:hAnsi="Arial" w:cs="Arial"/>
          </w:rPr>
          <w:delText xml:space="preserve">are </w:delText>
        </w:r>
      </w:del>
      <w:ins w:id="1030" w:author="Man Lim Ho" w:date="2024-04-17T16:29:00Z" w16du:dateUtc="2024-04-17T06:29:00Z">
        <w:r w:rsidR="00032111">
          <w:rPr>
            <w:rFonts w:ascii="Arial" w:hAnsi="Arial" w:cs="Arial"/>
          </w:rPr>
          <w:t xml:space="preserve">were </w:t>
        </w:r>
      </w:ins>
      <w:r>
        <w:rPr>
          <w:rFonts w:ascii="Arial" w:hAnsi="Arial" w:cs="Arial"/>
        </w:rPr>
        <w:t>identified</w:t>
      </w:r>
      <w:commentRangeStart w:id="1031"/>
      <w:del w:id="1032" w:author="Charlotte Page" w:date="2024-04-12T12:43:00Z">
        <w:r w:rsidRPr="00B77FF1" w:rsidDel="00AB66F3">
          <w:rPr>
            <w:rFonts w:ascii="Arial" w:hAnsi="Arial" w:cs="Arial"/>
          </w:rPr>
          <w:delText xml:space="preserve">, herein MPAs are defined as areas with a clearly defined geographical space, recognised, dedicated, and managed through legal or other means to maintain the long-term conservation of ecosystems and cultural values associated with the location </w:delText>
        </w:r>
        <w:r w:rsidR="00753BE4" w:rsidDel="00AB66F3">
          <w:rPr>
            <w:rFonts w:ascii="Arial" w:hAnsi="Arial" w:cs="Arial"/>
          </w:rPr>
          <w:delText>[67]</w:delText>
        </w:r>
        <w:r w:rsidRPr="00B77FF1" w:rsidDel="00AB66F3">
          <w:rPr>
            <w:rFonts w:ascii="Arial" w:hAnsi="Arial" w:cs="Arial"/>
          </w:rPr>
          <w:delText xml:space="preserve">. </w:delText>
        </w:r>
        <w:commentRangeEnd w:id="1031"/>
        <w:r w:rsidR="00AB66F3" w:rsidDel="00AB66F3">
          <w:rPr>
            <w:rStyle w:val="CommentReference"/>
          </w:rPr>
          <w:commentReference w:id="1031"/>
        </w:r>
        <w:r w:rsidDel="00AB66F3">
          <w:rPr>
            <w:rFonts w:ascii="Arial" w:hAnsi="Arial" w:cs="Arial"/>
          </w:rPr>
          <w:delText>M</w:delText>
        </w:r>
      </w:del>
      <w:ins w:id="1033" w:author="Man Lim Ho" w:date="2024-04-17T16:30:00Z" w16du:dateUtc="2024-04-17T06:30:00Z">
        <w:r w:rsidR="005434CA">
          <w:rPr>
            <w:rFonts w:ascii="Arial" w:hAnsi="Arial" w:cs="Arial"/>
          </w:rPr>
          <w:t>.</w:t>
        </w:r>
      </w:ins>
      <w:ins w:id="1034" w:author="Charlotte Page" w:date="2024-04-12T12:43:00Z">
        <w:del w:id="1035" w:author="Man Lim Ho" w:date="2024-04-17T16:30:00Z" w16du:dateUtc="2024-04-17T06:30:00Z">
          <w:r w:rsidR="00AB66F3" w:rsidDel="005434CA">
            <w:rPr>
              <w:rFonts w:ascii="Arial" w:hAnsi="Arial" w:cs="Arial"/>
            </w:rPr>
            <w:delText>&lt;</w:delText>
          </w:r>
        </w:del>
      </w:ins>
      <w:del w:id="1036" w:author="Man Lim Ho" w:date="2024-04-17T16:30:00Z" w16du:dateUtc="2024-04-17T06:30:00Z">
        <w:r w:rsidDel="005434CA">
          <w:rPr>
            <w:rFonts w:ascii="Arial" w:hAnsi="Arial" w:cs="Arial"/>
          </w:rPr>
          <w:delText>ost</w:delText>
        </w:r>
      </w:del>
      <w:r w:rsidRPr="00B77FF1">
        <w:rPr>
          <w:rFonts w:ascii="Arial" w:hAnsi="Arial" w:cs="Arial"/>
        </w:rPr>
        <w:t xml:space="preserve"> </w:t>
      </w:r>
      <w:ins w:id="1037" w:author="Man Lim Ho" w:date="2024-04-17T16:30:00Z" w16du:dateUtc="2024-04-17T06:30:00Z">
        <w:r w:rsidR="005434CA">
          <w:rPr>
            <w:rFonts w:ascii="Arial" w:hAnsi="Arial" w:cs="Arial"/>
          </w:rPr>
          <w:t xml:space="preserve">Most </w:t>
        </w:r>
      </w:ins>
      <w:r w:rsidRPr="00B77FF1">
        <w:rPr>
          <w:rFonts w:ascii="Arial" w:hAnsi="Arial" w:cs="Arial"/>
        </w:rPr>
        <w:t xml:space="preserve">marine park/reserve literature is reported from Australia. Only 23.1% (21 out of 91) of the studies reported having conducted research in protected or associated with marine protected areas and 35.2% of studies (32 out of 91) did not clearly indicate if their published studies took place in or within the region of a marine protected area. Given the recent increases in areas designated MPAs or marine parks internationally </w:t>
      </w:r>
      <w:r w:rsidR="00753BE4">
        <w:rPr>
          <w:rFonts w:ascii="Arial" w:hAnsi="Arial" w:cs="Arial"/>
        </w:rPr>
        <w:t>[68]</w:t>
      </w:r>
      <w:r w:rsidR="005C5685">
        <w:rPr>
          <w:rFonts w:ascii="Arial" w:hAnsi="Arial" w:cs="Arial"/>
        </w:rPr>
        <w:t>,</w:t>
      </w:r>
      <w:r w:rsidRPr="00B77FF1">
        <w:rPr>
          <w:rFonts w:ascii="Arial" w:hAnsi="Arial" w:cs="Arial"/>
        </w:rPr>
        <w:t xml:space="preserve"> future research identifying patterns of research effort, knowledge gaps and evidence synthesis for coral reef ecosystems should consider further investigat</w:t>
      </w:r>
      <w:ins w:id="1038" w:author="Man Lim Ho" w:date="2024-04-17T16:41:00Z" w16du:dateUtc="2024-04-17T06:41:00Z">
        <w:r w:rsidR="00554142">
          <w:rPr>
            <w:rFonts w:ascii="Arial" w:hAnsi="Arial" w:cs="Arial"/>
          </w:rPr>
          <w:t>ing</w:t>
        </w:r>
      </w:ins>
      <w:ins w:id="1039" w:author="Charlotte Page" w:date="2024-04-12T12:44:00Z">
        <w:del w:id="1040" w:author="Man Lim Ho" w:date="2024-04-17T16:41:00Z" w16du:dateUtc="2024-04-17T06:41:00Z">
          <w:r w:rsidR="00AB66F3" w:rsidDel="00554142">
            <w:rPr>
              <w:rFonts w:ascii="Arial" w:hAnsi="Arial" w:cs="Arial"/>
            </w:rPr>
            <w:delText>e</w:delText>
          </w:r>
        </w:del>
      </w:ins>
      <w:del w:id="1041" w:author="Charlotte Page" w:date="2024-04-12T12:44:00Z">
        <w:r w:rsidRPr="00B77FF1" w:rsidDel="00AB66F3">
          <w:rPr>
            <w:rFonts w:ascii="Arial" w:hAnsi="Arial" w:cs="Arial"/>
          </w:rPr>
          <w:delText>ing</w:delText>
        </w:r>
      </w:del>
      <w:r w:rsidRPr="00B77FF1">
        <w:rPr>
          <w:rFonts w:ascii="Arial" w:hAnsi="Arial" w:cs="Arial"/>
        </w:rPr>
        <w:t xml:space="preserve"> the </w:t>
      </w:r>
      <w:del w:id="1042" w:author="Man Lim Ho" w:date="2024-04-17T16:42:00Z" w16du:dateUtc="2024-04-17T06:42:00Z">
        <w:r w:rsidRPr="00B77FF1" w:rsidDel="00164838">
          <w:rPr>
            <w:rFonts w:ascii="Arial" w:hAnsi="Arial" w:cs="Arial"/>
          </w:rPr>
          <w:delText>location and establishment of</w:delText>
        </w:r>
      </w:del>
      <w:ins w:id="1043" w:author="Man Lim Ho" w:date="2024-04-17T16:42:00Z" w16du:dateUtc="2024-04-17T06:42:00Z">
        <w:r w:rsidR="00164838">
          <w:rPr>
            <w:rFonts w:ascii="Arial" w:hAnsi="Arial" w:cs="Arial"/>
          </w:rPr>
          <w:t>sites within</w:t>
        </w:r>
      </w:ins>
      <w:r w:rsidRPr="00B77FF1">
        <w:rPr>
          <w:rFonts w:ascii="Arial" w:hAnsi="Arial" w:cs="Arial"/>
        </w:rPr>
        <w:t xml:space="preserve"> marine protected areas to build evidence-base for park management. </w:t>
      </w:r>
    </w:p>
    <w:p w14:paraId="629A551F" w14:textId="77777777" w:rsidR="002C5324" w:rsidRPr="00B77FF1" w:rsidRDefault="002C5324" w:rsidP="002C5324">
      <w:pPr>
        <w:spacing w:line="480" w:lineRule="auto"/>
        <w:jc w:val="both"/>
        <w:rPr>
          <w:rFonts w:ascii="Arial" w:hAnsi="Arial" w:cs="Arial"/>
        </w:rPr>
      </w:pPr>
    </w:p>
    <w:p w14:paraId="55C07468" w14:textId="4D43C327" w:rsidR="002C5324" w:rsidDel="003B2769" w:rsidRDefault="002C5324" w:rsidP="002C5324">
      <w:pPr>
        <w:spacing w:line="480" w:lineRule="auto"/>
        <w:jc w:val="both"/>
        <w:rPr>
          <w:del w:id="1044" w:author="Charlotte Page" w:date="2024-04-12T12:46:00Z"/>
          <w:rFonts w:ascii="Arial" w:hAnsi="Arial" w:cs="Arial"/>
        </w:rPr>
      </w:pPr>
      <w:r w:rsidRPr="00B77FF1">
        <w:rPr>
          <w:rFonts w:ascii="Arial" w:hAnsi="Arial" w:cs="Arial"/>
          <w:b/>
          <w:bCs/>
          <w:i/>
          <w:iCs/>
        </w:rPr>
        <w:lastRenderedPageBreak/>
        <w:t>Drivers and Severity of Ocean Warming</w:t>
      </w:r>
      <w:r w:rsidRPr="00B77FF1">
        <w:rPr>
          <w:rFonts w:ascii="Arial" w:hAnsi="Arial" w:cs="Arial"/>
          <w:i/>
          <w:iCs/>
        </w:rPr>
        <w:t>.</w:t>
      </w:r>
      <w:r w:rsidRPr="00B77FF1">
        <w:rPr>
          <w:rFonts w:ascii="Arial" w:hAnsi="Arial" w:cs="Arial"/>
        </w:rPr>
        <w:t xml:space="preserve"> Prior to 2016, most studies report long-term climate change as an environmental driver for ocean warming</w:t>
      </w:r>
      <w:ins w:id="1045" w:author="Charlotte Page" w:date="2024-04-12T12:44:00Z">
        <w:r w:rsidR="00AB66F3">
          <w:rPr>
            <w:rFonts w:ascii="Arial" w:hAnsi="Arial" w:cs="Arial"/>
          </w:rPr>
          <w:t>. The</w:t>
        </w:r>
      </w:ins>
      <w:del w:id="1046" w:author="Charlotte Page" w:date="2024-04-12T12:44:00Z">
        <w:r w:rsidRPr="00B77FF1" w:rsidDel="00AB66F3">
          <w:rPr>
            <w:rFonts w:ascii="Arial" w:hAnsi="Arial" w:cs="Arial"/>
          </w:rPr>
          <w:delText>,</w:delText>
        </w:r>
      </w:del>
      <w:r w:rsidRPr="00B77FF1">
        <w:rPr>
          <w:rFonts w:ascii="Arial" w:hAnsi="Arial" w:cs="Arial"/>
        </w:rPr>
        <w:t xml:space="preserve"> use of long-</w:t>
      </w:r>
      <w:ins w:id="1047" w:author="Charlotte Page" w:date="2024-04-12T12:44:00Z">
        <w:r w:rsidR="00AB66F3">
          <w:rPr>
            <w:rFonts w:ascii="Arial" w:hAnsi="Arial" w:cs="Arial"/>
          </w:rPr>
          <w:t>term</w:t>
        </w:r>
      </w:ins>
      <w:del w:id="1048" w:author="Charlotte Page" w:date="2024-04-12T12:44:00Z">
        <w:r w:rsidRPr="00B77FF1" w:rsidDel="00AB66F3">
          <w:rPr>
            <w:rFonts w:ascii="Arial" w:hAnsi="Arial" w:cs="Arial"/>
          </w:rPr>
          <w:delText>time</w:delText>
        </w:r>
      </w:del>
      <w:r w:rsidRPr="00B77FF1">
        <w:rPr>
          <w:rFonts w:ascii="Arial" w:hAnsi="Arial" w:cs="Arial"/>
        </w:rPr>
        <w:t xml:space="preserve"> monitoring data was common for studies, and the research using this as an approach to </w:t>
      </w:r>
      <w:ins w:id="1049" w:author="Man Lim Ho" w:date="2024-04-17T16:42:00Z" w16du:dateUtc="2024-04-17T06:42:00Z">
        <w:r w:rsidR="006B2218">
          <w:rPr>
            <w:rFonts w:ascii="Arial" w:hAnsi="Arial" w:cs="Arial"/>
          </w:rPr>
          <w:t xml:space="preserve">study </w:t>
        </w:r>
      </w:ins>
      <w:r w:rsidRPr="00B77FF1">
        <w:rPr>
          <w:rFonts w:ascii="Arial" w:hAnsi="Arial" w:cs="Arial"/>
        </w:rPr>
        <w:t>driver</w:t>
      </w:r>
      <w:ins w:id="1050" w:author="Man Lim Ho" w:date="2024-04-17T16:42:00Z" w16du:dateUtc="2024-04-17T06:42:00Z">
        <w:r w:rsidR="006B2218">
          <w:rPr>
            <w:rFonts w:ascii="Arial" w:hAnsi="Arial" w:cs="Arial"/>
          </w:rPr>
          <w:t>s</w:t>
        </w:r>
      </w:ins>
      <w:r w:rsidRPr="00B77FF1">
        <w:rPr>
          <w:rFonts w:ascii="Arial" w:hAnsi="Arial" w:cs="Arial"/>
        </w:rPr>
        <w:t xml:space="preserve"> of ocean warming generally </w:t>
      </w:r>
      <w:del w:id="1051" w:author="Charlotte Page" w:date="2024-04-12T12:44:00Z">
        <w:r w:rsidRPr="00B77FF1" w:rsidDel="00AB66F3">
          <w:rPr>
            <w:rFonts w:ascii="Arial" w:hAnsi="Arial" w:cs="Arial"/>
          </w:rPr>
          <w:delText>are on the study</w:delText>
        </w:r>
      </w:del>
      <w:ins w:id="1052" w:author="Charlotte Page" w:date="2024-04-12T12:44:00Z">
        <w:r w:rsidR="00AB66F3">
          <w:rPr>
            <w:rFonts w:ascii="Arial" w:hAnsi="Arial" w:cs="Arial"/>
          </w:rPr>
          <w:t>investigate</w:t>
        </w:r>
      </w:ins>
      <w:ins w:id="1053" w:author="Man Lim Ho" w:date="2024-04-12T14:23:00Z" w16du:dateUtc="2024-04-12T04:23:00Z">
        <w:r w:rsidR="00BA1B70">
          <w:rPr>
            <w:rFonts w:ascii="Arial" w:hAnsi="Arial" w:cs="Arial"/>
          </w:rPr>
          <w:t xml:space="preserve"> </w:t>
        </w:r>
      </w:ins>
      <w:del w:id="1054" w:author="Charlotte Page" w:date="2024-04-12T12:44:00Z">
        <w:r w:rsidRPr="00B77FF1" w:rsidDel="00AB66F3">
          <w:rPr>
            <w:rFonts w:ascii="Arial" w:hAnsi="Arial" w:cs="Arial"/>
          </w:rPr>
          <w:delText xml:space="preserve"> of </w:delText>
        </w:r>
      </w:del>
      <w:r w:rsidRPr="00B77FF1">
        <w:rPr>
          <w:rFonts w:ascii="Arial" w:hAnsi="Arial" w:cs="Arial"/>
        </w:rPr>
        <w:t>coral calcification and adaptation to marginal reefs</w:t>
      </w:r>
      <w:ins w:id="1055" w:author="Man Lim Ho" w:date="2024-04-17T16:43:00Z" w16du:dateUtc="2024-04-17T06:43:00Z">
        <w:r w:rsidR="008E118C">
          <w:rPr>
            <w:rFonts w:ascii="Arial" w:hAnsi="Arial" w:cs="Arial"/>
          </w:rPr>
          <w:t xml:space="preserve"> to examine the effect of ocean warming on coral health and </w:t>
        </w:r>
        <w:r w:rsidR="00DA01B9">
          <w:rPr>
            <w:rFonts w:ascii="Arial" w:hAnsi="Arial" w:cs="Arial"/>
          </w:rPr>
          <w:t>habitats</w:t>
        </w:r>
      </w:ins>
      <w:r w:rsidRPr="00B77FF1">
        <w:rPr>
          <w:rFonts w:ascii="Arial" w:hAnsi="Arial" w:cs="Arial"/>
        </w:rPr>
        <w:t>. The introduction of a hierarchical approach</w:t>
      </w:r>
      <w:ins w:id="1056" w:author="Man Lim Ho" w:date="2024-04-17T16:44:00Z" w16du:dateUtc="2024-04-17T06:44:00Z">
        <w:r w:rsidR="00B05528">
          <w:rPr>
            <w:rFonts w:ascii="Arial" w:hAnsi="Arial" w:cs="Arial"/>
          </w:rPr>
          <w:t xml:space="preserve"> developed</w:t>
        </w:r>
      </w:ins>
      <w:r w:rsidRPr="00B77FF1">
        <w:rPr>
          <w:rFonts w:ascii="Arial" w:hAnsi="Arial" w:cs="Arial"/>
        </w:rPr>
        <w:t xml:space="preserve"> </w:t>
      </w:r>
      <w:ins w:id="1057" w:author="Charlotte Page" w:date="2024-04-12T12:45:00Z">
        <w:r w:rsidR="00AB66F3">
          <w:rPr>
            <w:rFonts w:ascii="Arial" w:hAnsi="Arial" w:cs="Arial"/>
          </w:rPr>
          <w:t>to</w:t>
        </w:r>
      </w:ins>
      <w:del w:id="1058" w:author="Charlotte Page" w:date="2024-04-12T12:45:00Z">
        <w:r w:rsidRPr="00B77FF1" w:rsidDel="00AB66F3">
          <w:rPr>
            <w:rFonts w:ascii="Arial" w:hAnsi="Arial" w:cs="Arial"/>
          </w:rPr>
          <w:delText>on</w:delText>
        </w:r>
      </w:del>
      <w:r w:rsidRPr="00B77FF1">
        <w:rPr>
          <w:rFonts w:ascii="Arial" w:hAnsi="Arial" w:cs="Arial"/>
        </w:rPr>
        <w:t xml:space="preserve"> defining marine heatwaves</w:t>
      </w:r>
      <w:ins w:id="1059" w:author="Man Lim Ho" w:date="2024-04-17T16:44:00Z" w16du:dateUtc="2024-04-17T06:44:00Z">
        <w:r w:rsidR="00B05528">
          <w:rPr>
            <w:rFonts w:ascii="Arial" w:hAnsi="Arial" w:cs="Arial"/>
          </w:rPr>
          <w:t xml:space="preserve"> through</w:t>
        </w:r>
        <w:r w:rsidR="00470394">
          <w:rPr>
            <w:rFonts w:ascii="Arial" w:hAnsi="Arial" w:cs="Arial"/>
          </w:rPr>
          <w:t xml:space="preserve"> 30 years of temperature record</w:t>
        </w:r>
      </w:ins>
      <w:ins w:id="1060" w:author="Man Lim Ho" w:date="2024-04-17T16:45:00Z" w16du:dateUtc="2024-04-17T06:45:00Z">
        <w:r w:rsidR="00470394">
          <w:rPr>
            <w:rFonts w:ascii="Arial" w:hAnsi="Arial" w:cs="Arial"/>
          </w:rPr>
          <w:t xml:space="preserve"> of the regions</w:t>
        </w:r>
      </w:ins>
      <w:r w:rsidRPr="00B77FF1">
        <w:rPr>
          <w:rFonts w:ascii="Arial" w:hAnsi="Arial" w:cs="Arial"/>
        </w:rPr>
        <w:t xml:space="preserve"> </w:t>
      </w:r>
      <w:r w:rsidR="005C5685">
        <w:rPr>
          <w:rFonts w:ascii="Arial" w:hAnsi="Arial" w:cs="Arial"/>
        </w:rPr>
        <w:t>[30]</w:t>
      </w:r>
      <w:r w:rsidRPr="00B77FF1">
        <w:rPr>
          <w:rFonts w:ascii="Arial" w:hAnsi="Arial" w:cs="Arial"/>
        </w:rPr>
        <w:t xml:space="preserve"> sees the increase in use of marine heatwaves as a tool </w:t>
      </w:r>
      <w:ins w:id="1061" w:author="Charlotte Page" w:date="2024-04-12T12:45:00Z">
        <w:r w:rsidR="00AB66F3">
          <w:rPr>
            <w:rFonts w:ascii="Arial" w:hAnsi="Arial" w:cs="Arial"/>
          </w:rPr>
          <w:t>for</w:t>
        </w:r>
      </w:ins>
      <w:del w:id="1062" w:author="Charlotte Page" w:date="2024-04-12T12:45:00Z">
        <w:r w:rsidRPr="00B77FF1" w:rsidDel="00AB66F3">
          <w:rPr>
            <w:rFonts w:ascii="Arial" w:hAnsi="Arial" w:cs="Arial"/>
          </w:rPr>
          <w:delText>on</w:delText>
        </w:r>
      </w:del>
      <w:r w:rsidRPr="00B77FF1">
        <w:rPr>
          <w:rFonts w:ascii="Arial" w:hAnsi="Arial" w:cs="Arial"/>
        </w:rPr>
        <w:t xml:space="preserve"> identifying potential bleaching event</w:t>
      </w:r>
      <w:ins w:id="1063" w:author="Charlotte Page" w:date="2024-04-12T12:45:00Z">
        <w:r w:rsidR="00AB66F3">
          <w:rPr>
            <w:rFonts w:ascii="Arial" w:hAnsi="Arial" w:cs="Arial"/>
          </w:rPr>
          <w:t>s</w:t>
        </w:r>
      </w:ins>
      <w:r w:rsidRPr="00B77FF1">
        <w:rPr>
          <w:rFonts w:ascii="Arial" w:hAnsi="Arial" w:cs="Arial"/>
        </w:rPr>
        <w:t xml:space="preserve"> </w:t>
      </w:r>
      <w:r w:rsidR="005C5685">
        <w:rPr>
          <w:rFonts w:ascii="Arial" w:hAnsi="Arial" w:cs="Arial"/>
        </w:rPr>
        <w:t>[69, 70]</w:t>
      </w:r>
      <w:r w:rsidRPr="00B77FF1">
        <w:rPr>
          <w:rFonts w:ascii="Arial" w:hAnsi="Arial" w:cs="Arial"/>
        </w:rPr>
        <w:t xml:space="preserve">. Use of degree heating weeks for subtropical corals was uncommon until 2017, when an increased number of publications used degree heating week as a reporting mechanism on bleaching of subtropical coral </w:t>
      </w:r>
      <w:r w:rsidR="005C5685">
        <w:rPr>
          <w:rFonts w:ascii="Arial" w:hAnsi="Arial" w:cs="Arial"/>
        </w:rPr>
        <w:t>[60, 71, 72]</w:t>
      </w:r>
      <w:r>
        <w:rPr>
          <w:rFonts w:ascii="Arial" w:hAnsi="Arial" w:cs="Arial"/>
        </w:rPr>
        <w:t xml:space="preserve"> was observed</w:t>
      </w:r>
      <w:r w:rsidRPr="00B77FF1">
        <w:rPr>
          <w:rFonts w:ascii="Arial" w:hAnsi="Arial" w:cs="Arial"/>
        </w:rPr>
        <w:t>. This allowed the authors of respective studies to use standardised metrics to compare the severity of bleaching on subtropical reefs to tropical reefs.</w:t>
      </w:r>
      <w:ins w:id="1064" w:author="Man Lim Ho" w:date="2024-04-17T16:46:00Z" w16du:dateUtc="2024-04-17T06:46:00Z">
        <w:r w:rsidR="00EC2B40">
          <w:rPr>
            <w:rFonts w:ascii="Arial" w:hAnsi="Arial" w:cs="Arial"/>
          </w:rPr>
          <w:t xml:space="preserve"> </w:t>
        </w:r>
      </w:ins>
      <w:del w:id="1065" w:author="Man Lim Ho" w:date="2024-04-17T16:46:00Z" w16du:dateUtc="2024-04-17T06:46:00Z">
        <w:r w:rsidRPr="00B77FF1" w:rsidDel="003B2769">
          <w:rPr>
            <w:rFonts w:ascii="Arial" w:hAnsi="Arial" w:cs="Arial"/>
          </w:rPr>
          <w:delText xml:space="preserve"> </w:delText>
        </w:r>
      </w:del>
      <w:del w:id="1066" w:author="Charlotte Page" w:date="2024-04-12T12:50:00Z">
        <w:r w:rsidRPr="00B77FF1" w:rsidDel="00715504">
          <w:rPr>
            <w:rFonts w:ascii="Arial" w:hAnsi="Arial" w:cs="Arial"/>
          </w:rPr>
          <w:delText xml:space="preserve">A combined use of both marine heatwave and degree heating week as reporting mechanisms may benefit future studies in quantitatively comparing data between sites and </w:delText>
        </w:r>
        <w:commentRangeStart w:id="1067"/>
        <w:r w:rsidRPr="00B77FF1" w:rsidDel="00715504">
          <w:rPr>
            <w:rFonts w:ascii="Arial" w:hAnsi="Arial" w:cs="Arial"/>
          </w:rPr>
          <w:delText>events</w:delText>
        </w:r>
        <w:commentRangeEnd w:id="1067"/>
        <w:r w:rsidR="00AB66F3" w:rsidDel="00715504">
          <w:rPr>
            <w:rStyle w:val="CommentReference"/>
          </w:rPr>
          <w:commentReference w:id="1067"/>
        </w:r>
      </w:del>
      <w:del w:id="1068" w:author="Charlotte Page" w:date="2024-04-12T12:46:00Z">
        <w:r w:rsidRPr="00B77FF1" w:rsidDel="00AB66F3">
          <w:rPr>
            <w:rFonts w:ascii="Arial" w:hAnsi="Arial" w:cs="Arial"/>
          </w:rPr>
          <w:delText>.</w:delText>
        </w:r>
      </w:del>
    </w:p>
    <w:p w14:paraId="7453355A" w14:textId="73DBF6BD" w:rsidR="003B2769" w:rsidRPr="00B77FF1" w:rsidRDefault="00EC2B40" w:rsidP="002C5324">
      <w:pPr>
        <w:spacing w:line="480" w:lineRule="auto"/>
        <w:jc w:val="both"/>
        <w:rPr>
          <w:ins w:id="1069" w:author="Man Lim Ho" w:date="2024-04-17T16:46:00Z" w16du:dateUtc="2024-04-17T06:46:00Z"/>
          <w:rFonts w:ascii="Arial" w:hAnsi="Arial" w:cs="Arial"/>
        </w:rPr>
      </w:pPr>
      <w:ins w:id="1070" w:author="Man Lim Ho" w:date="2024-04-17T16:46:00Z" w16du:dateUtc="2024-04-17T06:46:00Z">
        <w:r w:rsidRPr="00B77FF1">
          <w:rPr>
            <w:rFonts w:ascii="Arial" w:hAnsi="Arial" w:cs="Arial"/>
          </w:rPr>
          <w:t>A combined use of both marine heatwave and degree heating week as reporting mechanisms may benefit future studies in quantitatively comparing data between sites and events.</w:t>
        </w:r>
      </w:ins>
    </w:p>
    <w:p w14:paraId="533EAB12" w14:textId="77777777" w:rsidR="002C5324" w:rsidRPr="00B77FF1" w:rsidDel="00AB66F3" w:rsidRDefault="002C5324" w:rsidP="002C5324">
      <w:pPr>
        <w:spacing w:line="480" w:lineRule="auto"/>
        <w:jc w:val="both"/>
        <w:rPr>
          <w:del w:id="1071" w:author="Charlotte Page" w:date="2024-04-12T12:46:00Z"/>
          <w:rFonts w:ascii="Arial" w:hAnsi="Arial" w:cs="Arial"/>
        </w:rPr>
      </w:pPr>
    </w:p>
    <w:p w14:paraId="2635C3F5" w14:textId="04B5E148" w:rsidR="002C5324" w:rsidRDefault="002C5324" w:rsidP="002C5324">
      <w:pPr>
        <w:spacing w:line="480" w:lineRule="auto"/>
        <w:jc w:val="both"/>
        <w:rPr>
          <w:rFonts w:ascii="Arial" w:hAnsi="Arial" w:cs="Arial"/>
          <w:strike/>
        </w:rPr>
      </w:pPr>
      <w:r w:rsidRPr="00B77FF1">
        <w:rPr>
          <w:rFonts w:ascii="Arial" w:hAnsi="Arial" w:cs="Arial"/>
        </w:rPr>
        <w:t xml:space="preserve">The use of marine heatwave and degree heating weeks provide researchers with the quantitative </w:t>
      </w:r>
      <w:del w:id="1072" w:author="Charlotte Page" w:date="2024-04-12T12:45:00Z">
        <w:r w:rsidRPr="00B77FF1" w:rsidDel="00AB66F3">
          <w:rPr>
            <w:rFonts w:ascii="Arial" w:hAnsi="Arial" w:cs="Arial"/>
          </w:rPr>
          <w:delText xml:space="preserve">sense </w:delText>
        </w:r>
      </w:del>
      <w:ins w:id="1073" w:author="Charlotte Page" w:date="2024-04-12T12:46:00Z">
        <w:r w:rsidR="00AB66F3">
          <w:rPr>
            <w:rFonts w:ascii="Arial" w:hAnsi="Arial" w:cs="Arial"/>
          </w:rPr>
          <w:t>metric</w:t>
        </w:r>
      </w:ins>
      <w:ins w:id="1074" w:author="Charlotte Page" w:date="2024-04-12T12:45:00Z">
        <w:r w:rsidR="00AB66F3" w:rsidRPr="00B77FF1">
          <w:rPr>
            <w:rFonts w:ascii="Arial" w:hAnsi="Arial" w:cs="Arial"/>
          </w:rPr>
          <w:t xml:space="preserve"> </w:t>
        </w:r>
      </w:ins>
      <w:r w:rsidRPr="00B77FF1">
        <w:rPr>
          <w:rFonts w:ascii="Arial" w:hAnsi="Arial" w:cs="Arial"/>
        </w:rPr>
        <w:t xml:space="preserve">of severity of an ocean warming event and/or bleaching event. </w:t>
      </w:r>
      <w:del w:id="1075" w:author="Charlotte Page" w:date="2024-04-12T12:46:00Z">
        <w:r w:rsidRPr="00B77FF1" w:rsidDel="00AB66F3">
          <w:rPr>
            <w:rFonts w:ascii="Arial" w:hAnsi="Arial" w:cs="Arial"/>
          </w:rPr>
          <w:delText xml:space="preserve">This is a quality where studies utilizing the mechanisms could quickly communicate the severity of events to readers. </w:delText>
        </w:r>
      </w:del>
      <w:del w:id="1076" w:author="Charlotte Page" w:date="2024-04-12T12:48:00Z">
        <w:r w:rsidRPr="00B77FF1" w:rsidDel="00715504">
          <w:rPr>
            <w:rFonts w:ascii="Arial" w:hAnsi="Arial" w:cs="Arial"/>
          </w:rPr>
          <w:delText>However, a</w:delText>
        </w:r>
      </w:del>
      <w:ins w:id="1077" w:author="Charlotte Page" w:date="2024-04-12T12:48:00Z">
        <w:r w:rsidR="00715504">
          <w:rPr>
            <w:rFonts w:ascii="Arial" w:hAnsi="Arial" w:cs="Arial"/>
          </w:rPr>
          <w:t>We find an</w:t>
        </w:r>
      </w:ins>
      <w:r w:rsidRPr="00B77FF1">
        <w:rPr>
          <w:rFonts w:ascii="Arial" w:hAnsi="Arial" w:cs="Arial"/>
        </w:rPr>
        <w:t xml:space="preserve"> </w:t>
      </w:r>
      <w:del w:id="1078" w:author="Charlotte Page" w:date="2024-04-12T12:48:00Z">
        <w:r w:rsidRPr="00B77FF1" w:rsidDel="00715504">
          <w:rPr>
            <w:rFonts w:ascii="Arial" w:hAnsi="Arial" w:cs="Arial"/>
          </w:rPr>
          <w:delText xml:space="preserve">concerning </w:delText>
        </w:r>
      </w:del>
      <w:r w:rsidRPr="00B77FF1">
        <w:rPr>
          <w:rFonts w:ascii="Arial" w:hAnsi="Arial" w:cs="Arial"/>
        </w:rPr>
        <w:t xml:space="preserve">increase in the </w:t>
      </w:r>
      <w:ins w:id="1079" w:author="Charlotte Page" w:date="2024-04-12T12:48:00Z">
        <w:r w:rsidR="00715504">
          <w:rPr>
            <w:rFonts w:ascii="Arial" w:hAnsi="Arial" w:cs="Arial"/>
          </w:rPr>
          <w:t xml:space="preserve">severity of </w:t>
        </w:r>
      </w:ins>
      <w:r w:rsidRPr="00B77FF1">
        <w:rPr>
          <w:rFonts w:ascii="Arial" w:hAnsi="Arial" w:cs="Arial"/>
        </w:rPr>
        <w:t xml:space="preserve">degree heating weeks and </w:t>
      </w:r>
      <w:del w:id="1080" w:author="Charlotte Page" w:date="2024-04-12T12:48:00Z">
        <w:r w:rsidRPr="00B77FF1" w:rsidDel="00715504">
          <w:rPr>
            <w:rFonts w:ascii="Arial" w:hAnsi="Arial" w:cs="Arial"/>
          </w:rPr>
          <w:delText xml:space="preserve">severity of </w:delText>
        </w:r>
      </w:del>
      <w:r w:rsidRPr="00B77FF1">
        <w:rPr>
          <w:rFonts w:ascii="Arial" w:hAnsi="Arial" w:cs="Arial"/>
        </w:rPr>
        <w:t>marine heatwaves report</w:t>
      </w:r>
      <w:ins w:id="1081" w:author="Charlotte Page" w:date="2024-04-12T12:48:00Z">
        <w:r w:rsidR="00715504">
          <w:rPr>
            <w:rFonts w:ascii="Arial" w:hAnsi="Arial" w:cs="Arial"/>
          </w:rPr>
          <w:t>ed</w:t>
        </w:r>
      </w:ins>
      <w:del w:id="1082" w:author="Charlotte Page" w:date="2024-04-12T12:48:00Z">
        <w:r w:rsidRPr="00B77FF1" w:rsidDel="00715504">
          <w:rPr>
            <w:rFonts w:ascii="Arial" w:hAnsi="Arial" w:cs="Arial"/>
          </w:rPr>
          <w:delText>ing</w:delText>
        </w:r>
      </w:del>
      <w:r w:rsidRPr="00B77FF1">
        <w:rPr>
          <w:rFonts w:ascii="Arial" w:hAnsi="Arial" w:cs="Arial"/>
        </w:rPr>
        <w:t xml:space="preserve">, with publications </w:t>
      </w:r>
      <w:del w:id="1083" w:author="Charlotte Page" w:date="2024-04-12T12:49:00Z">
        <w:r w:rsidRPr="00B77FF1" w:rsidDel="00715504">
          <w:rPr>
            <w:rFonts w:ascii="Arial" w:hAnsi="Arial" w:cs="Arial"/>
          </w:rPr>
          <w:delText xml:space="preserve">in recent years highlighting </w:delText>
        </w:r>
      </w:del>
      <w:ins w:id="1084" w:author="Charlotte Page" w:date="2024-04-12T12:49:00Z">
        <w:r w:rsidR="00715504">
          <w:rPr>
            <w:rFonts w:ascii="Arial" w:hAnsi="Arial" w:cs="Arial"/>
          </w:rPr>
          <w:t xml:space="preserve">finding </w:t>
        </w:r>
      </w:ins>
      <w:del w:id="1085" w:author="Charlotte Page" w:date="2024-04-12T12:49:00Z">
        <w:r w:rsidRPr="00B77FF1" w:rsidDel="00715504">
          <w:rPr>
            <w:rFonts w:ascii="Arial" w:hAnsi="Arial" w:cs="Arial"/>
          </w:rPr>
          <w:delText xml:space="preserve">the </w:delText>
        </w:r>
      </w:del>
      <w:r w:rsidRPr="00B77FF1">
        <w:rPr>
          <w:rFonts w:ascii="Arial" w:hAnsi="Arial" w:cs="Arial"/>
        </w:rPr>
        <w:t xml:space="preserve">high levels of bleaching alerts </w:t>
      </w:r>
      <w:r w:rsidR="005C5685">
        <w:rPr>
          <w:rFonts w:ascii="Arial" w:hAnsi="Arial" w:cs="Arial"/>
        </w:rPr>
        <w:t>[73-75]</w:t>
      </w:r>
      <w:r w:rsidRPr="00B77FF1">
        <w:rPr>
          <w:rFonts w:ascii="Arial" w:hAnsi="Arial" w:cs="Arial"/>
        </w:rPr>
        <w:t xml:space="preserve">, strong </w:t>
      </w:r>
      <w:r w:rsidR="005C5685">
        <w:rPr>
          <w:rFonts w:ascii="Arial" w:hAnsi="Arial" w:cs="Arial"/>
        </w:rPr>
        <w:t>[76]</w:t>
      </w:r>
      <w:r w:rsidRPr="00B77FF1">
        <w:rPr>
          <w:rFonts w:ascii="Arial" w:hAnsi="Arial" w:cs="Arial"/>
        </w:rPr>
        <w:t xml:space="preserve"> and severe </w:t>
      </w:r>
      <w:r w:rsidR="005C5685">
        <w:rPr>
          <w:rFonts w:ascii="Arial" w:hAnsi="Arial" w:cs="Arial"/>
        </w:rPr>
        <w:t>[77]</w:t>
      </w:r>
      <w:r w:rsidRPr="00B77FF1">
        <w:rPr>
          <w:rFonts w:ascii="Arial" w:hAnsi="Arial" w:cs="Arial"/>
        </w:rPr>
        <w:t xml:space="preserve"> marine heatwaves</w:t>
      </w:r>
      <w:r>
        <w:rPr>
          <w:rFonts w:ascii="Arial" w:hAnsi="Arial" w:cs="Arial"/>
        </w:rPr>
        <w:t xml:space="preserve"> was found</w:t>
      </w:r>
      <w:r w:rsidRPr="00B77FF1">
        <w:rPr>
          <w:rFonts w:ascii="Arial" w:hAnsi="Arial" w:cs="Arial"/>
        </w:rPr>
        <w:t>.</w:t>
      </w:r>
      <w:ins w:id="1086" w:author="Charlotte Page" w:date="2024-04-12T12:50:00Z">
        <w:r w:rsidR="00715504">
          <w:rPr>
            <w:rFonts w:ascii="Arial" w:hAnsi="Arial" w:cs="Arial"/>
          </w:rPr>
          <w:t xml:space="preserve"> </w:t>
        </w:r>
        <w:r w:rsidR="00715504" w:rsidRPr="00B77FF1">
          <w:rPr>
            <w:rFonts w:ascii="Arial" w:hAnsi="Arial" w:cs="Arial"/>
          </w:rPr>
          <w:t xml:space="preserve">A combined use of both marine heatwave and degree heating week as reporting mechanisms may benefit future studies in quantitatively comparing </w:t>
        </w:r>
        <w:r w:rsidR="00715504">
          <w:rPr>
            <w:rFonts w:ascii="Arial" w:hAnsi="Arial" w:cs="Arial"/>
          </w:rPr>
          <w:t xml:space="preserve">severity </w:t>
        </w:r>
        <w:r w:rsidR="00715504" w:rsidRPr="00B77FF1">
          <w:rPr>
            <w:rFonts w:ascii="Arial" w:hAnsi="Arial" w:cs="Arial"/>
          </w:rPr>
          <w:t xml:space="preserve">between sites and </w:t>
        </w:r>
        <w:commentRangeStart w:id="1087"/>
        <w:r w:rsidR="00715504" w:rsidRPr="00B77FF1">
          <w:rPr>
            <w:rFonts w:ascii="Arial" w:hAnsi="Arial" w:cs="Arial"/>
          </w:rPr>
          <w:t>events</w:t>
        </w:r>
        <w:commentRangeEnd w:id="1087"/>
        <w:r w:rsidR="00715504">
          <w:rPr>
            <w:rStyle w:val="CommentReference"/>
          </w:rPr>
          <w:commentReference w:id="1087"/>
        </w:r>
      </w:ins>
      <w:ins w:id="1088" w:author="Man Lim Ho" w:date="2024-04-12T14:25:00Z" w16du:dateUtc="2024-04-12T04:25:00Z">
        <w:r w:rsidR="00964CAB">
          <w:rPr>
            <w:rFonts w:ascii="Arial" w:hAnsi="Arial" w:cs="Arial"/>
          </w:rPr>
          <w:t>.</w:t>
        </w:r>
      </w:ins>
      <w:del w:id="1089" w:author="Man Lim Ho" w:date="2024-04-12T14:51:00Z" w16du:dateUtc="2024-04-12T04:51:00Z">
        <w:r w:rsidDel="002D02EB">
          <w:rPr>
            <w:rFonts w:ascii="Arial" w:hAnsi="Arial" w:cs="Arial"/>
            <w:strike/>
          </w:rPr>
          <w:br w:type="page"/>
        </w:r>
      </w:del>
    </w:p>
    <w:p w14:paraId="7D30000A" w14:textId="01DADCEB" w:rsidR="00715504" w:rsidDel="00EC36C9" w:rsidRDefault="002C5324" w:rsidP="002C5324">
      <w:pPr>
        <w:spacing w:line="480" w:lineRule="auto"/>
        <w:jc w:val="both"/>
        <w:rPr>
          <w:ins w:id="1090" w:author="Charlotte Page" w:date="2024-04-12T12:55:00Z"/>
          <w:del w:id="1091" w:author="Man Lim Ho" w:date="2024-04-12T14:24:00Z" w16du:dateUtc="2024-04-12T04:24:00Z"/>
          <w:rFonts w:ascii="Arial" w:hAnsi="Arial" w:cs="Arial"/>
        </w:rPr>
      </w:pPr>
      <w:del w:id="1092" w:author="Man Lim Ho" w:date="2024-04-18T15:38:00Z" w16du:dateUtc="2024-04-18T05:38:00Z">
        <w:r w:rsidRPr="00B77FF1" w:rsidDel="00417ECA">
          <w:rPr>
            <w:rFonts w:ascii="Arial" w:hAnsi="Arial" w:cs="Arial"/>
            <w:b/>
            <w:bCs/>
          </w:rPr>
          <w:lastRenderedPageBreak/>
          <w:delText>Conclusion</w:delText>
        </w:r>
      </w:del>
      <w:ins w:id="1093" w:author="Charlotte Page" w:date="2024-04-12T12:50:00Z">
        <w:del w:id="1094" w:author="Man Lim Ho" w:date="2024-04-18T15:38:00Z" w16du:dateUtc="2024-04-18T05:38:00Z">
          <w:r w:rsidR="00715504" w:rsidDel="00417ECA">
            <w:rPr>
              <w:rFonts w:ascii="Arial" w:hAnsi="Arial" w:cs="Arial"/>
              <w:b/>
              <w:bCs/>
            </w:rPr>
            <w:delText>s</w:delText>
          </w:r>
        </w:del>
      </w:ins>
      <w:del w:id="1095" w:author="Man Lim Ho" w:date="2024-04-17T16:59:00Z" w16du:dateUtc="2024-04-17T06:59:00Z">
        <w:r w:rsidDel="00B50BFC">
          <w:rPr>
            <w:rFonts w:ascii="Arial" w:hAnsi="Arial" w:cs="Arial"/>
            <w:b/>
            <w:bCs/>
          </w:rPr>
          <w:delText xml:space="preserve"> and Future Direction</w:delText>
        </w:r>
      </w:del>
      <w:ins w:id="1096" w:author="Charlotte Page" w:date="2024-04-12T12:50:00Z">
        <w:del w:id="1097" w:author="Man Lim Ho" w:date="2024-04-17T16:59:00Z" w16du:dateUtc="2024-04-17T06:59:00Z">
          <w:r w:rsidR="00715504" w:rsidDel="00B50BFC">
            <w:rPr>
              <w:rFonts w:ascii="Arial" w:hAnsi="Arial" w:cs="Arial"/>
              <w:b/>
              <w:bCs/>
            </w:rPr>
            <w:delText>s</w:delText>
          </w:r>
        </w:del>
      </w:ins>
      <w:del w:id="1098" w:author="Man Lim Ho" w:date="2024-04-18T15:38:00Z" w16du:dateUtc="2024-04-18T05:38:00Z">
        <w:r w:rsidDel="00417ECA">
          <w:rPr>
            <w:rFonts w:ascii="Arial" w:hAnsi="Arial" w:cs="Arial"/>
            <w:b/>
            <w:bCs/>
          </w:rPr>
          <w:delText xml:space="preserve">. </w:delText>
        </w:r>
      </w:del>
      <w:del w:id="1099" w:author="Man Lim Ho" w:date="2024-04-18T15:40:00Z" w16du:dateUtc="2024-04-18T05:40:00Z">
        <w:r w:rsidRPr="00B77FF1" w:rsidDel="00A4124A">
          <w:rPr>
            <w:rFonts w:ascii="Arial" w:hAnsi="Arial" w:cs="Arial"/>
          </w:rPr>
          <w:delText xml:space="preserve">This systematic map provides a summary of research effort </w:delText>
        </w:r>
        <w:r w:rsidDel="00A4124A">
          <w:rPr>
            <w:rFonts w:ascii="Arial" w:hAnsi="Arial" w:cs="Arial"/>
          </w:rPr>
          <w:delText>directed at understanding the impacts of climate change to</w:delText>
        </w:r>
        <w:r w:rsidRPr="00B77FF1" w:rsidDel="00A4124A">
          <w:rPr>
            <w:rFonts w:ascii="Arial" w:hAnsi="Arial" w:cs="Arial"/>
          </w:rPr>
          <w:delText xml:space="preserve"> subtropical coral</w:delText>
        </w:r>
        <w:r w:rsidDel="00A4124A">
          <w:rPr>
            <w:rFonts w:ascii="Arial" w:hAnsi="Arial" w:cs="Arial"/>
          </w:rPr>
          <w:delText xml:space="preserve">s and coral </w:delText>
        </w:r>
        <w:r w:rsidRPr="00B77FF1" w:rsidDel="00A4124A">
          <w:rPr>
            <w:rFonts w:ascii="Arial" w:hAnsi="Arial" w:cs="Arial"/>
          </w:rPr>
          <w:delText xml:space="preserve">reefs. </w:delText>
        </w:r>
        <w:r w:rsidDel="00A4124A">
          <w:rPr>
            <w:rFonts w:ascii="Arial" w:hAnsi="Arial" w:cs="Arial"/>
          </w:rPr>
          <w:delText>In doing so a trend of increasing research effort in subtropical coral reefs globally is evident, with this increase in knowledge likely driven by and in conjunction with increasing climate driven degradation events affecting subtropical regions, including increasingly severe marine heatwave events. M</w:delText>
        </w:r>
        <w:r w:rsidRPr="00B77FF1" w:rsidDel="00A4124A">
          <w:rPr>
            <w:rFonts w:ascii="Arial" w:hAnsi="Arial" w:cs="Arial"/>
          </w:rPr>
          <w:delText xml:space="preserve">ajor </w:delText>
        </w:r>
        <w:r w:rsidDel="00A4124A">
          <w:rPr>
            <w:rFonts w:ascii="Arial" w:hAnsi="Arial" w:cs="Arial"/>
          </w:rPr>
          <w:delText>research</w:delText>
        </w:r>
        <w:r w:rsidRPr="00B77FF1" w:rsidDel="00A4124A">
          <w:rPr>
            <w:rFonts w:ascii="Arial" w:hAnsi="Arial" w:cs="Arial"/>
          </w:rPr>
          <w:delText xml:space="preserve"> clusters</w:delText>
        </w:r>
        <w:r w:rsidDel="00A4124A">
          <w:rPr>
            <w:rFonts w:ascii="Arial" w:hAnsi="Arial" w:cs="Arial"/>
          </w:rPr>
          <w:delText xml:space="preserve"> globally are identified</w:delText>
        </w:r>
        <w:r w:rsidRPr="00B77FF1" w:rsidDel="00A4124A">
          <w:rPr>
            <w:rFonts w:ascii="Arial" w:hAnsi="Arial" w:cs="Arial"/>
          </w:rPr>
          <w:delText xml:space="preserve"> in regions of Asia-Pacific, Mediterranean Sea, and Australia</w:delText>
        </w:r>
        <w:r w:rsidDel="00A4124A">
          <w:rPr>
            <w:rFonts w:ascii="Arial" w:hAnsi="Arial" w:cs="Arial"/>
          </w:rPr>
          <w:delText xml:space="preserve">, which together have provided the vast majority of evidence to suggest climate change is having ongoing impacts to subtropical coral reefs. </w:delText>
        </w:r>
        <w:r w:rsidRPr="00B77FF1" w:rsidDel="00A4124A">
          <w:rPr>
            <w:rFonts w:ascii="Arial" w:hAnsi="Arial" w:cs="Arial"/>
          </w:rPr>
          <w:delText xml:space="preserve"> Similarly, </w:delText>
        </w:r>
        <w:r w:rsidDel="00A4124A">
          <w:rPr>
            <w:rFonts w:ascii="Arial" w:hAnsi="Arial" w:cs="Arial"/>
          </w:rPr>
          <w:delText>i</w:delText>
        </w:r>
        <w:r w:rsidRPr="00B77FF1" w:rsidDel="00A4124A">
          <w:rPr>
            <w:rFonts w:ascii="Arial" w:hAnsi="Arial" w:cs="Arial"/>
          </w:rPr>
          <w:delText>dentification of major knowledge clusters</w:delText>
        </w:r>
        <w:r w:rsidDel="00A4124A">
          <w:rPr>
            <w:rFonts w:ascii="Arial" w:hAnsi="Arial" w:cs="Arial"/>
          </w:rPr>
          <w:delText xml:space="preserve"> here has</w:delText>
        </w:r>
        <w:r w:rsidRPr="00B77FF1" w:rsidDel="00A4124A">
          <w:rPr>
            <w:rFonts w:ascii="Arial" w:hAnsi="Arial" w:cs="Arial"/>
          </w:rPr>
          <w:delText xml:space="preserve"> also revealed research gaps in areas such as the Western Indian Ocean where research effort </w:delText>
        </w:r>
        <w:r w:rsidDel="00A4124A">
          <w:rPr>
            <w:rFonts w:ascii="Arial" w:hAnsi="Arial" w:cs="Arial"/>
          </w:rPr>
          <w:delText xml:space="preserve">has been substantially lower than in </w:delText>
        </w:r>
        <w:r w:rsidRPr="00B77FF1" w:rsidDel="00A4124A">
          <w:rPr>
            <w:rFonts w:ascii="Arial" w:hAnsi="Arial" w:cs="Arial"/>
          </w:rPr>
          <w:delText xml:space="preserve">other ecoregions. </w:delText>
        </w:r>
        <w:r w:rsidDel="00A4124A">
          <w:rPr>
            <w:rFonts w:ascii="Arial" w:hAnsi="Arial" w:cs="Arial"/>
          </w:rPr>
          <w:delText>By</w:delText>
        </w:r>
        <w:r w:rsidRPr="00B77FF1" w:rsidDel="00A4124A">
          <w:rPr>
            <w:rFonts w:ascii="Arial" w:hAnsi="Arial" w:cs="Arial"/>
          </w:rPr>
          <w:delText xml:space="preserve"> </w:delText>
        </w:r>
      </w:del>
      <w:ins w:id="1100" w:author="Charlotte Page" w:date="2024-04-12T12:52:00Z">
        <w:del w:id="1101" w:author="Man Lim Ho" w:date="2024-04-18T15:40:00Z" w16du:dateUtc="2024-04-18T05:40:00Z">
          <w:r w:rsidR="00715504" w:rsidDel="00A4124A">
            <w:rPr>
              <w:rFonts w:ascii="Arial" w:hAnsi="Arial" w:cs="Arial"/>
            </w:rPr>
            <w:delText>Here we</w:delText>
          </w:r>
          <w:r w:rsidR="00715504" w:rsidRPr="00B77FF1" w:rsidDel="00A4124A">
            <w:rPr>
              <w:rFonts w:ascii="Arial" w:hAnsi="Arial" w:cs="Arial"/>
            </w:rPr>
            <w:delText xml:space="preserve"> </w:delText>
          </w:r>
        </w:del>
      </w:ins>
      <w:del w:id="1102" w:author="Man Lim Ho" w:date="2024-04-18T15:40:00Z" w16du:dateUtc="2024-04-18T05:40:00Z">
        <w:r w:rsidRPr="00B77FF1" w:rsidDel="00A4124A">
          <w:rPr>
            <w:rFonts w:ascii="Arial" w:hAnsi="Arial" w:cs="Arial"/>
          </w:rPr>
          <w:delText>identifying the current state of knowledge, networks of researchers, and advocation on</w:delText>
        </w:r>
      </w:del>
      <w:ins w:id="1103" w:author="Charlotte Page" w:date="2024-04-12T12:51:00Z">
        <w:del w:id="1104" w:author="Man Lim Ho" w:date="2024-04-18T15:40:00Z" w16du:dateUtc="2024-04-18T05:40:00Z">
          <w:r w:rsidR="00715504" w:rsidDel="00A4124A">
            <w:rPr>
              <w:rFonts w:ascii="Arial" w:hAnsi="Arial" w:cs="Arial"/>
            </w:rPr>
            <w:delText>the</w:delText>
          </w:r>
        </w:del>
      </w:ins>
      <w:del w:id="1105" w:author="Man Lim Ho" w:date="2024-04-18T15:40:00Z" w16du:dateUtc="2024-04-18T05:40:00Z">
        <w:r w:rsidRPr="00B77FF1" w:rsidDel="00A4124A">
          <w:rPr>
            <w:rFonts w:ascii="Arial" w:hAnsi="Arial" w:cs="Arial"/>
          </w:rPr>
          <w:delText xml:space="preserve"> use of standardised metrics when describing driver of ocean warming</w:delText>
        </w:r>
      </w:del>
      <w:ins w:id="1106" w:author="Charlotte Page" w:date="2024-04-12T12:52:00Z">
        <w:del w:id="1107" w:author="Man Lim Ho" w:date="2024-04-18T15:40:00Z" w16du:dateUtc="2024-04-18T05:40:00Z">
          <w:r w:rsidR="00715504" w:rsidDel="00A4124A">
            <w:rPr>
              <w:rFonts w:ascii="Arial" w:hAnsi="Arial" w:cs="Arial"/>
            </w:rPr>
            <w:delText>.</w:delText>
          </w:r>
        </w:del>
      </w:ins>
      <w:ins w:id="1108" w:author="Man Lim Ho" w:date="2024-04-18T15:40:00Z" w16du:dateUtc="2024-04-18T05:40:00Z">
        <w:r w:rsidR="00A4124A">
          <w:rPr>
            <w:rFonts w:ascii="Arial" w:hAnsi="Arial" w:cs="Arial"/>
            <w:b/>
            <w:bCs/>
          </w:rPr>
          <w:t>Implication</w:t>
        </w:r>
        <w:r w:rsidR="00C37BEB">
          <w:rPr>
            <w:rFonts w:ascii="Arial" w:hAnsi="Arial" w:cs="Arial"/>
            <w:b/>
            <w:bCs/>
          </w:rPr>
          <w:t>s</w:t>
        </w:r>
        <w:r w:rsidR="00A4124A">
          <w:rPr>
            <w:rFonts w:ascii="Arial" w:hAnsi="Arial" w:cs="Arial"/>
            <w:b/>
            <w:bCs/>
          </w:rPr>
          <w:t xml:space="preserve"> for research. </w:t>
        </w:r>
        <w:r w:rsidR="00A4124A">
          <w:rPr>
            <w:rFonts w:ascii="Arial" w:hAnsi="Arial" w:cs="Arial"/>
            <w:b/>
            <w:bCs/>
          </w:rPr>
          <w:tab/>
        </w:r>
      </w:ins>
      <w:del w:id="1109" w:author="Charlotte Page" w:date="2024-04-12T12:52:00Z">
        <w:r w:rsidRPr="00B77FF1" w:rsidDel="00715504">
          <w:rPr>
            <w:rFonts w:ascii="Arial" w:hAnsi="Arial" w:cs="Arial"/>
          </w:rPr>
          <w:delText>, future research efforts can become more precise and efficient.</w:delText>
        </w:r>
        <w:r w:rsidDel="00715504">
          <w:rPr>
            <w:rFonts w:ascii="Arial" w:hAnsi="Arial" w:cs="Arial"/>
          </w:rPr>
          <w:delText xml:space="preserve"> </w:delText>
        </w:r>
      </w:del>
      <w:r>
        <w:rPr>
          <w:rFonts w:ascii="Arial" w:hAnsi="Arial" w:cs="Arial"/>
        </w:rPr>
        <w:t>Research globally has primar</w:t>
      </w:r>
      <w:ins w:id="1110" w:author="Man Lim Ho" w:date="2024-04-17T16:48:00Z" w16du:dateUtc="2024-04-17T06:48:00Z">
        <w:r w:rsidR="00795329">
          <w:rPr>
            <w:rFonts w:ascii="Arial" w:hAnsi="Arial" w:cs="Arial"/>
          </w:rPr>
          <w:t>il</w:t>
        </w:r>
      </w:ins>
      <w:r>
        <w:rPr>
          <w:rFonts w:ascii="Arial" w:hAnsi="Arial" w:cs="Arial"/>
        </w:rPr>
        <w:t xml:space="preserve">y focused on reporting ecological responses to climate change associated events however substantial effort has also been directed to experimental studies. </w:t>
      </w:r>
      <w:del w:id="1111" w:author="Charlotte Page" w:date="2024-04-12T12:51:00Z">
        <w:r w:rsidDel="00715504">
          <w:rPr>
            <w:rFonts w:ascii="Arial" w:hAnsi="Arial" w:cs="Arial"/>
          </w:rPr>
          <w:delText xml:space="preserve">Interestingly </w:delText>
        </w:r>
      </w:del>
      <w:ins w:id="1112" w:author="Charlotte Page" w:date="2024-04-12T12:52:00Z">
        <w:r w:rsidR="00715504">
          <w:rPr>
            <w:rFonts w:ascii="Arial" w:hAnsi="Arial" w:cs="Arial"/>
          </w:rPr>
          <w:t>P</w:t>
        </w:r>
      </w:ins>
      <w:del w:id="1113" w:author="Charlotte Page" w:date="2024-04-12T12:52:00Z">
        <w:r w:rsidDel="00715504">
          <w:rPr>
            <w:rFonts w:ascii="Arial" w:hAnsi="Arial" w:cs="Arial"/>
          </w:rPr>
          <w:delText>p</w:delText>
        </w:r>
      </w:del>
      <w:r>
        <w:rPr>
          <w:rFonts w:ascii="Arial" w:hAnsi="Arial" w:cs="Arial"/>
        </w:rPr>
        <w:t xml:space="preserve">hysiological data is one of the most common </w:t>
      </w:r>
      <w:del w:id="1114" w:author="Charlotte Page" w:date="2024-04-12T12:52:00Z">
        <w:r w:rsidDel="00715504">
          <w:rPr>
            <w:rFonts w:ascii="Arial" w:hAnsi="Arial" w:cs="Arial"/>
          </w:rPr>
          <w:delText>forms of impact and</w:delText>
        </w:r>
      </w:del>
      <w:ins w:id="1115" w:author="Charlotte Page" w:date="2024-04-12T12:52:00Z">
        <w:del w:id="1116" w:author="Man Lim Ho" w:date="2024-04-17T16:49:00Z" w16du:dateUtc="2024-04-17T06:49:00Z">
          <w:r w:rsidR="00715504" w:rsidDel="005E1CA8">
            <w:rPr>
              <w:rFonts w:ascii="Arial" w:hAnsi="Arial" w:cs="Arial"/>
            </w:rPr>
            <w:delText>types of</w:delText>
          </w:r>
        </w:del>
      </w:ins>
      <w:ins w:id="1117" w:author="Man Lim Ho" w:date="2024-04-17T16:49:00Z" w16du:dateUtc="2024-04-17T06:49:00Z">
        <w:r w:rsidR="005E1CA8">
          <w:rPr>
            <w:rFonts w:ascii="Arial" w:hAnsi="Arial" w:cs="Arial"/>
          </w:rPr>
          <w:t>forms of impact, and</w:t>
        </w:r>
      </w:ins>
      <w:r>
        <w:rPr>
          <w:rFonts w:ascii="Arial" w:hAnsi="Arial" w:cs="Arial"/>
        </w:rPr>
        <w:t xml:space="preserve"> data</w:t>
      </w:r>
      <w:ins w:id="1118" w:author="Man Lim Ho" w:date="2024-04-17T16:49:00Z" w16du:dateUtc="2024-04-17T06:49:00Z">
        <w:r w:rsidR="005E1CA8">
          <w:rPr>
            <w:rFonts w:ascii="Arial" w:hAnsi="Arial" w:cs="Arial"/>
          </w:rPr>
          <w:t xml:space="preserve"> was</w:t>
        </w:r>
      </w:ins>
      <w:r>
        <w:rPr>
          <w:rFonts w:ascii="Arial" w:hAnsi="Arial" w:cs="Arial"/>
        </w:rPr>
        <w:t xml:space="preserve"> reported in the studies, with 30% of the identified literature reporting on the physiological state of corals associated with climate impacts in subtropical regions. Future research in this area should consider</w:t>
      </w:r>
      <w:ins w:id="1119" w:author="Man Lim Ho" w:date="2024-04-17T16:49:00Z" w16du:dateUtc="2024-04-17T06:49:00Z">
        <w:r w:rsidR="00292E56">
          <w:rPr>
            <w:rFonts w:ascii="Arial" w:hAnsi="Arial" w:cs="Arial"/>
          </w:rPr>
          <w:t xml:space="preserve"> a</w:t>
        </w:r>
      </w:ins>
      <w:r>
        <w:rPr>
          <w:rFonts w:ascii="Arial" w:hAnsi="Arial" w:cs="Arial"/>
        </w:rPr>
        <w:t xml:space="preserve"> meta-analysis of the evidence identified in the current study. In particular, the assessment of </w:t>
      </w:r>
      <w:ins w:id="1120" w:author="Man Lim Ho" w:date="2024-04-17T16:49:00Z" w16du:dateUtc="2024-04-17T06:49:00Z">
        <w:r w:rsidR="00292E56">
          <w:rPr>
            <w:rFonts w:ascii="Arial" w:hAnsi="Arial" w:cs="Arial"/>
          </w:rPr>
          <w:t xml:space="preserve">the </w:t>
        </w:r>
      </w:ins>
      <w:r>
        <w:rPr>
          <w:rFonts w:ascii="Arial" w:hAnsi="Arial" w:cs="Arial"/>
        </w:rPr>
        <w:t xml:space="preserve">severity of </w:t>
      </w:r>
      <w:del w:id="1121" w:author="Charlotte Page" w:date="2024-04-12T12:53:00Z">
        <w:r w:rsidDel="00715504">
          <w:rPr>
            <w:rFonts w:ascii="Arial" w:hAnsi="Arial" w:cs="Arial"/>
          </w:rPr>
          <w:delText>bleaching impacts within</w:delText>
        </w:r>
      </w:del>
      <w:ins w:id="1122" w:author="Charlotte Page" w:date="2024-04-12T12:53:00Z">
        <w:r w:rsidR="00715504">
          <w:rPr>
            <w:rFonts w:ascii="Arial" w:hAnsi="Arial" w:cs="Arial"/>
          </w:rPr>
          <w:t>thermal stress events</w:t>
        </w:r>
      </w:ins>
      <w:r>
        <w:rPr>
          <w:rFonts w:ascii="Arial" w:hAnsi="Arial" w:cs="Arial"/>
        </w:rPr>
        <w:t xml:space="preserve"> </w:t>
      </w:r>
      <w:del w:id="1123" w:author="Charlotte Page" w:date="2024-04-12T12:53:00Z">
        <w:r w:rsidDel="00715504">
          <w:rPr>
            <w:rFonts w:ascii="Arial" w:hAnsi="Arial" w:cs="Arial"/>
          </w:rPr>
          <w:delText xml:space="preserve">subtropical studies with research effort </w:delText>
        </w:r>
      </w:del>
      <w:r>
        <w:rPr>
          <w:rFonts w:ascii="Arial" w:hAnsi="Arial" w:cs="Arial"/>
        </w:rPr>
        <w:t xml:space="preserve">shows </w:t>
      </w:r>
      <w:ins w:id="1124" w:author="Charlotte Page" w:date="2024-04-12T12:53:00Z">
        <w:r w:rsidR="00715504">
          <w:rPr>
            <w:rFonts w:ascii="Arial" w:hAnsi="Arial" w:cs="Arial"/>
          </w:rPr>
          <w:t xml:space="preserve">evidence for </w:t>
        </w:r>
      </w:ins>
      <w:r>
        <w:rPr>
          <w:rFonts w:ascii="Arial" w:hAnsi="Arial" w:cs="Arial"/>
        </w:rPr>
        <w:t xml:space="preserve">severe bleaching events recorded from 2010-2023 </w:t>
      </w:r>
      <w:del w:id="1125" w:author="Charlotte Page" w:date="2024-04-12T12:53:00Z">
        <w:r w:rsidDel="00715504">
          <w:rPr>
            <w:rFonts w:ascii="Arial" w:hAnsi="Arial" w:cs="Arial"/>
          </w:rPr>
          <w:delText xml:space="preserve">predominantly report events </w:delText>
        </w:r>
      </w:del>
      <w:r>
        <w:rPr>
          <w:rFonts w:ascii="Arial" w:hAnsi="Arial" w:cs="Arial"/>
        </w:rPr>
        <w:t>occurring within</w:t>
      </w:r>
      <w:ins w:id="1126" w:author="Charlotte Page" w:date="2024-04-12T12:53:00Z">
        <w:r w:rsidR="00715504">
          <w:rPr>
            <w:rFonts w:ascii="Arial" w:hAnsi="Arial" w:cs="Arial"/>
          </w:rPr>
          <w:t xml:space="preserve"> the</w:t>
        </w:r>
      </w:ins>
      <w:r>
        <w:rPr>
          <w:rFonts w:ascii="Arial" w:hAnsi="Arial" w:cs="Arial"/>
        </w:rPr>
        <w:t xml:space="preserve"> mortality scale of impact (degree heating week of 8 or above). Understanding the severity of </w:t>
      </w:r>
      <w:del w:id="1127" w:author="Charlotte Page" w:date="2024-04-12T12:54:00Z">
        <w:r w:rsidDel="00715504">
          <w:rPr>
            <w:rFonts w:ascii="Arial" w:hAnsi="Arial" w:cs="Arial"/>
          </w:rPr>
          <w:delText xml:space="preserve">bleaching </w:delText>
        </w:r>
      </w:del>
      <w:ins w:id="1128" w:author="Charlotte Page" w:date="2024-04-12T12:54:00Z">
        <w:r w:rsidR="00715504">
          <w:rPr>
            <w:rFonts w:ascii="Arial" w:hAnsi="Arial" w:cs="Arial"/>
          </w:rPr>
          <w:t xml:space="preserve">thermal stress </w:t>
        </w:r>
      </w:ins>
      <w:r>
        <w:rPr>
          <w:rFonts w:ascii="Arial" w:hAnsi="Arial" w:cs="Arial"/>
        </w:rPr>
        <w:t xml:space="preserve">reports across subtropical regions will aid managers in predicting and responding to the impact of bleaching on these reefs. Ongoing systematic assessment of research effort and evidence provided will also provide managers with reliable, </w:t>
      </w:r>
      <w:del w:id="1129" w:author="Man Lim Ho" w:date="2024-04-12T14:24:00Z" w16du:dateUtc="2024-04-12T04:24:00Z">
        <w:r w:rsidDel="00BA1B70">
          <w:rPr>
            <w:rFonts w:ascii="Arial" w:hAnsi="Arial" w:cs="Arial"/>
          </w:rPr>
          <w:delText>transparent</w:delText>
        </w:r>
      </w:del>
      <w:ins w:id="1130" w:author="Man Lim Ho" w:date="2024-04-12T14:24:00Z" w16du:dateUtc="2024-04-12T04:24:00Z">
        <w:r w:rsidR="00BA1B70">
          <w:rPr>
            <w:rFonts w:ascii="Arial" w:hAnsi="Arial" w:cs="Arial"/>
          </w:rPr>
          <w:t>transparent,</w:t>
        </w:r>
      </w:ins>
      <w:r>
        <w:rPr>
          <w:rFonts w:ascii="Arial" w:hAnsi="Arial" w:cs="Arial"/>
        </w:rPr>
        <w:t xml:space="preserve"> and comparable assessment of evidence as it continues to develop</w:t>
      </w:r>
      <w:ins w:id="1131" w:author="Man Lim Ho" w:date="2024-04-12T14:24:00Z" w16du:dateUtc="2024-04-12T04:24:00Z">
        <w:r w:rsidR="00EC36C9">
          <w:rPr>
            <w:rFonts w:ascii="Arial" w:hAnsi="Arial" w:cs="Arial"/>
          </w:rPr>
          <w:t xml:space="preserve"> </w:t>
        </w:r>
      </w:ins>
      <w:ins w:id="1132" w:author="Man Lim Ho" w:date="2024-04-17T16:50:00Z" w16du:dateUtc="2024-04-17T06:50:00Z">
        <w:r w:rsidR="00B50EBA">
          <w:rPr>
            <w:rFonts w:ascii="Arial" w:hAnsi="Arial" w:cs="Arial"/>
          </w:rPr>
          <w:t xml:space="preserve">and allow for the </w:t>
        </w:r>
      </w:ins>
      <w:ins w:id="1133" w:author="Charlotte Page" w:date="2024-04-12T12:55:00Z">
        <w:del w:id="1134" w:author="Man Lim Ho" w:date="2024-04-12T14:24:00Z" w16du:dateUtc="2024-04-12T04:24:00Z">
          <w:r w:rsidR="00715504" w:rsidDel="00EC36C9">
            <w:rPr>
              <w:rFonts w:ascii="Arial" w:hAnsi="Arial" w:cs="Arial"/>
            </w:rPr>
            <w:delText>.</w:delText>
          </w:r>
        </w:del>
      </w:ins>
    </w:p>
    <w:p w14:paraId="77AB4F7D" w14:textId="61AA5327" w:rsidR="002C5324" w:rsidRPr="00854DB3" w:rsidRDefault="002C5324" w:rsidP="002C5324">
      <w:pPr>
        <w:spacing w:line="480" w:lineRule="auto"/>
        <w:jc w:val="both"/>
        <w:rPr>
          <w:rFonts w:ascii="Arial" w:hAnsi="Arial" w:cs="Arial"/>
          <w:b/>
          <w:bCs/>
        </w:rPr>
      </w:pPr>
      <w:del w:id="1135" w:author="Charlotte Page" w:date="2024-04-12T12:54:00Z">
        <w:r w:rsidDel="00715504">
          <w:rPr>
            <w:rFonts w:ascii="Arial" w:hAnsi="Arial" w:cs="Arial"/>
          </w:rPr>
          <w:lastRenderedPageBreak/>
          <w:delText xml:space="preserve">, and allow for development of </w:delText>
        </w:r>
      </w:del>
      <w:r>
        <w:rPr>
          <w:rFonts w:ascii="Arial" w:hAnsi="Arial" w:cs="Arial"/>
        </w:rPr>
        <w:t>evidence-based management practices specific to these unique and valuable ecosystems</w:t>
      </w:r>
      <w:del w:id="1136" w:author="Man Lim Ho" w:date="2024-04-12T14:24:00Z" w16du:dateUtc="2024-04-12T04:24:00Z">
        <w:r w:rsidDel="00EC36C9">
          <w:rPr>
            <w:rFonts w:ascii="Arial" w:hAnsi="Arial" w:cs="Arial"/>
          </w:rPr>
          <w:delText xml:space="preserve"> </w:delText>
        </w:r>
      </w:del>
      <w:ins w:id="1137" w:author="Man Lim Ho" w:date="2024-04-12T14:24:00Z" w16du:dateUtc="2024-04-12T04:24:00Z">
        <w:r w:rsidR="00EC36C9">
          <w:rPr>
            <w:rFonts w:ascii="Arial" w:hAnsi="Arial" w:cs="Arial"/>
          </w:rPr>
          <w:t>.</w:t>
        </w:r>
      </w:ins>
      <w:r>
        <w:rPr>
          <w:rFonts w:ascii="Arial" w:hAnsi="Arial" w:cs="Arial"/>
          <w:b/>
          <w:bCs/>
        </w:rPr>
        <w:br w:type="page"/>
      </w:r>
    </w:p>
    <w:p w14:paraId="1ABDEF8B" w14:textId="5339165C" w:rsidR="00655578" w:rsidRDefault="00655578" w:rsidP="002C5324">
      <w:pPr>
        <w:spacing w:line="480" w:lineRule="auto"/>
        <w:jc w:val="both"/>
        <w:rPr>
          <w:rFonts w:ascii="Arial" w:hAnsi="Arial" w:cs="Arial"/>
          <w:b/>
          <w:bCs/>
        </w:rPr>
      </w:pPr>
      <w:r>
        <w:rPr>
          <w:rFonts w:ascii="Arial" w:hAnsi="Arial" w:cs="Arial"/>
          <w:b/>
          <w:bCs/>
        </w:rPr>
        <w:lastRenderedPageBreak/>
        <w:t>Declarations</w:t>
      </w:r>
    </w:p>
    <w:p w14:paraId="03267766" w14:textId="5114BEF7" w:rsidR="00D953FD" w:rsidRDefault="00D953FD" w:rsidP="002C5324">
      <w:pPr>
        <w:spacing w:line="480" w:lineRule="auto"/>
        <w:jc w:val="both"/>
        <w:rPr>
          <w:rFonts w:ascii="Arial" w:hAnsi="Arial" w:cs="Arial"/>
          <w:b/>
          <w:bCs/>
        </w:rPr>
      </w:pPr>
      <w:r>
        <w:rPr>
          <w:rFonts w:ascii="Arial" w:hAnsi="Arial" w:cs="Arial"/>
          <w:b/>
          <w:bCs/>
        </w:rPr>
        <w:t xml:space="preserve">Ethics approval and consent to </w:t>
      </w:r>
      <w:proofErr w:type="gramStart"/>
      <w:r>
        <w:rPr>
          <w:rFonts w:ascii="Arial" w:hAnsi="Arial" w:cs="Arial"/>
          <w:b/>
          <w:bCs/>
        </w:rPr>
        <w:t>participate</w:t>
      </w:r>
      <w:proofErr w:type="gramEnd"/>
    </w:p>
    <w:p w14:paraId="16304A19" w14:textId="03008A1F" w:rsidR="00D953FD" w:rsidRPr="00501861" w:rsidRDefault="00D953FD" w:rsidP="002C5324">
      <w:pPr>
        <w:spacing w:line="480" w:lineRule="auto"/>
        <w:jc w:val="both"/>
        <w:rPr>
          <w:rFonts w:ascii="Arial" w:hAnsi="Arial" w:cs="Arial"/>
        </w:rPr>
      </w:pPr>
      <w:r w:rsidRPr="00501861">
        <w:rPr>
          <w:rFonts w:ascii="Arial" w:hAnsi="Arial" w:cs="Arial"/>
        </w:rPr>
        <w:t>Not applicable.</w:t>
      </w:r>
    </w:p>
    <w:p w14:paraId="4DE3A39A" w14:textId="717C0723" w:rsidR="00D953FD" w:rsidRDefault="00501861" w:rsidP="002C5324">
      <w:pPr>
        <w:spacing w:line="480" w:lineRule="auto"/>
        <w:jc w:val="both"/>
        <w:rPr>
          <w:rFonts w:ascii="Arial" w:hAnsi="Arial" w:cs="Arial"/>
          <w:b/>
          <w:bCs/>
        </w:rPr>
      </w:pPr>
      <w:r>
        <w:rPr>
          <w:rFonts w:ascii="Arial" w:hAnsi="Arial" w:cs="Arial"/>
          <w:b/>
          <w:bCs/>
        </w:rPr>
        <w:t xml:space="preserve">Consent for </w:t>
      </w:r>
      <w:proofErr w:type="gramStart"/>
      <w:r>
        <w:rPr>
          <w:rFonts w:ascii="Arial" w:hAnsi="Arial" w:cs="Arial"/>
          <w:b/>
          <w:bCs/>
        </w:rPr>
        <w:t>publication</w:t>
      </w:r>
      <w:proofErr w:type="gramEnd"/>
    </w:p>
    <w:p w14:paraId="4FFE4E5C" w14:textId="1760EE33" w:rsidR="00501861" w:rsidRPr="00501861" w:rsidRDefault="00501861" w:rsidP="002C5324">
      <w:pPr>
        <w:spacing w:line="480" w:lineRule="auto"/>
        <w:jc w:val="both"/>
        <w:rPr>
          <w:rFonts w:ascii="Arial" w:hAnsi="Arial" w:cs="Arial"/>
        </w:rPr>
      </w:pPr>
      <w:r w:rsidRPr="00501861">
        <w:rPr>
          <w:rFonts w:ascii="Arial" w:hAnsi="Arial" w:cs="Arial"/>
        </w:rPr>
        <w:t>Not applicable.</w:t>
      </w:r>
    </w:p>
    <w:p w14:paraId="1DAD0648" w14:textId="77777777" w:rsidR="00501861" w:rsidRDefault="00501861" w:rsidP="00501861">
      <w:pPr>
        <w:spacing w:line="480" w:lineRule="auto"/>
        <w:jc w:val="both"/>
        <w:rPr>
          <w:rStyle w:val="Hyperlink"/>
          <w:rFonts w:ascii="Arial" w:hAnsi="Arial" w:cs="Arial"/>
        </w:rPr>
      </w:pPr>
      <w:r>
        <w:rPr>
          <w:rFonts w:ascii="Arial" w:hAnsi="Arial" w:cs="Arial"/>
          <w:b/>
          <w:bCs/>
        </w:rPr>
        <w:t>Availability of data and materials</w:t>
      </w:r>
    </w:p>
    <w:p w14:paraId="24D3432A" w14:textId="11D6B0F4" w:rsidR="00501861" w:rsidRDefault="00501861" w:rsidP="00501861">
      <w:pPr>
        <w:spacing w:line="480" w:lineRule="auto"/>
        <w:jc w:val="both"/>
        <w:rPr>
          <w:rFonts w:ascii="Arial" w:hAnsi="Arial" w:cs="Arial"/>
          <w:color w:val="000000" w:themeColor="text1"/>
        </w:rPr>
      </w:pPr>
      <w:r w:rsidRPr="00FE4F7A">
        <w:rPr>
          <w:rFonts w:ascii="Arial" w:hAnsi="Arial" w:cs="Arial"/>
          <w:color w:val="000000" w:themeColor="text1"/>
        </w:rPr>
        <w:t xml:space="preserve">The datasets generated and/or analysed during the current study are available in the </w:t>
      </w:r>
      <w:r>
        <w:rPr>
          <w:rFonts w:ascii="Arial" w:hAnsi="Arial" w:cs="Arial"/>
          <w:color w:val="000000" w:themeColor="text1"/>
        </w:rPr>
        <w:t>GitHub</w:t>
      </w:r>
      <w:r w:rsidRPr="00FE4F7A">
        <w:rPr>
          <w:rFonts w:ascii="Arial" w:hAnsi="Arial" w:cs="Arial"/>
          <w:color w:val="000000" w:themeColor="text1"/>
        </w:rPr>
        <w:t xml:space="preserve"> repository, </w:t>
      </w:r>
      <w:hyperlink r:id="rId20" w:history="1">
        <w:r w:rsidRPr="00585974">
          <w:rPr>
            <w:rStyle w:val="Hyperlink"/>
            <w:rFonts w:ascii="Arial" w:hAnsi="Arial" w:cs="Arial"/>
          </w:rPr>
          <w:t>https://github.com/MLH95/Ho-et-al-2024_Systematic-Map</w:t>
        </w:r>
      </w:hyperlink>
    </w:p>
    <w:p w14:paraId="1673EE2B" w14:textId="41B7BC8D" w:rsidR="009A02C7" w:rsidRPr="00B77FF1" w:rsidRDefault="009A02C7" w:rsidP="009A02C7">
      <w:pPr>
        <w:spacing w:line="480" w:lineRule="auto"/>
        <w:jc w:val="both"/>
        <w:rPr>
          <w:rFonts w:ascii="Arial" w:hAnsi="Arial" w:cs="Arial"/>
          <w:b/>
          <w:bCs/>
        </w:rPr>
      </w:pPr>
      <w:r>
        <w:rPr>
          <w:rFonts w:ascii="Arial" w:hAnsi="Arial" w:cs="Arial"/>
          <w:b/>
          <w:bCs/>
        </w:rPr>
        <w:t>Competing interests</w:t>
      </w:r>
    </w:p>
    <w:p w14:paraId="16BD053C" w14:textId="2B8737C3" w:rsidR="00616843" w:rsidRDefault="00616843" w:rsidP="00501861">
      <w:pPr>
        <w:spacing w:line="480" w:lineRule="auto"/>
        <w:jc w:val="both"/>
        <w:rPr>
          <w:rFonts w:ascii="Arial" w:hAnsi="Arial" w:cs="Arial"/>
        </w:rPr>
      </w:pPr>
      <w:r w:rsidRPr="00616843">
        <w:rPr>
          <w:rFonts w:ascii="Arial" w:hAnsi="Arial" w:cs="Arial"/>
        </w:rPr>
        <w:t>The authors declare that they have no competing interests</w:t>
      </w:r>
      <w:r>
        <w:rPr>
          <w:rFonts w:ascii="Arial" w:hAnsi="Arial" w:cs="Arial"/>
        </w:rPr>
        <w:t>.</w:t>
      </w:r>
    </w:p>
    <w:p w14:paraId="46D60F8C" w14:textId="5DCCD966" w:rsidR="00501861" w:rsidRDefault="000B05B8" w:rsidP="00501861">
      <w:pPr>
        <w:spacing w:line="480" w:lineRule="auto"/>
        <w:jc w:val="both"/>
        <w:rPr>
          <w:rFonts w:ascii="Arial" w:hAnsi="Arial" w:cs="Arial"/>
          <w:b/>
          <w:bCs/>
        </w:rPr>
      </w:pPr>
      <w:r>
        <w:rPr>
          <w:rFonts w:ascii="Arial" w:hAnsi="Arial" w:cs="Arial"/>
          <w:b/>
          <w:bCs/>
        </w:rPr>
        <w:t>Funding</w:t>
      </w:r>
    </w:p>
    <w:p w14:paraId="08E9B1CA" w14:textId="1F7FA1E7" w:rsidR="000B05B8" w:rsidRDefault="000B05B8" w:rsidP="00501861">
      <w:pPr>
        <w:spacing w:line="480" w:lineRule="auto"/>
        <w:jc w:val="both"/>
        <w:rPr>
          <w:rFonts w:ascii="Arial" w:hAnsi="Arial" w:cs="Arial"/>
          <w:b/>
          <w:bCs/>
        </w:rPr>
      </w:pPr>
      <w:r>
        <w:rPr>
          <w:rFonts w:ascii="Arial" w:hAnsi="Arial" w:cs="Arial"/>
        </w:rPr>
        <w:t>Funding in support of this research is provided by UNSW Scientia Program to TDA and research contracts with Parks Australia to TDA, WPL, TG.</w:t>
      </w:r>
    </w:p>
    <w:p w14:paraId="0215652D" w14:textId="3CE6F3DF" w:rsidR="002C5324" w:rsidRDefault="00D953FD" w:rsidP="002C5324">
      <w:pPr>
        <w:spacing w:line="480" w:lineRule="auto"/>
        <w:jc w:val="both"/>
        <w:rPr>
          <w:rFonts w:ascii="Arial" w:hAnsi="Arial" w:cs="Arial"/>
          <w:b/>
          <w:bCs/>
        </w:rPr>
      </w:pPr>
      <w:r>
        <w:rPr>
          <w:rFonts w:ascii="Arial" w:hAnsi="Arial" w:cs="Arial"/>
          <w:b/>
          <w:bCs/>
        </w:rPr>
        <w:t>Authors’ contributions</w:t>
      </w:r>
    </w:p>
    <w:p w14:paraId="09D71F15" w14:textId="77777777" w:rsidR="002C5324" w:rsidRPr="001D7B67" w:rsidRDefault="002C5324" w:rsidP="002C5324">
      <w:pPr>
        <w:spacing w:line="480" w:lineRule="auto"/>
        <w:jc w:val="both"/>
        <w:rPr>
          <w:rFonts w:ascii="Arial" w:hAnsi="Arial" w:cs="Arial"/>
          <w:color w:val="000000" w:themeColor="text1"/>
        </w:rPr>
      </w:pPr>
      <w:r>
        <w:rPr>
          <w:rStyle w:val="normaltextrun"/>
          <w:rFonts w:ascii="Arial" w:hAnsi="Arial" w:cs="Arial"/>
          <w:color w:val="000000" w:themeColor="text1"/>
          <w:shd w:val="clear" w:color="auto" w:fill="FFFFFF"/>
          <w:lang w:val="en-US"/>
        </w:rPr>
        <w:t xml:space="preserve">Publication Authors: </w:t>
      </w:r>
      <w:r w:rsidRPr="001D7B67">
        <w:rPr>
          <w:rStyle w:val="normaltextrun"/>
          <w:rFonts w:ascii="Arial" w:hAnsi="Arial" w:cs="Arial"/>
          <w:color w:val="000000" w:themeColor="text1"/>
          <w:shd w:val="clear" w:color="auto" w:fill="FFFFFF"/>
          <w:lang w:val="en-US"/>
        </w:rPr>
        <w:t xml:space="preserve">Ho, M.L. </w:t>
      </w:r>
      <w:r w:rsidRPr="001D7B67">
        <w:rPr>
          <w:rStyle w:val="normaltextrun"/>
          <w:rFonts w:ascii="Arial" w:hAnsi="Arial" w:cs="Arial"/>
          <w:color w:val="000000" w:themeColor="text1"/>
          <w:sz w:val="13"/>
          <w:szCs w:val="13"/>
          <w:shd w:val="clear" w:color="auto" w:fill="FFFFFF"/>
          <w:vertAlign w:val="superscript"/>
          <w:lang w:val="en-US"/>
        </w:rPr>
        <w:t xml:space="preserve">1, </w:t>
      </w:r>
      <w:r w:rsidRPr="001D7B67">
        <w:rPr>
          <w:rStyle w:val="normaltextrun"/>
          <w:rFonts w:ascii="Arial" w:hAnsi="Arial" w:cs="Arial"/>
          <w:color w:val="000000" w:themeColor="text1"/>
          <w:shd w:val="clear" w:color="auto" w:fill="FFFFFF"/>
          <w:lang w:val="en-US"/>
        </w:rPr>
        <w:t>Leggat WP</w:t>
      </w:r>
      <w:r w:rsidRPr="001D7B67">
        <w:rPr>
          <w:rStyle w:val="normaltextrun"/>
          <w:rFonts w:ascii="Arial" w:hAnsi="Arial" w:cs="Arial"/>
          <w:color w:val="000000" w:themeColor="text1"/>
          <w:sz w:val="13"/>
          <w:szCs w:val="13"/>
          <w:shd w:val="clear" w:color="auto" w:fill="FFFFFF"/>
          <w:vertAlign w:val="superscript"/>
          <w:lang w:val="en-US"/>
        </w:rPr>
        <w:t>2</w:t>
      </w:r>
      <w:proofErr w:type="gramStart"/>
      <w:r w:rsidRPr="001D7B67">
        <w:rPr>
          <w:rStyle w:val="normaltextrun"/>
          <w:rFonts w:ascii="Arial" w:hAnsi="Arial" w:cs="Arial"/>
          <w:color w:val="000000" w:themeColor="text1"/>
          <w:sz w:val="13"/>
          <w:szCs w:val="13"/>
          <w:shd w:val="clear" w:color="auto" w:fill="FFFFFF"/>
          <w:vertAlign w:val="superscript"/>
          <w:lang w:val="en-US"/>
        </w:rPr>
        <w:t xml:space="preserve">, </w:t>
      </w:r>
      <w:r>
        <w:rPr>
          <w:rStyle w:val="normaltextrun"/>
          <w:rFonts w:ascii="Arial" w:hAnsi="Arial" w:cs="Arial"/>
          <w:color w:val="000000" w:themeColor="text1"/>
          <w:sz w:val="13"/>
          <w:szCs w:val="13"/>
          <w:shd w:val="clear" w:color="auto" w:fill="FFFFFF"/>
          <w:lang w:val="en-US"/>
        </w:rPr>
        <w:t>,</w:t>
      </w:r>
      <w:proofErr w:type="gramEnd"/>
      <w:r>
        <w:rPr>
          <w:rStyle w:val="normaltextrun"/>
          <w:rFonts w:ascii="Arial" w:hAnsi="Arial" w:cs="Arial"/>
          <w:color w:val="000000" w:themeColor="text1"/>
          <w:sz w:val="13"/>
          <w:szCs w:val="13"/>
          <w:shd w:val="clear" w:color="auto" w:fill="FFFFFF"/>
          <w:lang w:val="en-US"/>
        </w:rPr>
        <w:t xml:space="preserve"> </w:t>
      </w:r>
      <w:r w:rsidRPr="001D7B67">
        <w:rPr>
          <w:rStyle w:val="normaltextrun"/>
          <w:rFonts w:ascii="Arial" w:hAnsi="Arial" w:cs="Arial"/>
          <w:color w:val="000000" w:themeColor="text1"/>
          <w:shd w:val="clear" w:color="auto" w:fill="FFFFFF"/>
          <w:lang w:val="en-US"/>
        </w:rPr>
        <w:t xml:space="preserve">Gaston T, Nakagawa, S Perkins-Kirkpatrick S, Hobday A, Richards Z Page C.E. </w:t>
      </w:r>
      <w:r w:rsidRPr="001D7B67">
        <w:rPr>
          <w:rStyle w:val="normaltextrun"/>
          <w:rFonts w:ascii="Arial" w:hAnsi="Arial" w:cs="Arial"/>
          <w:color w:val="000000" w:themeColor="text1"/>
          <w:sz w:val="13"/>
          <w:szCs w:val="13"/>
          <w:shd w:val="clear" w:color="auto" w:fill="FFFFFF"/>
          <w:vertAlign w:val="superscript"/>
          <w:lang w:val="en-US"/>
        </w:rPr>
        <w:t>1</w:t>
      </w:r>
      <w:r w:rsidRPr="001D7B67">
        <w:rPr>
          <w:rStyle w:val="normaltextrun"/>
          <w:rFonts w:ascii="Arial" w:hAnsi="Arial" w:cs="Arial"/>
          <w:color w:val="000000" w:themeColor="text1"/>
          <w:shd w:val="clear" w:color="auto" w:fill="FFFFFF"/>
          <w:lang w:val="en-US"/>
        </w:rPr>
        <w:t xml:space="preserve">,Sawyers P , </w:t>
      </w:r>
      <w:proofErr w:type="spellStart"/>
      <w:r w:rsidRPr="001D7B67">
        <w:rPr>
          <w:rStyle w:val="normaltextrun"/>
          <w:rFonts w:ascii="Arial" w:hAnsi="Arial" w:cs="Arial"/>
          <w:color w:val="000000" w:themeColor="text1"/>
          <w:shd w:val="clear" w:color="auto" w:fill="FFFFFF"/>
          <w:lang w:val="en-US"/>
        </w:rPr>
        <w:t>Lagisz</w:t>
      </w:r>
      <w:proofErr w:type="spellEnd"/>
      <w:r w:rsidRPr="001D7B67">
        <w:rPr>
          <w:rStyle w:val="normaltextrun"/>
          <w:rFonts w:ascii="Arial" w:hAnsi="Arial" w:cs="Arial"/>
          <w:color w:val="000000" w:themeColor="text1"/>
          <w:shd w:val="clear" w:color="auto" w:fill="FFFFFF"/>
          <w:lang w:val="en-US"/>
        </w:rPr>
        <w:t>, M &amp; Ainsworth T.D</w:t>
      </w:r>
      <w:r w:rsidRPr="001D7B67">
        <w:rPr>
          <w:rStyle w:val="normaltextrun"/>
          <w:rFonts w:ascii="Arial" w:hAnsi="Arial" w:cs="Arial"/>
          <w:color w:val="000000" w:themeColor="text1"/>
          <w:sz w:val="13"/>
          <w:szCs w:val="13"/>
          <w:shd w:val="clear" w:color="auto" w:fill="FFFFFF"/>
          <w:vertAlign w:val="superscript"/>
          <w:lang w:val="en-US"/>
        </w:rPr>
        <w:t>2</w:t>
      </w:r>
      <w:r w:rsidRPr="001D7B67">
        <w:rPr>
          <w:rStyle w:val="normaltextrun"/>
          <w:rFonts w:ascii="Arial" w:hAnsi="Arial" w:cs="Arial"/>
          <w:color w:val="000000" w:themeColor="text1"/>
          <w:shd w:val="clear" w:color="auto" w:fill="FFFFFF"/>
          <w:lang w:val="en-US"/>
        </w:rPr>
        <w:t xml:space="preserve">. </w:t>
      </w:r>
      <w:r w:rsidRPr="001D7B67">
        <w:rPr>
          <w:rStyle w:val="normaltextrun"/>
          <w:rFonts w:ascii="Arial" w:hAnsi="Arial" w:cs="Arial"/>
          <w:color w:val="000000" w:themeColor="text1"/>
          <w:shd w:val="clear" w:color="auto" w:fill="FFFFFF"/>
        </w:rPr>
        <w:t> </w:t>
      </w:r>
      <w:r w:rsidRPr="001D7B67">
        <w:rPr>
          <w:rStyle w:val="eop"/>
          <w:rFonts w:ascii="Arial" w:hAnsi="Arial" w:cs="Arial"/>
          <w:color w:val="000000" w:themeColor="text1"/>
          <w:shd w:val="clear" w:color="auto" w:fill="FFFFFF"/>
        </w:rPr>
        <w:t> </w:t>
      </w:r>
    </w:p>
    <w:p w14:paraId="6D27E8E1" w14:textId="5B876FF3" w:rsidR="00A81988" w:rsidRDefault="002C5324" w:rsidP="00A81988">
      <w:pPr>
        <w:spacing w:line="480" w:lineRule="auto"/>
        <w:jc w:val="both"/>
        <w:rPr>
          <w:rFonts w:ascii="Arial" w:hAnsi="Arial" w:cs="Arial"/>
          <w:b/>
          <w:bCs/>
        </w:rPr>
      </w:pPr>
      <w:r w:rsidRPr="00B77FF1">
        <w:rPr>
          <w:rFonts w:ascii="Arial" w:hAnsi="Arial" w:cs="Arial"/>
        </w:rPr>
        <w:t>MLH and T</w:t>
      </w:r>
      <w:r w:rsidR="00B10674">
        <w:rPr>
          <w:rFonts w:ascii="Arial" w:hAnsi="Arial" w:cs="Arial"/>
        </w:rPr>
        <w:t>D</w:t>
      </w:r>
      <w:r w:rsidRPr="00B77FF1">
        <w:rPr>
          <w:rFonts w:ascii="Arial" w:hAnsi="Arial" w:cs="Arial"/>
        </w:rPr>
        <w:t>A conceptualised the idea for this study. MLH, T</w:t>
      </w:r>
      <w:r w:rsidR="00B10674">
        <w:rPr>
          <w:rFonts w:ascii="Arial" w:hAnsi="Arial" w:cs="Arial"/>
        </w:rPr>
        <w:t>D</w:t>
      </w:r>
      <w:r w:rsidRPr="00B77FF1">
        <w:rPr>
          <w:rFonts w:ascii="Arial" w:hAnsi="Arial" w:cs="Arial"/>
        </w:rPr>
        <w:t xml:space="preserve">A, PS and CP designed the data extraction methods, as well as validating the design. MLH and PS screened the original database of articles by title and abstract, and later screening was done collaboratively by MLH, PS, CP, SV, </w:t>
      </w:r>
      <w:proofErr w:type="gramStart"/>
      <w:r w:rsidRPr="00B77FF1">
        <w:rPr>
          <w:rFonts w:ascii="Arial" w:hAnsi="Arial" w:cs="Arial"/>
        </w:rPr>
        <w:t>JW</w:t>
      </w:r>
      <w:proofErr w:type="gramEnd"/>
      <w:r w:rsidRPr="00B77FF1">
        <w:rPr>
          <w:rFonts w:ascii="Arial" w:hAnsi="Arial" w:cs="Arial"/>
        </w:rPr>
        <w:t xml:space="preserve"> and SE. Data analysis was performed by MLH. MLH led the writing of the report with crucial contribution from T</w:t>
      </w:r>
      <w:r w:rsidR="00B10674">
        <w:rPr>
          <w:rFonts w:ascii="Arial" w:hAnsi="Arial" w:cs="Arial"/>
        </w:rPr>
        <w:t>D</w:t>
      </w:r>
      <w:r w:rsidRPr="00B77FF1">
        <w:rPr>
          <w:rFonts w:ascii="Arial" w:hAnsi="Arial" w:cs="Arial"/>
        </w:rPr>
        <w:t>A. All authors give their permission for publication of this systematic map in its final form.</w:t>
      </w:r>
      <w:r w:rsidR="00A81988">
        <w:rPr>
          <w:rFonts w:ascii="Arial" w:hAnsi="Arial" w:cs="Arial"/>
          <w:b/>
          <w:bCs/>
        </w:rPr>
        <w:br w:type="page"/>
      </w:r>
    </w:p>
    <w:p w14:paraId="110933E9" w14:textId="0E40F5F1" w:rsidR="002C5324" w:rsidRPr="00B77FF1" w:rsidRDefault="002C5324" w:rsidP="002C5324">
      <w:pPr>
        <w:spacing w:line="480" w:lineRule="auto"/>
        <w:jc w:val="both"/>
        <w:rPr>
          <w:rFonts w:ascii="Arial" w:hAnsi="Arial" w:cs="Arial"/>
          <w:b/>
          <w:bCs/>
        </w:rPr>
      </w:pPr>
      <w:r w:rsidRPr="00B77FF1">
        <w:rPr>
          <w:rFonts w:ascii="Arial" w:hAnsi="Arial" w:cs="Arial"/>
          <w:b/>
          <w:bCs/>
        </w:rPr>
        <w:lastRenderedPageBreak/>
        <w:t>Acknowledgement</w:t>
      </w:r>
    </w:p>
    <w:p w14:paraId="19D3790E" w14:textId="550FC488" w:rsidR="00562682" w:rsidRPr="000B05B8" w:rsidRDefault="002C5324" w:rsidP="00562682">
      <w:pPr>
        <w:spacing w:line="480" w:lineRule="auto"/>
        <w:jc w:val="both"/>
        <w:rPr>
          <w:rFonts w:ascii="Arial" w:hAnsi="Arial" w:cs="Arial"/>
        </w:rPr>
      </w:pPr>
      <w:r w:rsidRPr="00B77FF1">
        <w:rPr>
          <w:rFonts w:ascii="Arial" w:hAnsi="Arial" w:cs="Arial"/>
        </w:rPr>
        <w:t>MLH recognises the support provided by T</w:t>
      </w:r>
      <w:r w:rsidR="00B10674">
        <w:rPr>
          <w:rFonts w:ascii="Arial" w:hAnsi="Arial" w:cs="Arial"/>
        </w:rPr>
        <w:t>D</w:t>
      </w:r>
      <w:r w:rsidRPr="00B77FF1">
        <w:rPr>
          <w:rFonts w:ascii="Arial" w:hAnsi="Arial" w:cs="Arial"/>
        </w:rPr>
        <w:t>A, WL, PS, CP, SV, JW, SE on their assistance on extracting data from the list of articles included for full-text screening. MLH also recognises the guidance of ML, SN, TG on the creation of the protocol.</w:t>
      </w:r>
      <w:r w:rsidR="00562682">
        <w:rPr>
          <w:rFonts w:ascii="Arial" w:hAnsi="Arial" w:cs="Arial"/>
          <w:color w:val="000000" w:themeColor="text1"/>
        </w:rPr>
        <w:br w:type="page"/>
      </w:r>
    </w:p>
    <w:p w14:paraId="4F90567A" w14:textId="77777777" w:rsidR="00437F08" w:rsidRDefault="00437F08" w:rsidP="00437F08">
      <w:pPr>
        <w:spacing w:line="480" w:lineRule="auto"/>
        <w:jc w:val="both"/>
        <w:rPr>
          <w:ins w:id="1138" w:author="Man Lim Ho" w:date="2024-04-12T18:06:00Z" w16du:dateUtc="2024-04-12T08:06:00Z"/>
          <w:rFonts w:ascii="Arial" w:hAnsi="Arial" w:cs="Arial"/>
          <w:b/>
          <w:bCs/>
        </w:rPr>
      </w:pPr>
      <w:r w:rsidRPr="00B77FF1">
        <w:rPr>
          <w:rFonts w:ascii="Arial" w:hAnsi="Arial" w:cs="Arial"/>
          <w:b/>
          <w:bCs/>
        </w:rPr>
        <w:lastRenderedPageBreak/>
        <w:t>References</w:t>
      </w:r>
    </w:p>
    <w:p w14:paraId="7A813116" w14:textId="3714D5ED" w:rsidR="00457EC6" w:rsidRDefault="00457EC6" w:rsidP="00437F08">
      <w:pPr>
        <w:spacing w:line="480" w:lineRule="auto"/>
        <w:jc w:val="both"/>
        <w:rPr>
          <w:ins w:id="1139" w:author="Man Lim Ho" w:date="2024-04-12T18:11:00Z" w16du:dateUtc="2024-04-12T08:11:00Z"/>
          <w:rFonts w:ascii="Arial" w:hAnsi="Arial" w:cs="Arial"/>
        </w:rPr>
      </w:pPr>
      <w:ins w:id="1140" w:author="Man Lim Ho" w:date="2024-04-12T18:06:00Z" w16du:dateUtc="2024-04-12T08:06:00Z">
        <w:r w:rsidRPr="000D663B">
          <w:rPr>
            <w:rFonts w:ascii="Arial" w:hAnsi="Arial" w:cs="Arial"/>
            <w:rPrChange w:id="1141" w:author="Man Lim Ho" w:date="2024-04-12T18:07:00Z" w16du:dateUtc="2024-04-12T08:07:00Z">
              <w:rPr>
                <w:rFonts w:ascii="Arial" w:hAnsi="Arial" w:cs="Arial"/>
                <w:b/>
                <w:bCs/>
              </w:rPr>
            </w:rPrChange>
          </w:rPr>
          <w:t xml:space="preserve">James KL, Randall NP, Haddaway NR. </w:t>
        </w:r>
        <w:r w:rsidR="00A0051D" w:rsidRPr="000D663B">
          <w:rPr>
            <w:rFonts w:ascii="Arial" w:hAnsi="Arial" w:cs="Arial"/>
            <w:rPrChange w:id="1142" w:author="Man Lim Ho" w:date="2024-04-12T18:07:00Z" w16du:dateUtc="2024-04-12T08:07:00Z">
              <w:rPr>
                <w:rFonts w:ascii="Arial" w:hAnsi="Arial" w:cs="Arial"/>
                <w:b/>
                <w:bCs/>
              </w:rPr>
            </w:rPrChange>
          </w:rPr>
          <w:t xml:space="preserve">A methodology for systematic mapping in environmental sciences. Environmental Evidence. </w:t>
        </w:r>
        <w:proofErr w:type="gramStart"/>
        <w:r w:rsidR="00A0051D" w:rsidRPr="000D663B">
          <w:rPr>
            <w:rFonts w:ascii="Arial" w:hAnsi="Arial" w:cs="Arial"/>
            <w:rPrChange w:id="1143" w:author="Man Lim Ho" w:date="2024-04-12T18:07:00Z" w16du:dateUtc="2024-04-12T08:07:00Z">
              <w:rPr>
                <w:rFonts w:ascii="Arial" w:hAnsi="Arial" w:cs="Arial"/>
                <w:b/>
                <w:bCs/>
              </w:rPr>
            </w:rPrChange>
          </w:rPr>
          <w:t>2016;5:7</w:t>
        </w:r>
        <w:proofErr w:type="gramEnd"/>
        <w:r w:rsidR="00A0051D" w:rsidRPr="000D663B">
          <w:rPr>
            <w:rFonts w:ascii="Arial" w:hAnsi="Arial" w:cs="Arial"/>
            <w:rPrChange w:id="1144" w:author="Man Lim Ho" w:date="2024-04-12T18:07:00Z" w16du:dateUtc="2024-04-12T08:07:00Z">
              <w:rPr>
                <w:rFonts w:ascii="Arial" w:hAnsi="Arial" w:cs="Arial"/>
                <w:b/>
                <w:bCs/>
              </w:rPr>
            </w:rPrChange>
          </w:rPr>
          <w:t xml:space="preserve">. DOI: </w:t>
        </w:r>
        <w:r w:rsidR="000D663B" w:rsidRPr="000D663B">
          <w:rPr>
            <w:rFonts w:ascii="Arial" w:hAnsi="Arial" w:cs="Arial"/>
            <w:rPrChange w:id="1145" w:author="Man Lim Ho" w:date="2024-04-12T18:07:00Z" w16du:dateUtc="2024-04-12T08:07:00Z">
              <w:rPr>
                <w:rFonts w:ascii="Arial" w:hAnsi="Arial" w:cs="Arial"/>
                <w:b/>
                <w:bCs/>
              </w:rPr>
            </w:rPrChange>
          </w:rPr>
          <w:t>10.1186/s13750-016-0059-6.</w:t>
        </w:r>
      </w:ins>
    </w:p>
    <w:p w14:paraId="69AEE18C" w14:textId="64BE52FE" w:rsidR="00921B23" w:rsidRDefault="00921B23" w:rsidP="00437F08">
      <w:pPr>
        <w:spacing w:line="480" w:lineRule="auto"/>
        <w:jc w:val="both"/>
        <w:rPr>
          <w:ins w:id="1146" w:author="Man Lim Ho" w:date="2024-04-12T18:15:00Z" w16du:dateUtc="2024-04-12T08:15:00Z"/>
          <w:rFonts w:ascii="Arial" w:hAnsi="Arial" w:cs="Arial"/>
        </w:rPr>
      </w:pPr>
      <w:ins w:id="1147" w:author="Man Lim Ho" w:date="2024-04-12T18:11:00Z" w16du:dateUtc="2024-04-12T08:11:00Z">
        <w:r>
          <w:rPr>
            <w:rFonts w:ascii="Arial" w:hAnsi="Arial" w:cs="Arial"/>
          </w:rPr>
          <w:t xml:space="preserve">Kleypas JA, McManus JW, </w:t>
        </w:r>
      </w:ins>
      <w:proofErr w:type="spellStart"/>
      <w:ins w:id="1148" w:author="Man Lim Ho" w:date="2024-04-12T18:12:00Z" w16du:dateUtc="2024-04-12T08:12:00Z">
        <w:r w:rsidR="006B2A12">
          <w:rPr>
            <w:rFonts w:ascii="Arial" w:hAnsi="Arial" w:cs="Arial"/>
          </w:rPr>
          <w:t>Me</w:t>
        </w:r>
        <w:r w:rsidR="009E1D69">
          <w:rPr>
            <w:rFonts w:ascii="Arial" w:hAnsi="Arial" w:cs="Arial"/>
          </w:rPr>
          <w:t>ñez</w:t>
        </w:r>
        <w:proofErr w:type="spellEnd"/>
        <w:r w:rsidR="009E1D69">
          <w:rPr>
            <w:rFonts w:ascii="Arial" w:hAnsi="Arial" w:cs="Arial"/>
          </w:rPr>
          <w:t xml:space="preserve"> LAB. </w:t>
        </w:r>
      </w:ins>
      <w:ins w:id="1149" w:author="Man Lim Ho" w:date="2024-04-12T18:13:00Z" w16du:dateUtc="2024-04-12T08:13:00Z">
        <w:r w:rsidR="003F3723" w:rsidRPr="003F3723">
          <w:rPr>
            <w:rFonts w:ascii="Arial" w:hAnsi="Arial" w:cs="Arial"/>
          </w:rPr>
          <w:t>Environmental Limits to Coral Reef Development: Where Do We Draw the Line?</w:t>
        </w:r>
        <w:r w:rsidR="003F3723">
          <w:rPr>
            <w:rFonts w:ascii="Arial" w:hAnsi="Arial" w:cs="Arial"/>
          </w:rPr>
          <w:t xml:space="preserve"> ICB. </w:t>
        </w:r>
        <w:proofErr w:type="gramStart"/>
        <w:r w:rsidR="003F3723">
          <w:rPr>
            <w:rFonts w:ascii="Arial" w:hAnsi="Arial" w:cs="Arial"/>
          </w:rPr>
          <w:t>1999;</w:t>
        </w:r>
        <w:r w:rsidR="00ED10A8">
          <w:rPr>
            <w:rFonts w:ascii="Arial" w:hAnsi="Arial" w:cs="Arial"/>
          </w:rPr>
          <w:t>39:1:146</w:t>
        </w:r>
        <w:proofErr w:type="gramEnd"/>
        <w:r w:rsidR="00ED10A8">
          <w:rPr>
            <w:rFonts w:ascii="Arial" w:hAnsi="Arial" w:cs="Arial"/>
          </w:rPr>
          <w:t xml:space="preserve">-159. DOI: </w:t>
        </w:r>
        <w:r w:rsidR="00ED10A8" w:rsidRPr="00ED10A8">
          <w:rPr>
            <w:rFonts w:ascii="Arial" w:hAnsi="Arial" w:cs="Arial"/>
          </w:rPr>
          <w:t>10.1093/</w:t>
        </w:r>
        <w:proofErr w:type="spellStart"/>
        <w:r w:rsidR="00ED10A8" w:rsidRPr="00ED10A8">
          <w:rPr>
            <w:rFonts w:ascii="Arial" w:hAnsi="Arial" w:cs="Arial"/>
          </w:rPr>
          <w:t>icb</w:t>
        </w:r>
        <w:proofErr w:type="spellEnd"/>
        <w:r w:rsidR="00ED10A8" w:rsidRPr="00ED10A8">
          <w:rPr>
            <w:rFonts w:ascii="Arial" w:hAnsi="Arial" w:cs="Arial"/>
          </w:rPr>
          <w:t>/39.1.146</w:t>
        </w:r>
      </w:ins>
    </w:p>
    <w:p w14:paraId="32DEBF8F" w14:textId="3712FE94" w:rsidR="00367C7D" w:rsidRPr="000D663B" w:rsidRDefault="00367C7D" w:rsidP="00437F08">
      <w:pPr>
        <w:spacing w:line="480" w:lineRule="auto"/>
        <w:jc w:val="both"/>
        <w:rPr>
          <w:rFonts w:ascii="Arial" w:hAnsi="Arial" w:cs="Arial"/>
          <w:color w:val="000000" w:themeColor="text1"/>
        </w:rPr>
      </w:pPr>
      <w:proofErr w:type="spellStart"/>
      <w:ins w:id="1150" w:author="Man Lim Ho" w:date="2024-04-12T18:15:00Z" w16du:dateUtc="2024-04-12T08:15:00Z">
        <w:r>
          <w:rPr>
            <w:rFonts w:ascii="Arial" w:hAnsi="Arial" w:cs="Arial"/>
          </w:rPr>
          <w:t>Ouzzani</w:t>
        </w:r>
        <w:proofErr w:type="spellEnd"/>
        <w:r>
          <w:rPr>
            <w:rFonts w:ascii="Arial" w:hAnsi="Arial" w:cs="Arial"/>
          </w:rPr>
          <w:t xml:space="preserve"> M, Hammady H, </w:t>
        </w:r>
        <w:r w:rsidR="00D8558D">
          <w:rPr>
            <w:rFonts w:ascii="Arial" w:hAnsi="Arial" w:cs="Arial"/>
          </w:rPr>
          <w:t xml:space="preserve">Fedorowicz Z, </w:t>
        </w:r>
        <w:proofErr w:type="spellStart"/>
        <w:r w:rsidR="00D8558D">
          <w:rPr>
            <w:rFonts w:ascii="Arial" w:hAnsi="Arial" w:cs="Arial"/>
          </w:rPr>
          <w:t>Elmagarmid</w:t>
        </w:r>
        <w:proofErr w:type="spellEnd"/>
        <w:r w:rsidR="00D8558D">
          <w:rPr>
            <w:rFonts w:ascii="Arial" w:hAnsi="Arial" w:cs="Arial"/>
          </w:rPr>
          <w:t xml:space="preserve"> A. </w:t>
        </w:r>
        <w:r w:rsidR="00D8558D" w:rsidRPr="00D8558D">
          <w:rPr>
            <w:rFonts w:ascii="Arial" w:hAnsi="Arial" w:cs="Arial"/>
          </w:rPr>
          <w:t>Rayya</w:t>
        </w:r>
      </w:ins>
      <w:ins w:id="1151" w:author="Man Lim Ho" w:date="2024-04-12T18:16:00Z" w16du:dateUtc="2024-04-12T08:16:00Z">
        <w:r w:rsidR="00D8558D">
          <w:rPr>
            <w:rFonts w:ascii="Arial" w:hAnsi="Arial" w:cs="Arial"/>
          </w:rPr>
          <w:t xml:space="preserve">n – </w:t>
        </w:r>
      </w:ins>
      <w:ins w:id="1152" w:author="Man Lim Ho" w:date="2024-04-12T18:15:00Z" w16du:dateUtc="2024-04-12T08:15:00Z">
        <w:r w:rsidR="00D8558D" w:rsidRPr="00D8558D">
          <w:rPr>
            <w:rFonts w:ascii="Arial" w:hAnsi="Arial" w:cs="Arial"/>
          </w:rPr>
          <w:t>a web and mobile app for systematic reviews</w:t>
        </w:r>
        <w:r w:rsidR="00D8558D">
          <w:rPr>
            <w:rFonts w:ascii="Arial" w:hAnsi="Arial" w:cs="Arial"/>
          </w:rPr>
          <w:t xml:space="preserve">. </w:t>
        </w:r>
      </w:ins>
      <w:ins w:id="1153" w:author="Man Lim Ho" w:date="2024-04-12T18:16:00Z" w16du:dateUtc="2024-04-12T08:16:00Z">
        <w:r w:rsidR="00D8558D">
          <w:rPr>
            <w:rFonts w:ascii="Arial" w:hAnsi="Arial" w:cs="Arial"/>
          </w:rPr>
          <w:t>Systematic Reviews</w:t>
        </w:r>
        <w:r w:rsidR="00EB6116">
          <w:rPr>
            <w:rFonts w:ascii="Arial" w:hAnsi="Arial" w:cs="Arial"/>
          </w:rPr>
          <w:t xml:space="preserve">. </w:t>
        </w:r>
        <w:proofErr w:type="gramStart"/>
        <w:r w:rsidR="00EB6116">
          <w:rPr>
            <w:rFonts w:ascii="Arial" w:hAnsi="Arial" w:cs="Arial"/>
          </w:rPr>
          <w:t>2016;5:210</w:t>
        </w:r>
        <w:proofErr w:type="gramEnd"/>
        <w:r w:rsidR="00EB6116">
          <w:rPr>
            <w:rFonts w:ascii="Arial" w:hAnsi="Arial" w:cs="Arial"/>
          </w:rPr>
          <w:t xml:space="preserve">. DOI: </w:t>
        </w:r>
        <w:r w:rsidR="00EB6116" w:rsidRPr="00EB6116">
          <w:rPr>
            <w:rFonts w:ascii="Arial" w:hAnsi="Arial" w:cs="Arial"/>
          </w:rPr>
          <w:t>10.1186/s13643-016-0384-4.</w:t>
        </w:r>
      </w:ins>
    </w:p>
    <w:p w14:paraId="6F527908" w14:textId="77777777" w:rsidR="00437F08" w:rsidRDefault="00437F08" w:rsidP="00437F08">
      <w:pPr>
        <w:spacing w:line="480" w:lineRule="auto"/>
        <w:jc w:val="both"/>
        <w:rPr>
          <w:rFonts w:ascii="Arial" w:hAnsi="Arial" w:cs="Arial"/>
        </w:rPr>
      </w:pPr>
      <w:r>
        <w:rPr>
          <w:rFonts w:ascii="Arial" w:hAnsi="Arial" w:cs="Arial"/>
        </w:rPr>
        <w:t xml:space="preserve">[1] </w:t>
      </w:r>
      <w:r w:rsidRPr="009B4D94">
        <w:rPr>
          <w:rFonts w:ascii="Arial" w:hAnsi="Arial" w:cs="Arial"/>
        </w:rPr>
        <w:t xml:space="preserve">Moberg F, Folke C. Ecological </w:t>
      </w:r>
      <w:proofErr w:type="gramStart"/>
      <w:r w:rsidRPr="009B4D94">
        <w:rPr>
          <w:rFonts w:ascii="Arial" w:hAnsi="Arial" w:cs="Arial"/>
        </w:rPr>
        <w:t>goods</w:t>
      </w:r>
      <w:proofErr w:type="gramEnd"/>
      <w:r w:rsidRPr="009B4D94">
        <w:rPr>
          <w:rFonts w:ascii="Arial" w:hAnsi="Arial" w:cs="Arial"/>
        </w:rPr>
        <w:t xml:space="preserve"> and services of coral reef ecosystems. Ecol</w:t>
      </w:r>
      <w:r>
        <w:rPr>
          <w:rFonts w:ascii="Arial" w:hAnsi="Arial" w:cs="Arial"/>
        </w:rPr>
        <w:t xml:space="preserve">. </w:t>
      </w:r>
      <w:r w:rsidRPr="009B4D94">
        <w:rPr>
          <w:rFonts w:ascii="Arial" w:hAnsi="Arial" w:cs="Arial"/>
        </w:rPr>
        <w:t>Econ. 1999;29(2):215-233. DOI: 10.1016/S0921-8009(99)00009-9.</w:t>
      </w:r>
    </w:p>
    <w:p w14:paraId="49FA2BA1" w14:textId="77777777" w:rsidR="00437F08" w:rsidRDefault="00437F08" w:rsidP="00437F08">
      <w:pPr>
        <w:spacing w:line="480" w:lineRule="auto"/>
        <w:jc w:val="both"/>
        <w:rPr>
          <w:rFonts w:ascii="Arial" w:hAnsi="Arial" w:cs="Arial"/>
        </w:rPr>
      </w:pPr>
      <w:r>
        <w:rPr>
          <w:rFonts w:ascii="Arial" w:hAnsi="Arial" w:cs="Arial"/>
        </w:rPr>
        <w:t xml:space="preserve">[2] </w:t>
      </w:r>
      <w:r w:rsidRPr="00FF5F71">
        <w:rPr>
          <w:rFonts w:ascii="Arial" w:hAnsi="Arial" w:cs="Arial"/>
        </w:rPr>
        <w:t>Hughes TP, Baird AH, Bellwood DR, et al. Climate Change, Human Impacts, and the Resilience of Coral Reefs. Science. 2003;301(5635):929-933. DOI: 10.1126/science.1085046</w:t>
      </w:r>
      <w:r>
        <w:rPr>
          <w:rFonts w:ascii="Arial" w:hAnsi="Arial" w:cs="Arial"/>
        </w:rPr>
        <w:t>.</w:t>
      </w:r>
    </w:p>
    <w:p w14:paraId="1D68A5EB" w14:textId="77777777" w:rsidR="00437F08" w:rsidRPr="00EA5961" w:rsidRDefault="00437F08" w:rsidP="00437F08">
      <w:pPr>
        <w:spacing w:line="480" w:lineRule="auto"/>
        <w:jc w:val="both"/>
        <w:rPr>
          <w:rFonts w:ascii="Arial" w:hAnsi="Arial" w:cs="Arial"/>
        </w:rPr>
      </w:pPr>
      <w:r>
        <w:rPr>
          <w:rFonts w:ascii="Arial" w:hAnsi="Arial" w:cs="Arial"/>
        </w:rPr>
        <w:t xml:space="preserve">[3] </w:t>
      </w:r>
      <w:r w:rsidRPr="00EA5961">
        <w:rPr>
          <w:rFonts w:ascii="Arial" w:hAnsi="Arial" w:cs="Arial"/>
        </w:rPr>
        <w:t>Hoegh-Guldberg O, Mumby PJ, Hooten AJ, et al. Coral Reefs Under Rapid Climate Change and Ocean Acidification. Science. 2007;318(5857):1737-1742. DOI: 10.1126/science.1152509</w:t>
      </w:r>
      <w:r>
        <w:rPr>
          <w:rFonts w:ascii="Arial" w:hAnsi="Arial" w:cs="Arial"/>
        </w:rPr>
        <w:t>.</w:t>
      </w:r>
    </w:p>
    <w:p w14:paraId="52B1E776" w14:textId="77777777" w:rsidR="00437F08" w:rsidRPr="00540EE3" w:rsidRDefault="00437F08" w:rsidP="00437F08">
      <w:pPr>
        <w:spacing w:line="480" w:lineRule="auto"/>
        <w:jc w:val="both"/>
        <w:rPr>
          <w:rFonts w:ascii="Arial" w:hAnsi="Arial" w:cs="Arial"/>
        </w:rPr>
      </w:pPr>
      <w:r>
        <w:rPr>
          <w:rFonts w:ascii="Arial" w:hAnsi="Arial" w:cs="Arial"/>
        </w:rPr>
        <w:t xml:space="preserve">[4] </w:t>
      </w:r>
      <w:r w:rsidRPr="00540EE3">
        <w:rPr>
          <w:rFonts w:ascii="Arial" w:hAnsi="Arial" w:cs="Arial"/>
        </w:rPr>
        <w:t xml:space="preserve">Jones GP, McCormick MI, Srinivasan M, Eagle JV. Coral decline threatens fish biodiversity in marine reserves. </w:t>
      </w:r>
      <w:r>
        <w:rPr>
          <w:rFonts w:ascii="Arial" w:hAnsi="Arial" w:cs="Arial"/>
        </w:rPr>
        <w:t>PNAS</w:t>
      </w:r>
      <w:r w:rsidRPr="00540EE3">
        <w:rPr>
          <w:rFonts w:ascii="Arial" w:hAnsi="Arial" w:cs="Arial"/>
        </w:rPr>
        <w:t>. 2004;101(21):8251-8253. DOI: 10.1073/pnas.0401277101</w:t>
      </w:r>
      <w:r>
        <w:rPr>
          <w:rFonts w:ascii="Arial" w:hAnsi="Arial" w:cs="Arial"/>
        </w:rPr>
        <w:t>.</w:t>
      </w:r>
    </w:p>
    <w:p w14:paraId="0E097176" w14:textId="77777777" w:rsidR="00437F08" w:rsidRDefault="00437F08" w:rsidP="00437F08">
      <w:pPr>
        <w:pStyle w:val="paragraph"/>
        <w:spacing w:after="0" w:line="480" w:lineRule="auto"/>
        <w:jc w:val="both"/>
        <w:textAlignment w:val="baseline"/>
        <w:rPr>
          <w:rFonts w:ascii="Arial" w:eastAsiaTheme="minorHAnsi" w:hAnsi="Arial" w:cs="Arial"/>
          <w:kern w:val="2"/>
          <w:sz w:val="22"/>
          <w:szCs w:val="22"/>
          <w:lang w:eastAsia="en-US"/>
          <w14:ligatures w14:val="standardContextual"/>
        </w:rPr>
      </w:pPr>
      <w:r>
        <w:rPr>
          <w:rFonts w:ascii="Arial" w:eastAsiaTheme="minorHAnsi" w:hAnsi="Arial" w:cs="Arial"/>
          <w:kern w:val="2"/>
          <w:sz w:val="22"/>
          <w:szCs w:val="22"/>
          <w:lang w:eastAsia="en-US"/>
          <w14:ligatures w14:val="standardContextual"/>
        </w:rPr>
        <w:t xml:space="preserve">[5] </w:t>
      </w:r>
      <w:r w:rsidRPr="001F40CA">
        <w:rPr>
          <w:rFonts w:ascii="Arial" w:eastAsiaTheme="minorHAnsi" w:hAnsi="Arial" w:cs="Arial"/>
          <w:kern w:val="2"/>
          <w:sz w:val="22"/>
          <w:szCs w:val="22"/>
          <w:lang w:eastAsia="en-US"/>
          <w14:ligatures w14:val="standardContextual"/>
        </w:rPr>
        <w:t>Pandolfi JM, Bradbury RH, Sala E, et al. Global Trajectories of the Long-Term Decline of Coral Reef Ecosystems. Science. 2003;301(5635):955-958. DOI: 10.1126/science.1085706.</w:t>
      </w:r>
    </w:p>
    <w:p w14:paraId="1B527C4F" w14:textId="77777777" w:rsidR="00437F08" w:rsidRDefault="00437F08" w:rsidP="00437F08">
      <w:pPr>
        <w:spacing w:line="480" w:lineRule="auto"/>
        <w:jc w:val="both"/>
        <w:rPr>
          <w:rFonts w:ascii="Arial" w:hAnsi="Arial" w:cs="Arial"/>
        </w:rPr>
      </w:pPr>
      <w:r>
        <w:rPr>
          <w:rFonts w:ascii="Arial" w:hAnsi="Arial" w:cs="Arial"/>
        </w:rPr>
        <w:t xml:space="preserve">[6] </w:t>
      </w:r>
      <w:r w:rsidRPr="0049107A">
        <w:rPr>
          <w:rFonts w:ascii="Arial" w:hAnsi="Arial" w:cs="Arial"/>
        </w:rPr>
        <w:t>Bellwood DR, Hughes TP, Folke C, Nyström M. Confronting the coral reef crisis. Nature. 2004;429(6994):827-833. DOI: 10.1038/nature02691</w:t>
      </w:r>
      <w:r>
        <w:rPr>
          <w:rFonts w:ascii="Arial" w:hAnsi="Arial" w:cs="Arial"/>
        </w:rPr>
        <w:t>.</w:t>
      </w:r>
    </w:p>
    <w:p w14:paraId="46779E44" w14:textId="77777777" w:rsidR="00437F08" w:rsidRDefault="00437F08" w:rsidP="00437F08">
      <w:pPr>
        <w:spacing w:line="480" w:lineRule="auto"/>
        <w:jc w:val="both"/>
        <w:rPr>
          <w:rFonts w:ascii="Arial" w:hAnsi="Arial" w:cs="Arial"/>
        </w:rPr>
      </w:pPr>
      <w:r>
        <w:rPr>
          <w:rFonts w:ascii="Arial" w:hAnsi="Arial" w:cs="Arial"/>
        </w:rPr>
        <w:t xml:space="preserve">[7] </w:t>
      </w:r>
      <w:r w:rsidRPr="00B72233">
        <w:rPr>
          <w:rFonts w:ascii="Arial" w:hAnsi="Arial" w:cs="Arial"/>
        </w:rPr>
        <w:t xml:space="preserve">Burt JA, Al-Khalifa K, Khalaf E, et al. The continuing decline of coral reefs in Bahrain. </w:t>
      </w:r>
      <w:r>
        <w:rPr>
          <w:rFonts w:ascii="Arial" w:hAnsi="Arial" w:cs="Arial"/>
        </w:rPr>
        <w:t xml:space="preserve">Mar. </w:t>
      </w:r>
      <w:proofErr w:type="spellStart"/>
      <w:r>
        <w:rPr>
          <w:rFonts w:ascii="Arial" w:hAnsi="Arial" w:cs="Arial"/>
        </w:rPr>
        <w:t>Pollut</w:t>
      </w:r>
      <w:proofErr w:type="spellEnd"/>
      <w:r>
        <w:rPr>
          <w:rFonts w:ascii="Arial" w:hAnsi="Arial" w:cs="Arial"/>
        </w:rPr>
        <w:t>. Bull</w:t>
      </w:r>
      <w:r w:rsidRPr="00B72233">
        <w:rPr>
          <w:rFonts w:ascii="Arial" w:hAnsi="Arial" w:cs="Arial"/>
        </w:rPr>
        <w:t>. 2012;72(2):357-363. DOI: 10.1016/j.marpolbul.2012.08.022</w:t>
      </w:r>
      <w:r>
        <w:rPr>
          <w:rFonts w:ascii="Arial" w:hAnsi="Arial" w:cs="Arial"/>
        </w:rPr>
        <w:t>.</w:t>
      </w:r>
    </w:p>
    <w:p w14:paraId="75FF800D" w14:textId="77777777" w:rsidR="00437F08" w:rsidRDefault="00437F08" w:rsidP="00437F08">
      <w:pPr>
        <w:spacing w:line="480" w:lineRule="auto"/>
        <w:jc w:val="both"/>
        <w:rPr>
          <w:rFonts w:ascii="Arial" w:hAnsi="Arial" w:cs="Arial"/>
        </w:rPr>
      </w:pPr>
      <w:r>
        <w:rPr>
          <w:rFonts w:ascii="Arial" w:hAnsi="Arial" w:cs="Arial"/>
        </w:rPr>
        <w:lastRenderedPageBreak/>
        <w:t xml:space="preserve">[8] </w:t>
      </w:r>
      <w:r w:rsidRPr="0015670E">
        <w:rPr>
          <w:rFonts w:ascii="Arial" w:hAnsi="Arial" w:cs="Arial"/>
        </w:rPr>
        <w:t xml:space="preserve">Eddy TD, Lam VWY, </w:t>
      </w:r>
      <w:proofErr w:type="spellStart"/>
      <w:r w:rsidRPr="0015670E">
        <w:rPr>
          <w:rFonts w:ascii="Arial" w:hAnsi="Arial" w:cs="Arial"/>
        </w:rPr>
        <w:t>Reygondeau</w:t>
      </w:r>
      <w:proofErr w:type="spellEnd"/>
      <w:r w:rsidRPr="0015670E">
        <w:rPr>
          <w:rFonts w:ascii="Arial" w:hAnsi="Arial" w:cs="Arial"/>
        </w:rPr>
        <w:t xml:space="preserve"> G, et al. Global decline in capacity of coral reefs to provide ecosystem services. One Earth. </w:t>
      </w:r>
      <w:proofErr w:type="gramStart"/>
      <w:r w:rsidRPr="0015670E">
        <w:rPr>
          <w:rFonts w:ascii="Arial" w:hAnsi="Arial" w:cs="Arial"/>
        </w:rPr>
        <w:t>2021;4:1278</w:t>
      </w:r>
      <w:proofErr w:type="gramEnd"/>
      <w:r w:rsidRPr="0015670E">
        <w:rPr>
          <w:rFonts w:ascii="Arial" w:hAnsi="Arial" w:cs="Arial"/>
        </w:rPr>
        <w:t>-1285. DOI: 10.1016/j.oneear.2021.08.016</w:t>
      </w:r>
      <w:r>
        <w:rPr>
          <w:rFonts w:ascii="Arial" w:hAnsi="Arial" w:cs="Arial"/>
        </w:rPr>
        <w:t>.</w:t>
      </w:r>
    </w:p>
    <w:p w14:paraId="65E05B65" w14:textId="77777777" w:rsidR="00437F08" w:rsidRDefault="00437F08" w:rsidP="00437F08">
      <w:pPr>
        <w:spacing w:line="480" w:lineRule="auto"/>
        <w:jc w:val="both"/>
        <w:rPr>
          <w:rFonts w:ascii="Arial" w:hAnsi="Arial" w:cs="Arial"/>
        </w:rPr>
      </w:pPr>
      <w:r>
        <w:rPr>
          <w:rFonts w:ascii="Arial" w:hAnsi="Arial" w:cs="Arial"/>
        </w:rPr>
        <w:t xml:space="preserve">[9] </w:t>
      </w:r>
      <w:r w:rsidRPr="00FF5F71">
        <w:rPr>
          <w:rFonts w:ascii="Arial" w:hAnsi="Arial" w:cs="Arial"/>
        </w:rPr>
        <w:t xml:space="preserve">Hughes TP, Kerry JT, Álvarez-Noriega M, et al. Global </w:t>
      </w:r>
      <w:proofErr w:type="gramStart"/>
      <w:r w:rsidRPr="00FF5F71">
        <w:rPr>
          <w:rFonts w:ascii="Arial" w:hAnsi="Arial" w:cs="Arial"/>
        </w:rPr>
        <w:t>warming</w:t>
      </w:r>
      <w:proofErr w:type="gramEnd"/>
      <w:r w:rsidRPr="00FF5F71">
        <w:rPr>
          <w:rFonts w:ascii="Arial" w:hAnsi="Arial" w:cs="Arial"/>
        </w:rPr>
        <w:t xml:space="preserve"> and recurrent mass bleaching of corals. Nature. </w:t>
      </w:r>
      <w:proofErr w:type="gramStart"/>
      <w:r w:rsidRPr="00FF5F71">
        <w:rPr>
          <w:rFonts w:ascii="Arial" w:hAnsi="Arial" w:cs="Arial"/>
        </w:rPr>
        <w:t>2017;543:373</w:t>
      </w:r>
      <w:proofErr w:type="gramEnd"/>
      <w:r w:rsidRPr="00FF5F71">
        <w:rPr>
          <w:rFonts w:ascii="Arial" w:hAnsi="Arial" w:cs="Arial"/>
        </w:rPr>
        <w:t>-377. DOI: 10.1038/nature21707</w:t>
      </w:r>
      <w:r>
        <w:rPr>
          <w:rFonts w:ascii="Arial" w:hAnsi="Arial" w:cs="Arial"/>
        </w:rPr>
        <w:t>.</w:t>
      </w:r>
    </w:p>
    <w:p w14:paraId="6B1F2873" w14:textId="77777777" w:rsidR="00437F08" w:rsidRDefault="00437F08" w:rsidP="00437F08">
      <w:pPr>
        <w:spacing w:line="480" w:lineRule="auto"/>
        <w:jc w:val="both"/>
        <w:rPr>
          <w:rFonts w:ascii="Arial" w:hAnsi="Arial" w:cs="Arial"/>
        </w:rPr>
      </w:pPr>
      <w:r>
        <w:rPr>
          <w:rFonts w:ascii="Arial" w:hAnsi="Arial" w:cs="Arial"/>
        </w:rPr>
        <w:t xml:space="preserve">[10] </w:t>
      </w:r>
      <w:r w:rsidRPr="0049107A">
        <w:rPr>
          <w:rFonts w:ascii="Arial" w:hAnsi="Arial" w:cs="Arial"/>
        </w:rPr>
        <w:t xml:space="preserve">Bleuel J, Pennino MG, Longo GO. Coral distribution and bleaching vulnerability areas in Southwestern Atlantic under ocean warming. </w:t>
      </w:r>
      <w:r>
        <w:rPr>
          <w:rFonts w:ascii="Arial" w:hAnsi="Arial" w:cs="Arial"/>
        </w:rPr>
        <w:t>Sci. Rep</w:t>
      </w:r>
      <w:r w:rsidRPr="0049107A">
        <w:rPr>
          <w:rFonts w:ascii="Arial" w:hAnsi="Arial" w:cs="Arial"/>
        </w:rPr>
        <w:t xml:space="preserve">. </w:t>
      </w:r>
      <w:proofErr w:type="gramStart"/>
      <w:r w:rsidRPr="0049107A">
        <w:rPr>
          <w:rFonts w:ascii="Arial" w:hAnsi="Arial" w:cs="Arial"/>
        </w:rPr>
        <w:t>2021;11:12833</w:t>
      </w:r>
      <w:proofErr w:type="gramEnd"/>
      <w:r w:rsidRPr="0049107A">
        <w:rPr>
          <w:rFonts w:ascii="Arial" w:hAnsi="Arial" w:cs="Arial"/>
        </w:rPr>
        <w:t>. DOI: 10.1038/s41598-021-92202-2</w:t>
      </w:r>
      <w:r>
        <w:rPr>
          <w:rFonts w:ascii="Arial" w:hAnsi="Arial" w:cs="Arial"/>
        </w:rPr>
        <w:t>.</w:t>
      </w:r>
    </w:p>
    <w:p w14:paraId="255FC029" w14:textId="77777777" w:rsidR="00437F08" w:rsidRPr="00E93E17" w:rsidRDefault="00437F08" w:rsidP="00437F08">
      <w:pPr>
        <w:spacing w:line="480" w:lineRule="auto"/>
        <w:jc w:val="both"/>
        <w:rPr>
          <w:rFonts w:ascii="Arial" w:hAnsi="Arial" w:cs="Arial"/>
        </w:rPr>
      </w:pPr>
      <w:r w:rsidRPr="00E93E17">
        <w:rPr>
          <w:rFonts w:ascii="Arial" w:hAnsi="Arial" w:cs="Arial"/>
        </w:rPr>
        <w:t xml:space="preserve">[11] Xie JY, Lau DCC, Yu VPF, Chow WK, Qiu JW. The 2014 summer coral bleaching event in subtropical Hong Kong. Mar. </w:t>
      </w:r>
      <w:proofErr w:type="spellStart"/>
      <w:r w:rsidRPr="00E93E17">
        <w:rPr>
          <w:rFonts w:ascii="Arial" w:hAnsi="Arial" w:cs="Arial"/>
        </w:rPr>
        <w:t>Pollut</w:t>
      </w:r>
      <w:proofErr w:type="spellEnd"/>
      <w:r w:rsidRPr="00E93E17">
        <w:rPr>
          <w:rFonts w:ascii="Arial" w:hAnsi="Arial" w:cs="Arial"/>
        </w:rPr>
        <w:t>. Bull. 2017;124(2):653-659. DOI: 10.1016/j.marpolbul.2017.03.061.</w:t>
      </w:r>
    </w:p>
    <w:p w14:paraId="655BAC73" w14:textId="77777777" w:rsidR="00437F08" w:rsidRPr="00444D89" w:rsidRDefault="00437F08" w:rsidP="00437F08">
      <w:pPr>
        <w:spacing w:line="480" w:lineRule="auto"/>
        <w:jc w:val="both"/>
        <w:rPr>
          <w:rFonts w:ascii="Arial" w:hAnsi="Arial" w:cs="Arial"/>
        </w:rPr>
      </w:pPr>
      <w:r>
        <w:rPr>
          <w:rFonts w:ascii="Arial" w:hAnsi="Arial" w:cs="Arial"/>
        </w:rPr>
        <w:t xml:space="preserve">[12] </w:t>
      </w:r>
      <w:r w:rsidRPr="00444D89">
        <w:rPr>
          <w:rFonts w:ascii="Arial" w:hAnsi="Arial" w:cs="Arial"/>
        </w:rPr>
        <w:t xml:space="preserve">Ip JCH, Zhang Y, Xie JY, Yeung YH, Qiu JW. Stable </w:t>
      </w:r>
      <w:proofErr w:type="spellStart"/>
      <w:r w:rsidRPr="00444D89">
        <w:rPr>
          <w:rFonts w:ascii="Arial" w:hAnsi="Arial" w:cs="Arial"/>
        </w:rPr>
        <w:t>Symbiodiniaceae</w:t>
      </w:r>
      <w:proofErr w:type="spellEnd"/>
      <w:r w:rsidRPr="00444D89">
        <w:rPr>
          <w:rFonts w:ascii="Arial" w:hAnsi="Arial" w:cs="Arial"/>
        </w:rPr>
        <w:t xml:space="preserve"> composition in three coral species during the 2017 natural bleaching event in subtropical Hong Kong. Mar</w:t>
      </w:r>
      <w:r>
        <w:rPr>
          <w:rFonts w:ascii="Arial" w:hAnsi="Arial" w:cs="Arial"/>
        </w:rPr>
        <w:t>.</w:t>
      </w:r>
      <w:r w:rsidRPr="00444D89">
        <w:rPr>
          <w:rFonts w:ascii="Arial" w:hAnsi="Arial" w:cs="Arial"/>
        </w:rPr>
        <w:t xml:space="preserve"> </w:t>
      </w:r>
      <w:proofErr w:type="spellStart"/>
      <w:r w:rsidRPr="00444D89">
        <w:rPr>
          <w:rFonts w:ascii="Arial" w:hAnsi="Arial" w:cs="Arial"/>
        </w:rPr>
        <w:t>Pollut</w:t>
      </w:r>
      <w:proofErr w:type="spellEnd"/>
      <w:r>
        <w:rPr>
          <w:rFonts w:ascii="Arial" w:hAnsi="Arial" w:cs="Arial"/>
        </w:rPr>
        <w:t>.</w:t>
      </w:r>
      <w:r w:rsidRPr="00444D89">
        <w:rPr>
          <w:rFonts w:ascii="Arial" w:hAnsi="Arial" w:cs="Arial"/>
        </w:rPr>
        <w:t xml:space="preserve"> Bull. </w:t>
      </w:r>
      <w:proofErr w:type="gramStart"/>
      <w:r w:rsidRPr="00444D89">
        <w:rPr>
          <w:rFonts w:ascii="Arial" w:hAnsi="Arial" w:cs="Arial"/>
        </w:rPr>
        <w:t>2022;184:114224</w:t>
      </w:r>
      <w:proofErr w:type="gramEnd"/>
      <w:r w:rsidRPr="00444D89">
        <w:rPr>
          <w:rFonts w:ascii="Arial" w:hAnsi="Arial" w:cs="Arial"/>
        </w:rPr>
        <w:t>. DOI: 10.1016/j.marpolbul.2022.114224</w:t>
      </w:r>
      <w:r>
        <w:rPr>
          <w:rFonts w:ascii="Arial" w:hAnsi="Arial" w:cs="Arial"/>
        </w:rPr>
        <w:t>.</w:t>
      </w:r>
    </w:p>
    <w:p w14:paraId="08F3A387" w14:textId="77777777" w:rsidR="00437F08" w:rsidRDefault="00437F08" w:rsidP="00437F08">
      <w:pPr>
        <w:spacing w:line="480" w:lineRule="auto"/>
        <w:jc w:val="both"/>
        <w:rPr>
          <w:rFonts w:ascii="Arial" w:hAnsi="Arial" w:cs="Arial"/>
        </w:rPr>
      </w:pPr>
      <w:r>
        <w:rPr>
          <w:rFonts w:ascii="Arial" w:hAnsi="Arial" w:cs="Arial"/>
        </w:rPr>
        <w:t xml:space="preserve">[13] </w:t>
      </w:r>
      <w:r w:rsidRPr="00265036">
        <w:rPr>
          <w:rFonts w:ascii="Arial" w:hAnsi="Arial" w:cs="Arial"/>
        </w:rPr>
        <w:t xml:space="preserve">Chong F, Sommer B, Stant G, et al. High-latitude marginal reefs support fewer but bigger corals than their tropical counterparts. </w:t>
      </w:r>
      <w:proofErr w:type="spellStart"/>
      <w:r w:rsidRPr="00265036">
        <w:rPr>
          <w:rFonts w:ascii="Arial" w:hAnsi="Arial" w:cs="Arial"/>
        </w:rPr>
        <w:t>Ecography</w:t>
      </w:r>
      <w:proofErr w:type="spellEnd"/>
      <w:r w:rsidRPr="00265036">
        <w:rPr>
          <w:rFonts w:ascii="Arial" w:hAnsi="Arial" w:cs="Arial"/>
        </w:rPr>
        <w:t>. 2023;</w:t>
      </w:r>
      <w:proofErr w:type="gramStart"/>
      <w:r w:rsidRPr="00265036">
        <w:rPr>
          <w:rFonts w:ascii="Arial" w:hAnsi="Arial" w:cs="Arial"/>
        </w:rPr>
        <w:t>12:e</w:t>
      </w:r>
      <w:proofErr w:type="gramEnd"/>
      <w:r w:rsidRPr="00265036">
        <w:rPr>
          <w:rFonts w:ascii="Arial" w:hAnsi="Arial" w:cs="Arial"/>
        </w:rPr>
        <w:t>06835. DOI: 10.1111/ecog.06835</w:t>
      </w:r>
      <w:r>
        <w:rPr>
          <w:rFonts w:ascii="Arial" w:hAnsi="Arial" w:cs="Arial"/>
        </w:rPr>
        <w:t>.</w:t>
      </w:r>
    </w:p>
    <w:p w14:paraId="05D52D2A" w14:textId="77777777" w:rsidR="00437F08" w:rsidRDefault="00437F08" w:rsidP="00437F08">
      <w:pPr>
        <w:pStyle w:val="paragraph"/>
        <w:spacing w:after="0" w:line="480" w:lineRule="auto"/>
        <w:jc w:val="both"/>
        <w:textAlignment w:val="baseline"/>
        <w:rPr>
          <w:rStyle w:val="normaltextrun"/>
          <w:rFonts w:ascii="Arial" w:eastAsiaTheme="majorEastAsia" w:hAnsi="Arial" w:cs="Arial"/>
          <w:sz w:val="22"/>
          <w:szCs w:val="22"/>
        </w:rPr>
      </w:pPr>
      <w:r>
        <w:rPr>
          <w:rStyle w:val="normaltextrun"/>
          <w:rFonts w:ascii="Arial" w:eastAsiaTheme="majorEastAsia" w:hAnsi="Arial" w:cs="Arial"/>
          <w:sz w:val="22"/>
          <w:szCs w:val="22"/>
        </w:rPr>
        <w:t xml:space="preserve">[14] </w:t>
      </w:r>
      <w:r w:rsidRPr="008C7110">
        <w:rPr>
          <w:rStyle w:val="normaltextrun"/>
          <w:rFonts w:ascii="Arial" w:eastAsiaTheme="majorEastAsia" w:hAnsi="Arial" w:cs="Arial"/>
          <w:sz w:val="22"/>
          <w:szCs w:val="22"/>
        </w:rPr>
        <w:t xml:space="preserve">Samayoa AP, Aguirre JD, </w:t>
      </w:r>
      <w:proofErr w:type="spellStart"/>
      <w:r w:rsidRPr="008C7110">
        <w:rPr>
          <w:rStyle w:val="normaltextrun"/>
          <w:rFonts w:ascii="Arial" w:eastAsiaTheme="majorEastAsia" w:hAnsi="Arial" w:cs="Arial"/>
          <w:sz w:val="22"/>
          <w:szCs w:val="22"/>
        </w:rPr>
        <w:t>Delrieu-Trottin</w:t>
      </w:r>
      <w:proofErr w:type="spellEnd"/>
      <w:r w:rsidRPr="008C7110">
        <w:rPr>
          <w:rStyle w:val="normaltextrun"/>
          <w:rFonts w:ascii="Arial" w:eastAsiaTheme="majorEastAsia" w:hAnsi="Arial" w:cs="Arial"/>
          <w:sz w:val="22"/>
          <w:szCs w:val="22"/>
        </w:rPr>
        <w:t xml:space="preserve"> R, Liggins L. The origins of marine </w:t>
      </w:r>
      <w:proofErr w:type="gramStart"/>
      <w:r w:rsidRPr="008C7110">
        <w:rPr>
          <w:rStyle w:val="normaltextrun"/>
          <w:rFonts w:ascii="Arial" w:eastAsiaTheme="majorEastAsia" w:hAnsi="Arial" w:cs="Arial"/>
          <w:sz w:val="22"/>
          <w:szCs w:val="22"/>
        </w:rPr>
        <w:t>fishes</w:t>
      </w:r>
      <w:proofErr w:type="gramEnd"/>
      <w:r w:rsidRPr="008C7110">
        <w:rPr>
          <w:rStyle w:val="normaltextrun"/>
          <w:rFonts w:ascii="Arial" w:eastAsiaTheme="majorEastAsia" w:hAnsi="Arial" w:cs="Arial"/>
          <w:sz w:val="22"/>
          <w:szCs w:val="22"/>
        </w:rPr>
        <w:t xml:space="preserve"> endemic to subtropical islands of the Southwest Pacific. </w:t>
      </w:r>
      <w:r w:rsidRPr="001A5DE9">
        <w:rPr>
          <w:rStyle w:val="normaltextrun"/>
          <w:rFonts w:ascii="Arial" w:eastAsiaTheme="majorEastAsia" w:hAnsi="Arial" w:cs="Arial"/>
          <w:sz w:val="22"/>
          <w:szCs w:val="22"/>
        </w:rPr>
        <w:t xml:space="preserve">J. </w:t>
      </w:r>
      <w:proofErr w:type="spellStart"/>
      <w:r w:rsidRPr="001A5DE9">
        <w:rPr>
          <w:rStyle w:val="normaltextrun"/>
          <w:rFonts w:ascii="Arial" w:eastAsiaTheme="majorEastAsia" w:hAnsi="Arial" w:cs="Arial"/>
          <w:sz w:val="22"/>
          <w:szCs w:val="22"/>
        </w:rPr>
        <w:t>Biogeogr</w:t>
      </w:r>
      <w:proofErr w:type="spellEnd"/>
      <w:r w:rsidRPr="008C7110">
        <w:rPr>
          <w:rStyle w:val="normaltextrun"/>
          <w:rFonts w:ascii="Arial" w:eastAsiaTheme="majorEastAsia" w:hAnsi="Arial" w:cs="Arial"/>
          <w:sz w:val="22"/>
          <w:szCs w:val="22"/>
        </w:rPr>
        <w:t>. 2023;50(8):1388-1401. DOI: 10.1111/jbi.14579.</w:t>
      </w:r>
    </w:p>
    <w:p w14:paraId="5E3263CC" w14:textId="77777777" w:rsidR="00437F08" w:rsidRDefault="00437F08" w:rsidP="00437F08">
      <w:pPr>
        <w:spacing w:line="480" w:lineRule="auto"/>
        <w:jc w:val="both"/>
        <w:rPr>
          <w:rFonts w:ascii="Arial" w:hAnsi="Arial" w:cs="Arial"/>
        </w:rPr>
      </w:pPr>
      <w:r>
        <w:rPr>
          <w:rFonts w:ascii="Arial" w:hAnsi="Arial" w:cs="Arial"/>
        </w:rPr>
        <w:t xml:space="preserve">[15] </w:t>
      </w:r>
      <w:r w:rsidRPr="00AB6AB2">
        <w:rPr>
          <w:rFonts w:ascii="Arial" w:hAnsi="Arial" w:cs="Arial"/>
        </w:rPr>
        <w:t xml:space="preserve">Tkachenko KS, Soong K. </w:t>
      </w:r>
      <w:proofErr w:type="spellStart"/>
      <w:r w:rsidRPr="00AB6AB2">
        <w:rPr>
          <w:rFonts w:ascii="Arial" w:hAnsi="Arial" w:cs="Arial"/>
        </w:rPr>
        <w:t>Dongsha</w:t>
      </w:r>
      <w:proofErr w:type="spellEnd"/>
      <w:r w:rsidRPr="00AB6AB2">
        <w:rPr>
          <w:rFonts w:ascii="Arial" w:hAnsi="Arial" w:cs="Arial"/>
        </w:rPr>
        <w:t xml:space="preserve"> Atoll: A potential thermal refuge for reef-building corals in the South China Sea. </w:t>
      </w:r>
      <w:r w:rsidRPr="00EC0C39">
        <w:rPr>
          <w:rFonts w:ascii="Arial" w:hAnsi="Arial" w:cs="Arial"/>
        </w:rPr>
        <w:t>Mar. Environ. Res</w:t>
      </w:r>
      <w:r w:rsidRPr="00AB6AB2">
        <w:rPr>
          <w:rFonts w:ascii="Arial" w:hAnsi="Arial" w:cs="Arial"/>
        </w:rPr>
        <w:t xml:space="preserve">. </w:t>
      </w:r>
      <w:proofErr w:type="gramStart"/>
      <w:r w:rsidRPr="00AB6AB2">
        <w:rPr>
          <w:rFonts w:ascii="Arial" w:hAnsi="Arial" w:cs="Arial"/>
        </w:rPr>
        <w:t>2017;127:112</w:t>
      </w:r>
      <w:proofErr w:type="gramEnd"/>
      <w:r w:rsidRPr="00AB6AB2">
        <w:rPr>
          <w:rFonts w:ascii="Arial" w:hAnsi="Arial" w:cs="Arial"/>
        </w:rPr>
        <w:t>-125. DOI: 10.1016/j.marenvres.2017.04.003.</w:t>
      </w:r>
    </w:p>
    <w:p w14:paraId="4E2B6426" w14:textId="77777777" w:rsidR="00437F08" w:rsidRDefault="00437F08" w:rsidP="00437F08">
      <w:pPr>
        <w:spacing w:line="480" w:lineRule="auto"/>
        <w:jc w:val="both"/>
        <w:rPr>
          <w:rFonts w:ascii="Arial" w:hAnsi="Arial" w:cs="Arial"/>
        </w:rPr>
      </w:pPr>
      <w:r>
        <w:rPr>
          <w:rFonts w:ascii="Arial" w:hAnsi="Arial" w:cs="Arial"/>
        </w:rPr>
        <w:t xml:space="preserve">[16] </w:t>
      </w:r>
      <w:r w:rsidRPr="00265036">
        <w:rPr>
          <w:rFonts w:ascii="Arial" w:hAnsi="Arial" w:cs="Arial"/>
        </w:rPr>
        <w:t xml:space="preserve">Chollett I, Mumby PJ, Cortés J. Upwelling areas do not guarantee refuge for coral reefs in a warming ocean. </w:t>
      </w:r>
      <w:r w:rsidRPr="00E37C2B">
        <w:rPr>
          <w:rFonts w:ascii="Arial" w:hAnsi="Arial" w:cs="Arial"/>
        </w:rPr>
        <w:t>Mar. Ecol. Prog. Ser</w:t>
      </w:r>
      <w:r w:rsidRPr="00265036">
        <w:rPr>
          <w:rFonts w:ascii="Arial" w:hAnsi="Arial" w:cs="Arial"/>
        </w:rPr>
        <w:t xml:space="preserve">. </w:t>
      </w:r>
      <w:proofErr w:type="gramStart"/>
      <w:r w:rsidRPr="00265036">
        <w:rPr>
          <w:rFonts w:ascii="Arial" w:hAnsi="Arial" w:cs="Arial"/>
        </w:rPr>
        <w:t>2010;416:47</w:t>
      </w:r>
      <w:proofErr w:type="gramEnd"/>
      <w:r w:rsidRPr="00265036">
        <w:rPr>
          <w:rFonts w:ascii="Arial" w:hAnsi="Arial" w:cs="Arial"/>
        </w:rPr>
        <w:t>-56. DOI: 10.3354/meps08775</w:t>
      </w:r>
      <w:r>
        <w:rPr>
          <w:rFonts w:ascii="Arial" w:hAnsi="Arial" w:cs="Arial"/>
        </w:rPr>
        <w:t>.</w:t>
      </w:r>
    </w:p>
    <w:p w14:paraId="71ADD3E1" w14:textId="77777777" w:rsidR="00437F08" w:rsidRDefault="00437F08" w:rsidP="00437F08">
      <w:pPr>
        <w:spacing w:line="480" w:lineRule="auto"/>
        <w:jc w:val="both"/>
        <w:rPr>
          <w:rFonts w:ascii="Arial" w:hAnsi="Arial" w:cs="Arial"/>
        </w:rPr>
      </w:pPr>
      <w:r w:rsidRPr="00E93E17">
        <w:rPr>
          <w:rFonts w:ascii="Arial" w:hAnsi="Arial" w:cs="Arial"/>
        </w:rPr>
        <w:lastRenderedPageBreak/>
        <w:t xml:space="preserve">[17] Yamano H, Sugihara K, Nomura K. Rapid poleward range expansion of tropical reef corals in response to rising sea surface temperatures. </w:t>
      </w:r>
      <w:proofErr w:type="spellStart"/>
      <w:r w:rsidRPr="00E93E17">
        <w:rPr>
          <w:rFonts w:ascii="Arial" w:hAnsi="Arial" w:cs="Arial"/>
        </w:rPr>
        <w:t>Geophys</w:t>
      </w:r>
      <w:proofErr w:type="spellEnd"/>
      <w:r w:rsidRPr="00E93E17">
        <w:rPr>
          <w:rFonts w:ascii="Arial" w:hAnsi="Arial" w:cs="Arial"/>
        </w:rPr>
        <w:t xml:space="preserve">. Res. </w:t>
      </w:r>
      <w:proofErr w:type="gramStart"/>
      <w:r w:rsidRPr="00E93E17">
        <w:rPr>
          <w:rFonts w:ascii="Arial" w:hAnsi="Arial" w:cs="Arial"/>
        </w:rPr>
        <w:t>Lett..</w:t>
      </w:r>
      <w:proofErr w:type="gramEnd"/>
      <w:r w:rsidRPr="00E93E17">
        <w:rPr>
          <w:rFonts w:ascii="Arial" w:hAnsi="Arial" w:cs="Arial"/>
        </w:rPr>
        <w:t xml:space="preserve"> 2011;38(4). DOI: 10.1029/2010GL046474.</w:t>
      </w:r>
    </w:p>
    <w:p w14:paraId="34A642EB" w14:textId="77777777" w:rsidR="00437F08" w:rsidRDefault="00437F08" w:rsidP="00437F08">
      <w:pPr>
        <w:spacing w:line="480" w:lineRule="auto"/>
        <w:jc w:val="both"/>
        <w:rPr>
          <w:rFonts w:ascii="Arial" w:hAnsi="Arial" w:cs="Arial"/>
        </w:rPr>
      </w:pPr>
      <w:r>
        <w:rPr>
          <w:rFonts w:ascii="Arial" w:hAnsi="Arial" w:cs="Arial"/>
        </w:rPr>
        <w:t xml:space="preserve">[18] </w:t>
      </w:r>
      <w:r w:rsidRPr="00540EE3">
        <w:rPr>
          <w:rFonts w:ascii="Arial" w:hAnsi="Arial" w:cs="Arial"/>
        </w:rPr>
        <w:t>Jones LA, Mannion PD, Farnsworth A, Bragg F, Lunt DJ. Climatic and tectonic drivers shaped the tropical distribution of coral reefs. Nat</w:t>
      </w:r>
      <w:r>
        <w:rPr>
          <w:rFonts w:ascii="Arial" w:hAnsi="Arial" w:cs="Arial"/>
        </w:rPr>
        <w:t>.</w:t>
      </w:r>
      <w:r w:rsidRPr="00540EE3">
        <w:rPr>
          <w:rFonts w:ascii="Arial" w:hAnsi="Arial" w:cs="Arial"/>
        </w:rPr>
        <w:t xml:space="preserve"> </w:t>
      </w:r>
      <w:proofErr w:type="spellStart"/>
      <w:r w:rsidRPr="00540EE3">
        <w:rPr>
          <w:rFonts w:ascii="Arial" w:hAnsi="Arial" w:cs="Arial"/>
        </w:rPr>
        <w:t>Comm</w:t>
      </w:r>
      <w:r>
        <w:rPr>
          <w:rFonts w:ascii="Arial" w:hAnsi="Arial" w:cs="Arial"/>
        </w:rPr>
        <w:t>un</w:t>
      </w:r>
      <w:proofErr w:type="spellEnd"/>
      <w:r w:rsidRPr="00540EE3">
        <w:rPr>
          <w:rFonts w:ascii="Arial" w:hAnsi="Arial" w:cs="Arial"/>
        </w:rPr>
        <w:t xml:space="preserve">. </w:t>
      </w:r>
      <w:proofErr w:type="gramStart"/>
      <w:r w:rsidRPr="00540EE3">
        <w:rPr>
          <w:rFonts w:ascii="Arial" w:hAnsi="Arial" w:cs="Arial"/>
        </w:rPr>
        <w:t>2022;13:3120</w:t>
      </w:r>
      <w:proofErr w:type="gramEnd"/>
      <w:r w:rsidRPr="00540EE3">
        <w:rPr>
          <w:rFonts w:ascii="Arial" w:hAnsi="Arial" w:cs="Arial"/>
        </w:rPr>
        <w:t>. DOI: 10.1038/s41467-022-30793-8</w:t>
      </w:r>
      <w:r>
        <w:rPr>
          <w:rFonts w:ascii="Arial" w:hAnsi="Arial" w:cs="Arial"/>
        </w:rPr>
        <w:t>.</w:t>
      </w:r>
    </w:p>
    <w:p w14:paraId="696205AA" w14:textId="77777777" w:rsidR="00437F08" w:rsidRPr="00B77FF1" w:rsidRDefault="00437F08" w:rsidP="00437F08">
      <w:pPr>
        <w:spacing w:line="480" w:lineRule="auto"/>
        <w:jc w:val="both"/>
        <w:rPr>
          <w:rFonts w:ascii="Arial" w:hAnsi="Arial" w:cs="Arial"/>
        </w:rPr>
      </w:pPr>
      <w:r>
        <w:rPr>
          <w:rFonts w:ascii="Arial" w:hAnsi="Arial" w:cs="Arial"/>
        </w:rPr>
        <w:t xml:space="preserve">[19] </w:t>
      </w:r>
      <w:r w:rsidRPr="00A750FA">
        <w:rPr>
          <w:rFonts w:ascii="Arial" w:hAnsi="Arial" w:cs="Arial"/>
        </w:rPr>
        <w:t xml:space="preserve">Lachs L, Sommer B, </w:t>
      </w:r>
      <w:proofErr w:type="gramStart"/>
      <w:r w:rsidRPr="00A750FA">
        <w:rPr>
          <w:rFonts w:ascii="Arial" w:hAnsi="Arial" w:cs="Arial"/>
        </w:rPr>
        <w:t>Cant</w:t>
      </w:r>
      <w:proofErr w:type="gramEnd"/>
      <w:r w:rsidRPr="00A750FA">
        <w:rPr>
          <w:rFonts w:ascii="Arial" w:hAnsi="Arial" w:cs="Arial"/>
        </w:rPr>
        <w:t xml:space="preserve"> J, et al. Linking population size structure, heat stress and bleaching responses in a subtropical endemic coral. Coral Reefs. </w:t>
      </w:r>
      <w:proofErr w:type="gramStart"/>
      <w:r w:rsidRPr="00A750FA">
        <w:rPr>
          <w:rFonts w:ascii="Arial" w:hAnsi="Arial" w:cs="Arial"/>
        </w:rPr>
        <w:t>2021;40:777</w:t>
      </w:r>
      <w:proofErr w:type="gramEnd"/>
      <w:r w:rsidRPr="00A750FA">
        <w:rPr>
          <w:rFonts w:ascii="Arial" w:hAnsi="Arial" w:cs="Arial"/>
        </w:rPr>
        <w:t>-790. DOI: 10.1007/s00338-021-02081-2</w:t>
      </w:r>
      <w:r>
        <w:rPr>
          <w:rFonts w:ascii="Arial" w:hAnsi="Arial" w:cs="Arial"/>
        </w:rPr>
        <w:t>.</w:t>
      </w:r>
    </w:p>
    <w:p w14:paraId="708031DB" w14:textId="77777777" w:rsidR="00437F08" w:rsidRDefault="00437F08" w:rsidP="00437F08">
      <w:pPr>
        <w:pStyle w:val="paragraph"/>
        <w:spacing w:before="0" w:beforeAutospacing="0" w:after="240" w:afterAutospacing="0" w:line="480" w:lineRule="auto"/>
        <w:jc w:val="both"/>
        <w:textAlignment w:val="baseline"/>
        <w:rPr>
          <w:rFonts w:ascii="Arial" w:eastAsiaTheme="minorHAnsi" w:hAnsi="Arial" w:cs="Arial"/>
          <w:kern w:val="2"/>
          <w:sz w:val="22"/>
          <w:szCs w:val="22"/>
          <w:lang w:eastAsia="en-US"/>
          <w14:ligatures w14:val="standardContextual"/>
        </w:rPr>
      </w:pPr>
      <w:r>
        <w:rPr>
          <w:rFonts w:ascii="Arial" w:eastAsiaTheme="minorHAnsi" w:hAnsi="Arial" w:cs="Arial"/>
          <w:kern w:val="2"/>
          <w:sz w:val="22"/>
          <w:szCs w:val="22"/>
          <w:lang w:eastAsia="en-US"/>
          <w14:ligatures w14:val="standardContextual"/>
        </w:rPr>
        <w:t xml:space="preserve">[20] </w:t>
      </w:r>
      <w:proofErr w:type="spellStart"/>
      <w:r w:rsidRPr="00CC300D">
        <w:rPr>
          <w:rFonts w:ascii="Arial" w:eastAsiaTheme="minorHAnsi" w:hAnsi="Arial" w:cs="Arial"/>
          <w:kern w:val="2"/>
          <w:sz w:val="22"/>
          <w:szCs w:val="22"/>
          <w:lang w:eastAsia="en-US"/>
          <w14:ligatures w14:val="standardContextual"/>
        </w:rPr>
        <w:t>Vergés</w:t>
      </w:r>
      <w:proofErr w:type="spellEnd"/>
      <w:r w:rsidRPr="00CC300D">
        <w:rPr>
          <w:rFonts w:ascii="Arial" w:eastAsiaTheme="minorHAnsi" w:hAnsi="Arial" w:cs="Arial"/>
          <w:kern w:val="2"/>
          <w:sz w:val="22"/>
          <w:szCs w:val="22"/>
          <w:lang w:eastAsia="en-US"/>
          <w14:ligatures w14:val="standardContextual"/>
        </w:rPr>
        <w:t xml:space="preserve"> A, Steinberg PD, Hay ME, et al. The tropicalization of temperate marine ecosystems: climate-mediated changes in herbivory and community phase shifts. </w:t>
      </w:r>
      <w:r w:rsidRPr="00470B71">
        <w:rPr>
          <w:rStyle w:val="normaltextrun"/>
          <w:rFonts w:ascii="Arial" w:eastAsiaTheme="majorEastAsia" w:hAnsi="Arial" w:cs="Arial"/>
          <w:sz w:val="22"/>
          <w:szCs w:val="22"/>
        </w:rPr>
        <w:t>Proc. R. Soc. B</w:t>
      </w:r>
      <w:r w:rsidRPr="00DF6B65">
        <w:rPr>
          <w:rStyle w:val="normaltextrun"/>
          <w:rFonts w:ascii="Arial" w:eastAsiaTheme="majorEastAsia" w:hAnsi="Arial" w:cs="Arial"/>
          <w:sz w:val="22"/>
          <w:szCs w:val="22"/>
        </w:rPr>
        <w:t xml:space="preserve">. </w:t>
      </w:r>
      <w:r w:rsidRPr="00CC300D">
        <w:rPr>
          <w:rFonts w:ascii="Arial" w:eastAsiaTheme="minorHAnsi" w:hAnsi="Arial" w:cs="Arial"/>
          <w:kern w:val="2"/>
          <w:sz w:val="22"/>
          <w:szCs w:val="22"/>
          <w:lang w:eastAsia="en-US"/>
          <w14:ligatures w14:val="standardContextual"/>
        </w:rPr>
        <w:t>2014;281(1789). DOI: 10.1098/rspb.2014.0846.</w:t>
      </w:r>
    </w:p>
    <w:p w14:paraId="01059C5E" w14:textId="77777777" w:rsidR="00437F08" w:rsidRDefault="00437F08" w:rsidP="00437F08">
      <w:pPr>
        <w:pStyle w:val="paragraph"/>
        <w:spacing w:before="0" w:beforeAutospacing="0" w:after="240" w:afterAutospacing="0" w:line="480" w:lineRule="auto"/>
        <w:jc w:val="both"/>
        <w:textAlignment w:val="baseline"/>
        <w:rPr>
          <w:rFonts w:ascii="Arial" w:eastAsiaTheme="minorHAnsi" w:hAnsi="Arial" w:cs="Arial"/>
          <w:kern w:val="2"/>
          <w:sz w:val="22"/>
          <w:szCs w:val="22"/>
          <w:lang w:eastAsia="en-US"/>
          <w14:ligatures w14:val="standardContextual"/>
        </w:rPr>
      </w:pPr>
      <w:r>
        <w:rPr>
          <w:rFonts w:ascii="Arial" w:eastAsiaTheme="minorHAnsi" w:hAnsi="Arial" w:cs="Arial"/>
          <w:kern w:val="2"/>
          <w:sz w:val="22"/>
          <w:szCs w:val="22"/>
          <w:lang w:eastAsia="en-US"/>
          <w14:ligatures w14:val="standardContextual"/>
        </w:rPr>
        <w:t xml:space="preserve">[21] Veron JEN. </w:t>
      </w:r>
      <w:r w:rsidRPr="00094FAB">
        <w:rPr>
          <w:rFonts w:ascii="Arial" w:eastAsiaTheme="minorHAnsi" w:hAnsi="Arial" w:cs="Arial"/>
          <w:kern w:val="2"/>
          <w:sz w:val="22"/>
          <w:szCs w:val="22"/>
          <w:lang w:eastAsia="en-US"/>
          <w14:ligatures w14:val="standardContextual"/>
        </w:rPr>
        <w:t>Conservation of biodiversity: a critical time for the hermatypic corals of Japan</w:t>
      </w:r>
      <w:r>
        <w:rPr>
          <w:rFonts w:ascii="Arial" w:eastAsiaTheme="minorHAnsi" w:hAnsi="Arial" w:cs="Arial"/>
          <w:kern w:val="2"/>
          <w:sz w:val="22"/>
          <w:szCs w:val="22"/>
          <w:lang w:eastAsia="en-US"/>
          <w14:ligatures w14:val="standardContextual"/>
        </w:rPr>
        <w:t xml:space="preserve">. Coral Reefs. 1992;11(1):13-21. DOI: </w:t>
      </w:r>
      <w:r w:rsidRPr="00094FAB">
        <w:rPr>
          <w:rFonts w:ascii="Arial" w:eastAsiaTheme="minorHAnsi" w:hAnsi="Arial" w:cs="Arial"/>
          <w:kern w:val="2"/>
          <w:sz w:val="22"/>
          <w:szCs w:val="22"/>
          <w:lang w:eastAsia="en-US"/>
          <w14:ligatures w14:val="standardContextual"/>
        </w:rPr>
        <w:t>10.1007/BF00291930</w:t>
      </w:r>
      <w:r>
        <w:rPr>
          <w:rFonts w:ascii="Arial" w:eastAsiaTheme="minorHAnsi" w:hAnsi="Arial" w:cs="Arial"/>
          <w:kern w:val="2"/>
          <w:sz w:val="22"/>
          <w:szCs w:val="22"/>
          <w:lang w:eastAsia="en-US"/>
          <w14:ligatures w14:val="standardContextual"/>
        </w:rPr>
        <w:t>.</w:t>
      </w:r>
    </w:p>
    <w:p w14:paraId="4F4C74B9" w14:textId="77777777" w:rsidR="00437F08" w:rsidRDefault="00437F08" w:rsidP="00437F08">
      <w:pPr>
        <w:spacing w:line="480" w:lineRule="auto"/>
        <w:jc w:val="both"/>
        <w:rPr>
          <w:rFonts w:ascii="Arial" w:hAnsi="Arial" w:cs="Arial"/>
        </w:rPr>
      </w:pPr>
      <w:r>
        <w:rPr>
          <w:rFonts w:ascii="Arial" w:hAnsi="Arial" w:cs="Arial"/>
        </w:rPr>
        <w:t xml:space="preserve">[22] </w:t>
      </w:r>
      <w:r w:rsidRPr="008D6421">
        <w:rPr>
          <w:rFonts w:ascii="Arial" w:hAnsi="Arial" w:cs="Arial"/>
        </w:rPr>
        <w:t xml:space="preserve">Haddaway NR, Macura B, Whaley P, Pullin AS. ROSES Reporting standards for Systematic Evidence Syntheses: pro forma, flow-diagram and descriptive summary of the plan and conduct of environmental systematic reviews and systematic maps. Environmental Evidence. </w:t>
      </w:r>
      <w:proofErr w:type="gramStart"/>
      <w:r w:rsidRPr="008D6421">
        <w:rPr>
          <w:rFonts w:ascii="Arial" w:hAnsi="Arial" w:cs="Arial"/>
        </w:rPr>
        <w:t>2018;7:7</w:t>
      </w:r>
      <w:proofErr w:type="gramEnd"/>
      <w:r w:rsidRPr="008D6421">
        <w:rPr>
          <w:rFonts w:ascii="Arial" w:hAnsi="Arial" w:cs="Arial"/>
        </w:rPr>
        <w:t>. DOI: 10.1186/s13750-018-0121-7</w:t>
      </w:r>
      <w:r>
        <w:rPr>
          <w:rFonts w:ascii="Arial" w:hAnsi="Arial" w:cs="Arial"/>
        </w:rPr>
        <w:t>.</w:t>
      </w:r>
    </w:p>
    <w:p w14:paraId="4326CE5A" w14:textId="77777777" w:rsidR="00437F08" w:rsidRDefault="00437F08" w:rsidP="00437F08">
      <w:pPr>
        <w:spacing w:line="480" w:lineRule="auto"/>
        <w:jc w:val="both"/>
        <w:rPr>
          <w:rStyle w:val="normaltextrun"/>
          <w:rFonts w:ascii="Arial" w:eastAsiaTheme="majorEastAsia" w:hAnsi="Arial" w:cs="Arial"/>
          <w:kern w:val="0"/>
          <w:lang w:eastAsia="en-GB"/>
          <w14:ligatures w14:val="none"/>
        </w:rPr>
      </w:pPr>
      <w:r>
        <w:rPr>
          <w:rStyle w:val="normaltextrun"/>
          <w:rFonts w:ascii="Arial" w:eastAsiaTheme="majorEastAsia" w:hAnsi="Arial" w:cs="Arial"/>
          <w:kern w:val="0"/>
          <w:lang w:eastAsia="en-GB"/>
          <w14:ligatures w14:val="none"/>
        </w:rPr>
        <w:t xml:space="preserve">[23] </w:t>
      </w:r>
      <w:r w:rsidRPr="008C7110">
        <w:rPr>
          <w:rStyle w:val="normaltextrun"/>
          <w:rFonts w:ascii="Arial" w:eastAsiaTheme="majorEastAsia" w:hAnsi="Arial" w:cs="Arial"/>
          <w:kern w:val="0"/>
          <w:lang w:eastAsia="en-GB"/>
          <w14:ligatures w14:val="none"/>
        </w:rPr>
        <w:t xml:space="preserve">Spalding MD, Fox HE, Allen GR, Davidson N, </w:t>
      </w:r>
      <w:proofErr w:type="spellStart"/>
      <w:r w:rsidRPr="008C7110">
        <w:rPr>
          <w:rStyle w:val="normaltextrun"/>
          <w:rFonts w:ascii="Arial" w:eastAsiaTheme="majorEastAsia" w:hAnsi="Arial" w:cs="Arial"/>
          <w:kern w:val="0"/>
          <w:lang w:eastAsia="en-GB"/>
          <w14:ligatures w14:val="none"/>
        </w:rPr>
        <w:t>Ferdaña</w:t>
      </w:r>
      <w:proofErr w:type="spellEnd"/>
      <w:r w:rsidRPr="008C7110">
        <w:rPr>
          <w:rStyle w:val="normaltextrun"/>
          <w:rFonts w:ascii="Arial" w:eastAsiaTheme="majorEastAsia" w:hAnsi="Arial" w:cs="Arial"/>
          <w:kern w:val="0"/>
          <w:lang w:eastAsia="en-GB"/>
          <w14:ligatures w14:val="none"/>
        </w:rPr>
        <w:t xml:space="preserve"> ZA, et al. Marine Ecoregions of the World: A Bioregionalization of Coastal and Shelf Areas. </w:t>
      </w:r>
      <w:proofErr w:type="spellStart"/>
      <w:r w:rsidRPr="008C7110">
        <w:rPr>
          <w:rStyle w:val="normaltextrun"/>
          <w:rFonts w:ascii="Arial" w:eastAsiaTheme="majorEastAsia" w:hAnsi="Arial" w:cs="Arial"/>
          <w:kern w:val="0"/>
          <w:lang w:eastAsia="en-GB"/>
          <w14:ligatures w14:val="none"/>
        </w:rPr>
        <w:t>BioScience</w:t>
      </w:r>
      <w:proofErr w:type="spellEnd"/>
      <w:r w:rsidRPr="008C7110">
        <w:rPr>
          <w:rStyle w:val="normaltextrun"/>
          <w:rFonts w:ascii="Arial" w:eastAsiaTheme="majorEastAsia" w:hAnsi="Arial" w:cs="Arial"/>
          <w:kern w:val="0"/>
          <w:lang w:eastAsia="en-GB"/>
          <w14:ligatures w14:val="none"/>
        </w:rPr>
        <w:t>. 2007;57(7):573-583. DOI: 10.1641/B570707.</w:t>
      </w:r>
    </w:p>
    <w:p w14:paraId="42C71C46" w14:textId="77777777" w:rsidR="00437F08" w:rsidRDefault="00437F08" w:rsidP="00437F08">
      <w:pPr>
        <w:spacing w:line="480" w:lineRule="auto"/>
        <w:jc w:val="both"/>
        <w:rPr>
          <w:rFonts w:ascii="Arial" w:hAnsi="Arial" w:cs="Arial"/>
        </w:rPr>
      </w:pPr>
      <w:r>
        <w:rPr>
          <w:rFonts w:ascii="Arial" w:hAnsi="Arial" w:cs="Arial"/>
        </w:rPr>
        <w:t xml:space="preserve">[24] </w:t>
      </w:r>
      <w:r w:rsidRPr="005A7BC1">
        <w:rPr>
          <w:rFonts w:ascii="Arial" w:hAnsi="Arial" w:cs="Arial"/>
        </w:rPr>
        <w:t xml:space="preserve">Abdo DA, </w:t>
      </w:r>
      <w:proofErr w:type="spellStart"/>
      <w:r w:rsidRPr="005A7BC1">
        <w:rPr>
          <w:rFonts w:ascii="Arial" w:hAnsi="Arial" w:cs="Arial"/>
        </w:rPr>
        <w:t>Bellchambers</w:t>
      </w:r>
      <w:proofErr w:type="spellEnd"/>
      <w:r w:rsidRPr="005A7BC1">
        <w:rPr>
          <w:rFonts w:ascii="Arial" w:hAnsi="Arial" w:cs="Arial"/>
        </w:rPr>
        <w:t xml:space="preserve"> LM, Evans SN. Turning up the Heat: Increasing Temperature and Coral Bleaching at the High Latitude Coral Reefs of the Houtman Abrolhos Islands. </w:t>
      </w:r>
      <w:proofErr w:type="spellStart"/>
      <w:r w:rsidRPr="005A7BC1">
        <w:rPr>
          <w:rFonts w:ascii="Arial" w:hAnsi="Arial" w:cs="Arial"/>
        </w:rPr>
        <w:t>PLoS</w:t>
      </w:r>
      <w:proofErr w:type="spellEnd"/>
      <w:r w:rsidRPr="005A7BC1">
        <w:rPr>
          <w:rFonts w:ascii="Arial" w:hAnsi="Arial" w:cs="Arial"/>
        </w:rPr>
        <w:t xml:space="preserve"> ONE. 2012;7(8</w:t>
      </w:r>
      <w:proofErr w:type="gramStart"/>
      <w:r w:rsidRPr="005A7BC1">
        <w:rPr>
          <w:rFonts w:ascii="Arial" w:hAnsi="Arial" w:cs="Arial"/>
        </w:rPr>
        <w:t>):e</w:t>
      </w:r>
      <w:proofErr w:type="gramEnd"/>
      <w:r w:rsidRPr="005A7BC1">
        <w:rPr>
          <w:rFonts w:ascii="Arial" w:hAnsi="Arial" w:cs="Arial"/>
        </w:rPr>
        <w:t>43878. DOI: 10.1371/journal.pone.0043878</w:t>
      </w:r>
      <w:r>
        <w:rPr>
          <w:rFonts w:ascii="Arial" w:hAnsi="Arial" w:cs="Arial"/>
        </w:rPr>
        <w:t>.</w:t>
      </w:r>
    </w:p>
    <w:p w14:paraId="6B949181" w14:textId="77777777" w:rsidR="00437F08" w:rsidRDefault="00437F08" w:rsidP="00437F08">
      <w:pPr>
        <w:spacing w:line="480" w:lineRule="auto"/>
        <w:jc w:val="both"/>
        <w:rPr>
          <w:rFonts w:ascii="Arial" w:hAnsi="Arial" w:cs="Arial"/>
        </w:rPr>
      </w:pPr>
      <w:r>
        <w:rPr>
          <w:rFonts w:ascii="Arial" w:hAnsi="Arial" w:cs="Arial"/>
        </w:rPr>
        <w:lastRenderedPageBreak/>
        <w:t xml:space="preserve">[25] </w:t>
      </w:r>
      <w:r w:rsidRPr="0015670E">
        <w:rPr>
          <w:rFonts w:ascii="Arial" w:hAnsi="Arial" w:cs="Arial"/>
        </w:rPr>
        <w:t>Dalton SJ, Carroll AG. Monitoring coral health to determine coral bleaching response at high latitude eastern Australian Reefs: An applied model for a changing climate. Diversity. 2011;3(4):592-610. DOI: 10.3390/d3040592</w:t>
      </w:r>
      <w:r>
        <w:rPr>
          <w:rFonts w:ascii="Arial" w:hAnsi="Arial" w:cs="Arial"/>
        </w:rPr>
        <w:t>.</w:t>
      </w:r>
    </w:p>
    <w:p w14:paraId="3D9EE72B" w14:textId="77777777" w:rsidR="00437F08" w:rsidRPr="00E93E17" w:rsidRDefault="00437F08" w:rsidP="00437F08">
      <w:pPr>
        <w:spacing w:line="480" w:lineRule="auto"/>
        <w:jc w:val="both"/>
        <w:rPr>
          <w:rFonts w:ascii="Arial" w:hAnsi="Arial" w:cs="Arial"/>
        </w:rPr>
      </w:pPr>
      <w:r w:rsidRPr="00E93E17">
        <w:rPr>
          <w:rFonts w:ascii="Arial" w:hAnsi="Arial" w:cs="Arial"/>
        </w:rPr>
        <w:t xml:space="preserve">[26] Wicks LC, Hill E, Davya SK. The influence of irradiance on tolerance to high and low temperature stress exhibited by </w:t>
      </w:r>
      <w:proofErr w:type="spellStart"/>
      <w:r w:rsidRPr="00E93E17">
        <w:rPr>
          <w:rFonts w:ascii="Arial" w:hAnsi="Arial" w:cs="Arial"/>
        </w:rPr>
        <w:t>Symbiodinium</w:t>
      </w:r>
      <w:proofErr w:type="spellEnd"/>
      <w:r w:rsidRPr="00E93E17">
        <w:rPr>
          <w:rFonts w:ascii="Arial" w:hAnsi="Arial" w:cs="Arial"/>
        </w:rPr>
        <w:t xml:space="preserve"> in the coral, </w:t>
      </w:r>
      <w:proofErr w:type="spellStart"/>
      <w:r w:rsidRPr="00E93E17">
        <w:rPr>
          <w:rFonts w:ascii="Arial" w:hAnsi="Arial" w:cs="Arial"/>
        </w:rPr>
        <w:t>Pocillopora</w:t>
      </w:r>
      <w:proofErr w:type="spellEnd"/>
      <w:r w:rsidRPr="00E93E17">
        <w:rPr>
          <w:rFonts w:ascii="Arial" w:hAnsi="Arial" w:cs="Arial"/>
        </w:rPr>
        <w:t xml:space="preserve"> </w:t>
      </w:r>
      <w:proofErr w:type="spellStart"/>
      <w:r w:rsidRPr="00E93E17">
        <w:rPr>
          <w:rFonts w:ascii="Arial" w:hAnsi="Arial" w:cs="Arial"/>
        </w:rPr>
        <w:t>damicornis</w:t>
      </w:r>
      <w:proofErr w:type="spellEnd"/>
      <w:r w:rsidRPr="00E93E17">
        <w:rPr>
          <w:rFonts w:ascii="Arial" w:hAnsi="Arial" w:cs="Arial"/>
        </w:rPr>
        <w:t>, from the high-latitude reef of Lord Howe Island. L&amp;O. 2010;55(6):2476-2486. DOI: 10.4319/lo.2010.55.6.2476.</w:t>
      </w:r>
    </w:p>
    <w:p w14:paraId="14172647" w14:textId="77777777" w:rsidR="00437F08" w:rsidRDefault="00437F08" w:rsidP="00437F08">
      <w:pPr>
        <w:spacing w:line="480" w:lineRule="auto"/>
        <w:jc w:val="both"/>
        <w:rPr>
          <w:rFonts w:ascii="Arial" w:hAnsi="Arial" w:cs="Arial"/>
        </w:rPr>
      </w:pPr>
      <w:r>
        <w:rPr>
          <w:rFonts w:ascii="Arial" w:hAnsi="Arial" w:cs="Arial"/>
        </w:rPr>
        <w:t xml:space="preserve">[27] </w:t>
      </w:r>
      <w:r w:rsidRPr="00E27971">
        <w:rPr>
          <w:rFonts w:ascii="Arial" w:hAnsi="Arial" w:cs="Arial"/>
        </w:rPr>
        <w:t>Liu G, Skirving WJ, Strong AE. Remote sensing of sea surface temperatures during 2002 barrier reef coral bleaching. Eos, Transactions American Geophysical Union. 2003;84(15):137-141. DOI: 10.1029/2003EO150001</w:t>
      </w:r>
      <w:r>
        <w:rPr>
          <w:rFonts w:ascii="Arial" w:hAnsi="Arial" w:cs="Arial"/>
        </w:rPr>
        <w:t>.</w:t>
      </w:r>
    </w:p>
    <w:p w14:paraId="57243A79" w14:textId="77777777" w:rsidR="00437F08" w:rsidRPr="000D15D1" w:rsidRDefault="00437F08" w:rsidP="00437F08">
      <w:pPr>
        <w:spacing w:line="480" w:lineRule="auto"/>
        <w:jc w:val="both"/>
        <w:rPr>
          <w:rFonts w:ascii="Arial" w:hAnsi="Arial" w:cs="Arial"/>
          <w:color w:val="000000" w:themeColor="text1"/>
        </w:rPr>
      </w:pPr>
      <w:r>
        <w:rPr>
          <w:rFonts w:ascii="Arial" w:hAnsi="Arial" w:cs="Arial"/>
          <w:color w:val="000000" w:themeColor="text1"/>
        </w:rPr>
        <w:t xml:space="preserve">[28] </w:t>
      </w:r>
      <w:r w:rsidRPr="000D15D1">
        <w:rPr>
          <w:rFonts w:ascii="Arial" w:hAnsi="Arial" w:cs="Arial"/>
          <w:color w:val="000000" w:themeColor="text1"/>
        </w:rPr>
        <w:t xml:space="preserve">Liu G, Strong AE, Skirving WJ, </w:t>
      </w:r>
      <w:proofErr w:type="spellStart"/>
      <w:r w:rsidRPr="000D15D1">
        <w:rPr>
          <w:rFonts w:ascii="Arial" w:hAnsi="Arial" w:cs="Arial"/>
          <w:color w:val="000000" w:themeColor="text1"/>
        </w:rPr>
        <w:t>Arzayus</w:t>
      </w:r>
      <w:proofErr w:type="spellEnd"/>
      <w:r w:rsidRPr="000D15D1">
        <w:rPr>
          <w:rFonts w:ascii="Arial" w:hAnsi="Arial" w:cs="Arial"/>
          <w:color w:val="000000" w:themeColor="text1"/>
        </w:rPr>
        <w:t xml:space="preserve"> LF. Overview of NOAA coral reef watch program’s near-real-time satellite global coral bleaching monitoring activities. In: Proceedings of 10th International Coral Reef Symposium, Okinawa. 2006:1783-1793.</w:t>
      </w:r>
    </w:p>
    <w:p w14:paraId="23E41524" w14:textId="77777777" w:rsidR="00437F08" w:rsidRPr="000D15D1" w:rsidRDefault="00437F08" w:rsidP="00437F08">
      <w:pPr>
        <w:spacing w:line="480" w:lineRule="auto"/>
        <w:jc w:val="both"/>
        <w:rPr>
          <w:rFonts w:ascii="Arial" w:hAnsi="Arial" w:cs="Arial"/>
          <w:color w:val="000000" w:themeColor="text1"/>
        </w:rPr>
      </w:pPr>
      <w:r>
        <w:rPr>
          <w:rFonts w:ascii="Arial" w:hAnsi="Arial" w:cs="Arial"/>
          <w:color w:val="000000" w:themeColor="text1"/>
        </w:rPr>
        <w:t xml:space="preserve">[29] </w:t>
      </w:r>
      <w:r w:rsidRPr="000D15D1">
        <w:rPr>
          <w:rFonts w:ascii="Arial" w:hAnsi="Arial" w:cs="Arial"/>
          <w:color w:val="000000" w:themeColor="text1"/>
        </w:rPr>
        <w:t>Liu G, Rauenzahn JL, Heron SF, et al. NOAA Coral Reef Watch 50 km Satellite Sea Surface Temperature-Based Decision Support System for Coral Bleaching Management. NOAA Technical Report NESDIS 143. 2013.</w:t>
      </w:r>
    </w:p>
    <w:p w14:paraId="000BD01D" w14:textId="77777777" w:rsidR="00437F08" w:rsidRPr="00FB6F55" w:rsidRDefault="00437F08" w:rsidP="00437F08">
      <w:pPr>
        <w:spacing w:line="480" w:lineRule="auto"/>
        <w:jc w:val="both"/>
        <w:rPr>
          <w:rFonts w:ascii="Arial" w:hAnsi="Arial" w:cs="Arial"/>
        </w:rPr>
      </w:pPr>
      <w:r>
        <w:rPr>
          <w:rFonts w:ascii="Arial" w:hAnsi="Arial" w:cs="Arial"/>
        </w:rPr>
        <w:t xml:space="preserve">[30] </w:t>
      </w:r>
      <w:r w:rsidRPr="00FB6F55">
        <w:rPr>
          <w:rFonts w:ascii="Arial" w:hAnsi="Arial" w:cs="Arial"/>
        </w:rPr>
        <w:t xml:space="preserve">Hobday AJ, Alexander LV, Perkins SE, et al. A hierarchical approach to defining marine heatwaves. </w:t>
      </w:r>
      <w:r w:rsidRPr="0033311B">
        <w:rPr>
          <w:rFonts w:ascii="Arial" w:hAnsi="Arial" w:cs="Arial"/>
        </w:rPr>
        <w:t xml:space="preserve">Prog. </w:t>
      </w:r>
      <w:proofErr w:type="spellStart"/>
      <w:r w:rsidRPr="0033311B">
        <w:rPr>
          <w:rFonts w:ascii="Arial" w:hAnsi="Arial" w:cs="Arial"/>
        </w:rPr>
        <w:t>Oceanogr</w:t>
      </w:r>
      <w:proofErr w:type="spellEnd"/>
      <w:r w:rsidRPr="00FB6F55">
        <w:rPr>
          <w:rFonts w:ascii="Arial" w:hAnsi="Arial" w:cs="Arial"/>
        </w:rPr>
        <w:t xml:space="preserve">. </w:t>
      </w:r>
      <w:proofErr w:type="gramStart"/>
      <w:r w:rsidRPr="00FB6F55">
        <w:rPr>
          <w:rFonts w:ascii="Arial" w:hAnsi="Arial" w:cs="Arial"/>
        </w:rPr>
        <w:t>2015;141:227</w:t>
      </w:r>
      <w:proofErr w:type="gramEnd"/>
      <w:r w:rsidRPr="00FB6F55">
        <w:rPr>
          <w:rFonts w:ascii="Arial" w:hAnsi="Arial" w:cs="Arial"/>
        </w:rPr>
        <w:t>-238. DOI: 10.1016/j.pocean.2015.12.014</w:t>
      </w:r>
      <w:r>
        <w:rPr>
          <w:rFonts w:ascii="Arial" w:hAnsi="Arial" w:cs="Arial"/>
        </w:rPr>
        <w:t>.</w:t>
      </w:r>
    </w:p>
    <w:p w14:paraId="603B8754" w14:textId="77777777" w:rsidR="00437F08" w:rsidRDefault="00437F08" w:rsidP="00437F08">
      <w:pPr>
        <w:spacing w:line="480" w:lineRule="auto"/>
        <w:jc w:val="both"/>
        <w:rPr>
          <w:rFonts w:ascii="Arial" w:hAnsi="Arial" w:cs="Arial"/>
        </w:rPr>
      </w:pPr>
      <w:r>
        <w:rPr>
          <w:rFonts w:ascii="Arial" w:hAnsi="Arial" w:cs="Arial"/>
        </w:rPr>
        <w:t xml:space="preserve">[31] </w:t>
      </w:r>
      <w:r w:rsidRPr="008D6421">
        <w:rPr>
          <w:rFonts w:ascii="Arial" w:hAnsi="Arial" w:cs="Arial"/>
        </w:rPr>
        <w:t xml:space="preserve">Ho ML, </w:t>
      </w:r>
      <w:proofErr w:type="spellStart"/>
      <w:r w:rsidRPr="008D6421">
        <w:rPr>
          <w:rFonts w:ascii="Arial" w:hAnsi="Arial" w:cs="Arial"/>
        </w:rPr>
        <w:t>Lagisz</w:t>
      </w:r>
      <w:proofErr w:type="spellEnd"/>
      <w:r w:rsidRPr="008D6421">
        <w:rPr>
          <w:rFonts w:ascii="Arial" w:hAnsi="Arial" w:cs="Arial"/>
        </w:rPr>
        <w:t xml:space="preserve"> M, Nakagawa S, Perkins-Kirkpatrick S, Sawyers P, Leggat B, Gaston T, Hobday A, Richards Z, Ainsworth TD. What is the evidence for the impact of ocean warming on subtropical and temperate corals and coral </w:t>
      </w:r>
      <w:proofErr w:type="gramStart"/>
      <w:r w:rsidRPr="008D6421">
        <w:rPr>
          <w:rFonts w:ascii="Arial" w:hAnsi="Arial" w:cs="Arial"/>
        </w:rPr>
        <w:t>reefs?:</w:t>
      </w:r>
      <w:proofErr w:type="gramEnd"/>
      <w:r w:rsidRPr="008D6421">
        <w:rPr>
          <w:rFonts w:ascii="Arial" w:hAnsi="Arial" w:cs="Arial"/>
        </w:rPr>
        <w:t xml:space="preserve"> a Systematic Map Protocol. PROCEED Protocol. 2023. DOI: 10.57808/proceed.2023.9</w:t>
      </w:r>
      <w:r>
        <w:rPr>
          <w:rFonts w:ascii="Arial" w:hAnsi="Arial" w:cs="Arial"/>
        </w:rPr>
        <w:t>.</w:t>
      </w:r>
    </w:p>
    <w:p w14:paraId="66C39474" w14:textId="77777777" w:rsidR="00437F08" w:rsidRPr="008D6421" w:rsidRDefault="00437F08" w:rsidP="00437F08">
      <w:pPr>
        <w:spacing w:line="480" w:lineRule="auto"/>
        <w:jc w:val="both"/>
        <w:rPr>
          <w:rFonts w:ascii="Arial" w:hAnsi="Arial" w:cs="Arial"/>
        </w:rPr>
      </w:pPr>
      <w:r>
        <w:rPr>
          <w:rFonts w:ascii="Arial" w:hAnsi="Arial" w:cs="Arial"/>
        </w:rPr>
        <w:t xml:space="preserve">[32] </w:t>
      </w:r>
      <w:r w:rsidRPr="00547156">
        <w:rPr>
          <w:rFonts w:ascii="Arial" w:hAnsi="Arial" w:cs="Arial"/>
        </w:rPr>
        <w:t xml:space="preserve">Kleypas JA, </w:t>
      </w:r>
      <w:proofErr w:type="spellStart"/>
      <w:r w:rsidRPr="00547156">
        <w:rPr>
          <w:rFonts w:ascii="Arial" w:hAnsi="Arial" w:cs="Arial"/>
        </w:rPr>
        <w:t>Buddemeier</w:t>
      </w:r>
      <w:proofErr w:type="spellEnd"/>
      <w:r w:rsidRPr="00547156">
        <w:rPr>
          <w:rFonts w:ascii="Arial" w:hAnsi="Arial" w:cs="Arial"/>
        </w:rPr>
        <w:t xml:space="preserve"> RW, Archer D, et al. Geochemical consequences of increased atmospheric carbon dioxide on coral reefs. Science. 1999;283(5411):118-120. DOI: 10.1126/science.284.5411.118</w:t>
      </w:r>
      <w:r>
        <w:rPr>
          <w:rFonts w:ascii="Arial" w:hAnsi="Arial" w:cs="Arial"/>
        </w:rPr>
        <w:t>.</w:t>
      </w:r>
    </w:p>
    <w:p w14:paraId="7823260A" w14:textId="77777777" w:rsidR="00437F08" w:rsidRDefault="00437F08" w:rsidP="00437F08">
      <w:pPr>
        <w:spacing w:line="480" w:lineRule="auto"/>
        <w:jc w:val="both"/>
        <w:rPr>
          <w:rFonts w:ascii="Arial" w:hAnsi="Arial" w:cs="Arial"/>
        </w:rPr>
      </w:pPr>
      <w:r>
        <w:rPr>
          <w:rFonts w:ascii="Arial" w:hAnsi="Arial" w:cs="Arial"/>
        </w:rPr>
        <w:lastRenderedPageBreak/>
        <w:t xml:space="preserve">[33] </w:t>
      </w:r>
      <w:r w:rsidRPr="0015670E">
        <w:rPr>
          <w:rFonts w:ascii="Arial" w:hAnsi="Arial" w:cs="Arial"/>
        </w:rPr>
        <w:t xml:space="preserve">Feely RA, Sabine CL, Lee K, </w:t>
      </w:r>
      <w:proofErr w:type="spellStart"/>
      <w:r w:rsidRPr="0015670E">
        <w:rPr>
          <w:rFonts w:ascii="Arial" w:hAnsi="Arial" w:cs="Arial"/>
        </w:rPr>
        <w:t>Berelson</w:t>
      </w:r>
      <w:proofErr w:type="spellEnd"/>
      <w:r w:rsidRPr="0015670E">
        <w:rPr>
          <w:rFonts w:ascii="Arial" w:hAnsi="Arial" w:cs="Arial"/>
        </w:rPr>
        <w:t xml:space="preserve"> W, Kleypas J, Fabry VJ, et al. Impact of Anthropogenic CO2 on the CaCO3 System in the Oceans. Science. 2004;305(5682):362-366. DOI: 10.1126/science.1097329</w:t>
      </w:r>
      <w:r>
        <w:rPr>
          <w:rFonts w:ascii="Arial" w:hAnsi="Arial" w:cs="Arial"/>
        </w:rPr>
        <w:t>.</w:t>
      </w:r>
    </w:p>
    <w:p w14:paraId="77775028" w14:textId="77777777" w:rsidR="00437F08" w:rsidRDefault="00437F08" w:rsidP="00437F08">
      <w:pPr>
        <w:spacing w:line="480" w:lineRule="auto"/>
        <w:jc w:val="both"/>
        <w:rPr>
          <w:rFonts w:ascii="Arial" w:hAnsi="Arial" w:cs="Arial"/>
        </w:rPr>
      </w:pPr>
      <w:r>
        <w:rPr>
          <w:rFonts w:ascii="Arial" w:hAnsi="Arial" w:cs="Arial"/>
        </w:rPr>
        <w:t xml:space="preserve">[34] </w:t>
      </w:r>
      <w:r w:rsidRPr="001F40CA">
        <w:rPr>
          <w:rFonts w:ascii="Arial" w:hAnsi="Arial" w:cs="Arial"/>
        </w:rPr>
        <w:t xml:space="preserve">Orr JC, Fabry VJ, Aumont O, et al. </w:t>
      </w:r>
      <w:proofErr w:type="gramStart"/>
      <w:r w:rsidRPr="001F40CA">
        <w:rPr>
          <w:rFonts w:ascii="Arial" w:hAnsi="Arial" w:cs="Arial"/>
        </w:rPr>
        <w:t>Anthropogenic ocean</w:t>
      </w:r>
      <w:proofErr w:type="gramEnd"/>
      <w:r w:rsidRPr="001F40CA">
        <w:rPr>
          <w:rFonts w:ascii="Arial" w:hAnsi="Arial" w:cs="Arial"/>
        </w:rPr>
        <w:t xml:space="preserve"> acidification over the twenty-first century and its impact on calcifying organisms. Nature. </w:t>
      </w:r>
      <w:proofErr w:type="gramStart"/>
      <w:r w:rsidRPr="001F40CA">
        <w:rPr>
          <w:rFonts w:ascii="Arial" w:hAnsi="Arial" w:cs="Arial"/>
        </w:rPr>
        <w:t>2005;437:681</w:t>
      </w:r>
      <w:proofErr w:type="gramEnd"/>
      <w:r w:rsidRPr="001F40CA">
        <w:rPr>
          <w:rFonts w:ascii="Arial" w:hAnsi="Arial" w:cs="Arial"/>
        </w:rPr>
        <w:t>-686. DOI: 10.1038/nature04095.</w:t>
      </w:r>
    </w:p>
    <w:p w14:paraId="374AF88E" w14:textId="77777777" w:rsidR="00437F08" w:rsidRPr="00DF6B65" w:rsidRDefault="00437F08" w:rsidP="00437F08">
      <w:pPr>
        <w:pStyle w:val="paragraph"/>
        <w:spacing w:after="0" w:line="480" w:lineRule="auto"/>
        <w:jc w:val="both"/>
        <w:textAlignment w:val="baseline"/>
        <w:rPr>
          <w:rStyle w:val="normaltextrun"/>
          <w:rFonts w:ascii="Arial" w:eastAsiaTheme="majorEastAsia" w:hAnsi="Arial" w:cs="Arial"/>
          <w:sz w:val="22"/>
          <w:szCs w:val="22"/>
        </w:rPr>
      </w:pPr>
      <w:r>
        <w:rPr>
          <w:rStyle w:val="normaltextrun"/>
          <w:rFonts w:ascii="Arial" w:eastAsiaTheme="majorEastAsia" w:hAnsi="Arial" w:cs="Arial"/>
          <w:sz w:val="22"/>
          <w:szCs w:val="22"/>
        </w:rPr>
        <w:t xml:space="preserve">[35] </w:t>
      </w:r>
      <w:r w:rsidRPr="00DF6B65">
        <w:rPr>
          <w:rStyle w:val="normaltextrun"/>
          <w:rFonts w:ascii="Arial" w:eastAsiaTheme="majorEastAsia" w:hAnsi="Arial" w:cs="Arial"/>
          <w:sz w:val="22"/>
          <w:szCs w:val="22"/>
        </w:rPr>
        <w:t>Sabine CL, Feely RA, Gruber N, et al. The Oceanic Sink for Anthropogenic CO2. Science. 2004;305(5682). DOI: 10.1126/science.1097403.</w:t>
      </w:r>
    </w:p>
    <w:p w14:paraId="522E3A53" w14:textId="77777777" w:rsidR="00437F08" w:rsidRDefault="00437F08" w:rsidP="00437F08">
      <w:pPr>
        <w:spacing w:line="480" w:lineRule="auto"/>
        <w:jc w:val="both"/>
        <w:rPr>
          <w:rFonts w:ascii="Arial" w:hAnsi="Arial" w:cs="Arial"/>
        </w:rPr>
      </w:pPr>
      <w:r>
        <w:rPr>
          <w:rFonts w:ascii="Arial" w:hAnsi="Arial" w:cs="Arial"/>
        </w:rPr>
        <w:t xml:space="preserve">[36] </w:t>
      </w:r>
      <w:proofErr w:type="spellStart"/>
      <w:r w:rsidRPr="00E56978">
        <w:rPr>
          <w:rFonts w:ascii="Arial" w:hAnsi="Arial" w:cs="Arial"/>
        </w:rPr>
        <w:t>Guinotte</w:t>
      </w:r>
      <w:proofErr w:type="spellEnd"/>
      <w:r w:rsidRPr="00E56978">
        <w:rPr>
          <w:rFonts w:ascii="Arial" w:hAnsi="Arial" w:cs="Arial"/>
        </w:rPr>
        <w:t xml:space="preserve"> JM, Orr J, Cairns S, et al. Will human-induced changes in seawater chemistry alter the distribution of deep-sea </w:t>
      </w:r>
      <w:proofErr w:type="spellStart"/>
      <w:r w:rsidRPr="00E56978">
        <w:rPr>
          <w:rFonts w:ascii="Arial" w:hAnsi="Arial" w:cs="Arial"/>
        </w:rPr>
        <w:t>scleractinian</w:t>
      </w:r>
      <w:proofErr w:type="spellEnd"/>
      <w:r w:rsidRPr="00E56978">
        <w:rPr>
          <w:rFonts w:ascii="Arial" w:hAnsi="Arial" w:cs="Arial"/>
        </w:rPr>
        <w:t xml:space="preserve"> corals? </w:t>
      </w:r>
      <w:r w:rsidRPr="006E4E19">
        <w:rPr>
          <w:rFonts w:ascii="Arial" w:hAnsi="Arial" w:cs="Arial"/>
        </w:rPr>
        <w:t>Front. Ecol. Environ</w:t>
      </w:r>
      <w:r w:rsidRPr="00E56978">
        <w:rPr>
          <w:rFonts w:ascii="Arial" w:hAnsi="Arial" w:cs="Arial"/>
        </w:rPr>
        <w:t>. 2006;4(3):141-146. DOI: 10.1890/1540-9295(2006)004[</w:t>
      </w:r>
      <w:proofErr w:type="gramStart"/>
      <w:r w:rsidRPr="00E56978">
        <w:rPr>
          <w:rFonts w:ascii="Arial" w:hAnsi="Arial" w:cs="Arial"/>
        </w:rPr>
        <w:t>0141:whcisw</w:t>
      </w:r>
      <w:proofErr w:type="gramEnd"/>
      <w:r w:rsidRPr="00E56978">
        <w:rPr>
          <w:rFonts w:ascii="Arial" w:hAnsi="Arial" w:cs="Arial"/>
        </w:rPr>
        <w:t>]2.0.co;2</w:t>
      </w:r>
      <w:r>
        <w:rPr>
          <w:rFonts w:ascii="Arial" w:hAnsi="Arial" w:cs="Arial"/>
        </w:rPr>
        <w:t>.</w:t>
      </w:r>
    </w:p>
    <w:p w14:paraId="52805AB7" w14:textId="77777777" w:rsidR="00437F08" w:rsidRPr="006F0B43" w:rsidRDefault="00437F08" w:rsidP="00437F08">
      <w:pPr>
        <w:spacing w:line="480" w:lineRule="auto"/>
        <w:jc w:val="both"/>
        <w:rPr>
          <w:rFonts w:ascii="Arial" w:hAnsi="Arial" w:cs="Arial"/>
          <w:color w:val="000000" w:themeColor="text1"/>
        </w:rPr>
      </w:pPr>
      <w:r>
        <w:rPr>
          <w:rFonts w:ascii="Arial" w:hAnsi="Arial" w:cs="Arial"/>
          <w:color w:val="000000" w:themeColor="text1"/>
        </w:rPr>
        <w:t xml:space="preserve">[37] </w:t>
      </w:r>
      <w:r w:rsidRPr="006F0B43">
        <w:rPr>
          <w:rFonts w:ascii="Arial" w:hAnsi="Arial" w:cs="Arial"/>
          <w:color w:val="000000" w:themeColor="text1"/>
        </w:rPr>
        <w:t xml:space="preserve">Collaboration for Environmental Evidence. Guidelines and Standards for Evidence synthesis in Environmental Management. Version 5.1 (Pullin AS, Frampton GK, </w:t>
      </w:r>
      <w:proofErr w:type="spellStart"/>
      <w:r w:rsidRPr="006F0B43">
        <w:rPr>
          <w:rFonts w:ascii="Arial" w:hAnsi="Arial" w:cs="Arial"/>
          <w:color w:val="000000" w:themeColor="text1"/>
        </w:rPr>
        <w:t>Livoreil</w:t>
      </w:r>
      <w:proofErr w:type="spellEnd"/>
      <w:r w:rsidRPr="006F0B43">
        <w:rPr>
          <w:rFonts w:ascii="Arial" w:hAnsi="Arial" w:cs="Arial"/>
          <w:color w:val="000000" w:themeColor="text1"/>
        </w:rPr>
        <w:t xml:space="preserve"> B &amp; </w:t>
      </w:r>
      <w:proofErr w:type="spellStart"/>
      <w:r w:rsidRPr="006F0B43">
        <w:rPr>
          <w:rFonts w:ascii="Arial" w:hAnsi="Arial" w:cs="Arial"/>
          <w:color w:val="000000" w:themeColor="text1"/>
        </w:rPr>
        <w:t>Petrokofsky</w:t>
      </w:r>
      <w:proofErr w:type="spellEnd"/>
      <w:r w:rsidRPr="006F0B43">
        <w:rPr>
          <w:rFonts w:ascii="Arial" w:hAnsi="Arial" w:cs="Arial"/>
          <w:color w:val="000000" w:themeColor="text1"/>
        </w:rPr>
        <w:t xml:space="preserve"> G, Eds). 2022. https://environmentalevidence.org/information-for-authors/. Accessed 08 Mar 2024.</w:t>
      </w:r>
    </w:p>
    <w:p w14:paraId="21251325" w14:textId="77777777" w:rsidR="00437F08" w:rsidRDefault="00437F08" w:rsidP="00437F08">
      <w:pPr>
        <w:spacing w:line="480" w:lineRule="auto"/>
        <w:jc w:val="both"/>
        <w:rPr>
          <w:rFonts w:ascii="Arial" w:hAnsi="Arial" w:cs="Arial"/>
        </w:rPr>
      </w:pPr>
      <w:r>
        <w:rPr>
          <w:rFonts w:ascii="Arial" w:hAnsi="Arial" w:cs="Arial"/>
        </w:rPr>
        <w:t xml:space="preserve">[38] Carter AL, Wilson AMW, Bello M, Hoyos-Padilla EM, </w:t>
      </w:r>
      <w:proofErr w:type="spellStart"/>
      <w:r>
        <w:rPr>
          <w:rFonts w:ascii="Arial" w:hAnsi="Arial" w:cs="Arial"/>
        </w:rPr>
        <w:t>Inall</w:t>
      </w:r>
      <w:proofErr w:type="spellEnd"/>
      <w:r>
        <w:rPr>
          <w:rFonts w:ascii="Arial" w:hAnsi="Arial" w:cs="Arial"/>
        </w:rPr>
        <w:t xml:space="preserve"> ME, Ketchum JT, Schurer A, Tudhope AW. </w:t>
      </w:r>
      <w:r w:rsidRPr="000E75DC">
        <w:rPr>
          <w:rFonts w:ascii="Arial" w:hAnsi="Arial" w:cs="Arial"/>
        </w:rPr>
        <w:t>Assessing opportunities to support coral reef climate change refugia in MPAs: A case study at the Revillagigedo Archipelago</w:t>
      </w:r>
      <w:r>
        <w:rPr>
          <w:rFonts w:ascii="Arial" w:hAnsi="Arial" w:cs="Arial"/>
        </w:rPr>
        <w:t xml:space="preserve">. Mar. Policy. </w:t>
      </w:r>
      <w:proofErr w:type="gramStart"/>
      <w:r>
        <w:rPr>
          <w:rFonts w:ascii="Arial" w:hAnsi="Arial" w:cs="Arial"/>
        </w:rPr>
        <w:t>2020;112:103769</w:t>
      </w:r>
      <w:proofErr w:type="gramEnd"/>
      <w:r>
        <w:rPr>
          <w:rFonts w:ascii="Arial" w:hAnsi="Arial" w:cs="Arial"/>
        </w:rPr>
        <w:t>. DOI: 10.1016/j.marpol.2019.103769.</w:t>
      </w:r>
    </w:p>
    <w:p w14:paraId="265C452A" w14:textId="77777777" w:rsidR="00437F08" w:rsidRDefault="00437F08" w:rsidP="00437F08">
      <w:pPr>
        <w:spacing w:line="480" w:lineRule="auto"/>
        <w:jc w:val="both"/>
        <w:rPr>
          <w:rFonts w:ascii="Arial" w:hAnsi="Arial" w:cs="Arial"/>
          <w:color w:val="000000" w:themeColor="text1"/>
        </w:rPr>
      </w:pPr>
      <w:r>
        <w:rPr>
          <w:rFonts w:ascii="Arial" w:hAnsi="Arial" w:cs="Arial"/>
          <w:color w:val="000000" w:themeColor="text1"/>
        </w:rPr>
        <w:t xml:space="preserve">[39] </w:t>
      </w:r>
      <w:r w:rsidRPr="000D15D1">
        <w:rPr>
          <w:rFonts w:ascii="Arial" w:hAnsi="Arial" w:cs="Arial"/>
          <w:color w:val="000000" w:themeColor="text1"/>
        </w:rPr>
        <w:t>Liu G, Heron SF, Mark EC, Muller-Karger FE, Vega-Rodriguez M, Guild LS, de la Cour JL, Geiger EF, Skirving WJ, Burgess TFR, Strong AE, Harris A. Reef-scale thermal stress monitoring of coral ecosystems: New 5-km global products from NOAA coral reef watch. Remote Sensing. 2014;6(11):11579-11606. DOI: 10.3390/rs61111579</w:t>
      </w:r>
    </w:p>
    <w:p w14:paraId="3CD6241D" w14:textId="77777777" w:rsidR="00437F08" w:rsidRDefault="00437F08" w:rsidP="00437F08">
      <w:pPr>
        <w:pStyle w:val="paragraph"/>
        <w:spacing w:after="0" w:line="480" w:lineRule="auto"/>
        <w:jc w:val="both"/>
        <w:textAlignment w:val="baseline"/>
        <w:rPr>
          <w:rStyle w:val="normaltextrun"/>
          <w:rFonts w:ascii="Arial" w:eastAsiaTheme="majorEastAsia" w:hAnsi="Arial" w:cs="Arial"/>
          <w:sz w:val="22"/>
          <w:szCs w:val="22"/>
        </w:rPr>
      </w:pPr>
      <w:r>
        <w:rPr>
          <w:rStyle w:val="normaltextrun"/>
          <w:rFonts w:ascii="Arial" w:eastAsiaTheme="majorEastAsia" w:hAnsi="Arial" w:cs="Arial"/>
          <w:sz w:val="22"/>
          <w:szCs w:val="22"/>
        </w:rPr>
        <w:lastRenderedPageBreak/>
        <w:t xml:space="preserve">[40] </w:t>
      </w:r>
      <w:r w:rsidRPr="00DF6B65">
        <w:rPr>
          <w:rStyle w:val="normaltextrun"/>
          <w:rFonts w:ascii="Arial" w:eastAsiaTheme="majorEastAsia" w:hAnsi="Arial" w:cs="Arial"/>
          <w:sz w:val="22"/>
          <w:szCs w:val="22"/>
        </w:rPr>
        <w:t xml:space="preserve">Ross CL, Schoepf V, </w:t>
      </w:r>
      <w:proofErr w:type="spellStart"/>
      <w:r w:rsidRPr="00DF6B65">
        <w:rPr>
          <w:rStyle w:val="normaltextrun"/>
          <w:rFonts w:ascii="Arial" w:eastAsiaTheme="majorEastAsia" w:hAnsi="Arial" w:cs="Arial"/>
          <w:sz w:val="22"/>
          <w:szCs w:val="22"/>
        </w:rPr>
        <w:t>Decarlo</w:t>
      </w:r>
      <w:proofErr w:type="spellEnd"/>
      <w:r w:rsidRPr="00DF6B65">
        <w:rPr>
          <w:rStyle w:val="normaltextrun"/>
          <w:rFonts w:ascii="Arial" w:eastAsiaTheme="majorEastAsia" w:hAnsi="Arial" w:cs="Arial"/>
          <w:sz w:val="22"/>
          <w:szCs w:val="22"/>
        </w:rPr>
        <w:t xml:space="preserve"> TM, McCulloch MT. Mechanisms and seasonal drivers of calcification in the temperate coral </w:t>
      </w:r>
      <w:proofErr w:type="spellStart"/>
      <w:r w:rsidRPr="00DF6B65">
        <w:rPr>
          <w:rStyle w:val="normaltextrun"/>
          <w:rFonts w:ascii="Arial" w:eastAsiaTheme="majorEastAsia" w:hAnsi="Arial" w:cs="Arial"/>
          <w:sz w:val="22"/>
          <w:szCs w:val="22"/>
        </w:rPr>
        <w:t>turbinaria</w:t>
      </w:r>
      <w:proofErr w:type="spellEnd"/>
      <w:r w:rsidRPr="00DF6B65">
        <w:rPr>
          <w:rStyle w:val="normaltextrun"/>
          <w:rFonts w:ascii="Arial" w:eastAsiaTheme="majorEastAsia" w:hAnsi="Arial" w:cs="Arial"/>
          <w:sz w:val="22"/>
          <w:szCs w:val="22"/>
        </w:rPr>
        <w:t xml:space="preserve"> </w:t>
      </w:r>
      <w:proofErr w:type="spellStart"/>
      <w:r w:rsidRPr="00DF6B65">
        <w:rPr>
          <w:rStyle w:val="normaltextrun"/>
          <w:rFonts w:ascii="Arial" w:eastAsiaTheme="majorEastAsia" w:hAnsi="Arial" w:cs="Arial"/>
          <w:sz w:val="22"/>
          <w:szCs w:val="22"/>
        </w:rPr>
        <w:t>reniformis</w:t>
      </w:r>
      <w:proofErr w:type="spellEnd"/>
      <w:r w:rsidRPr="00DF6B65">
        <w:rPr>
          <w:rStyle w:val="normaltextrun"/>
          <w:rFonts w:ascii="Arial" w:eastAsiaTheme="majorEastAsia" w:hAnsi="Arial" w:cs="Arial"/>
          <w:sz w:val="22"/>
          <w:szCs w:val="22"/>
        </w:rPr>
        <w:t xml:space="preserve"> at its latitudinal limits. </w:t>
      </w:r>
      <w:r w:rsidRPr="00470B71">
        <w:rPr>
          <w:rStyle w:val="normaltextrun"/>
          <w:rFonts w:ascii="Arial" w:eastAsiaTheme="majorEastAsia" w:hAnsi="Arial" w:cs="Arial"/>
          <w:sz w:val="22"/>
          <w:szCs w:val="22"/>
        </w:rPr>
        <w:t>Proc. R. Soc. B</w:t>
      </w:r>
      <w:r w:rsidRPr="00DF6B65">
        <w:rPr>
          <w:rStyle w:val="normaltextrun"/>
          <w:rFonts w:ascii="Arial" w:eastAsiaTheme="majorEastAsia" w:hAnsi="Arial" w:cs="Arial"/>
          <w:sz w:val="22"/>
          <w:szCs w:val="22"/>
        </w:rPr>
        <w:t>. 2018;285(1879). DOI: 10.1098/rspb.2018.0215.</w:t>
      </w:r>
    </w:p>
    <w:p w14:paraId="7E344DCA" w14:textId="77777777" w:rsidR="00437F08" w:rsidRDefault="00437F08" w:rsidP="00437F08">
      <w:pPr>
        <w:spacing w:line="480" w:lineRule="auto"/>
        <w:jc w:val="both"/>
        <w:rPr>
          <w:rFonts w:ascii="Arial" w:hAnsi="Arial" w:cs="Arial"/>
        </w:rPr>
      </w:pPr>
      <w:r>
        <w:rPr>
          <w:rFonts w:ascii="Arial" w:hAnsi="Arial" w:cs="Arial"/>
        </w:rPr>
        <w:t xml:space="preserve">[41] </w:t>
      </w:r>
      <w:r w:rsidRPr="00215C30">
        <w:rPr>
          <w:rFonts w:ascii="Arial" w:hAnsi="Arial" w:cs="Arial"/>
        </w:rPr>
        <w:t xml:space="preserve">Beger M, Sommer B, Harrison PL, Smith SD, Pandolfi JM. Conserving potential coral reef refuges at high latitudes. </w:t>
      </w:r>
      <w:r>
        <w:rPr>
          <w:rFonts w:ascii="Arial" w:hAnsi="Arial" w:cs="Arial"/>
        </w:rPr>
        <w:t xml:space="preserve">Divers. </w:t>
      </w:r>
      <w:proofErr w:type="spellStart"/>
      <w:r>
        <w:rPr>
          <w:rFonts w:ascii="Arial" w:hAnsi="Arial" w:cs="Arial"/>
        </w:rPr>
        <w:t>distrib</w:t>
      </w:r>
      <w:proofErr w:type="spellEnd"/>
      <w:r w:rsidRPr="00215C30">
        <w:rPr>
          <w:rFonts w:ascii="Arial" w:hAnsi="Arial" w:cs="Arial"/>
        </w:rPr>
        <w:t>. 2014;20(3):245-257. DOI: 10.1111/ddi.12140</w:t>
      </w:r>
      <w:r>
        <w:rPr>
          <w:rFonts w:ascii="Arial" w:hAnsi="Arial" w:cs="Arial"/>
        </w:rPr>
        <w:t>.</w:t>
      </w:r>
    </w:p>
    <w:p w14:paraId="379935BF" w14:textId="77777777" w:rsidR="00437F08" w:rsidRPr="008D6421" w:rsidRDefault="00437F08" w:rsidP="00437F08">
      <w:pPr>
        <w:spacing w:line="480" w:lineRule="auto"/>
        <w:jc w:val="both"/>
        <w:rPr>
          <w:rFonts w:ascii="Arial" w:hAnsi="Arial" w:cs="Arial"/>
        </w:rPr>
      </w:pPr>
      <w:r>
        <w:rPr>
          <w:rFonts w:ascii="Arial" w:hAnsi="Arial" w:cs="Arial"/>
        </w:rPr>
        <w:t xml:space="preserve">[42] </w:t>
      </w:r>
      <w:r w:rsidRPr="00853305">
        <w:rPr>
          <w:rFonts w:ascii="Arial" w:hAnsi="Arial" w:cs="Arial"/>
        </w:rPr>
        <w:t xml:space="preserve">Haddaway NR, Macura B, Whaley P, Pullin AS. ROSES Flow diagram for Systematic Maps. Version 1.0. </w:t>
      </w:r>
      <w:proofErr w:type="spellStart"/>
      <w:r w:rsidRPr="00853305">
        <w:rPr>
          <w:rFonts w:ascii="Arial" w:hAnsi="Arial" w:cs="Arial"/>
        </w:rPr>
        <w:t>Figshare</w:t>
      </w:r>
      <w:proofErr w:type="spellEnd"/>
      <w:r w:rsidRPr="00853305">
        <w:rPr>
          <w:rFonts w:ascii="Arial" w:hAnsi="Arial" w:cs="Arial"/>
        </w:rPr>
        <w:t xml:space="preserve">. 2017. DOI: </w:t>
      </w:r>
      <w:proofErr w:type="gramStart"/>
      <w:r w:rsidRPr="00853305">
        <w:rPr>
          <w:rFonts w:ascii="Arial" w:hAnsi="Arial" w:cs="Arial"/>
        </w:rPr>
        <w:t>10.6084/m9.figshare.6085940.v</w:t>
      </w:r>
      <w:proofErr w:type="gramEnd"/>
      <w:r w:rsidRPr="00853305">
        <w:rPr>
          <w:rFonts w:ascii="Arial" w:hAnsi="Arial" w:cs="Arial"/>
        </w:rPr>
        <w:t>2</w:t>
      </w:r>
      <w:r>
        <w:rPr>
          <w:rFonts w:ascii="Arial" w:hAnsi="Arial" w:cs="Arial"/>
        </w:rPr>
        <w:t>.</w:t>
      </w:r>
    </w:p>
    <w:p w14:paraId="0BAFA181" w14:textId="77777777" w:rsidR="00437F08" w:rsidRDefault="00437F08" w:rsidP="00437F08">
      <w:pPr>
        <w:spacing w:line="480" w:lineRule="auto"/>
        <w:jc w:val="both"/>
        <w:rPr>
          <w:rFonts w:ascii="Arial" w:hAnsi="Arial" w:cs="Arial"/>
        </w:rPr>
      </w:pPr>
      <w:r>
        <w:rPr>
          <w:rFonts w:ascii="Arial" w:hAnsi="Arial" w:cs="Arial"/>
        </w:rPr>
        <w:t xml:space="preserve">[43] Cohen J. A Coefficient of Agreement for Nominal Scales. Educational and Psychological Measurement. 1960;20(1). DOI: </w:t>
      </w:r>
      <w:r w:rsidRPr="00063553">
        <w:rPr>
          <w:rFonts w:ascii="Arial" w:hAnsi="Arial" w:cs="Arial"/>
        </w:rPr>
        <w:t>10.1177/001316446002000104</w:t>
      </w:r>
    </w:p>
    <w:p w14:paraId="6BD37F6B" w14:textId="77777777" w:rsidR="00437F08" w:rsidRPr="00BD67D5" w:rsidRDefault="00437F08" w:rsidP="00437F08">
      <w:pPr>
        <w:spacing w:line="480" w:lineRule="auto"/>
        <w:jc w:val="both"/>
        <w:rPr>
          <w:rFonts w:ascii="Arial" w:hAnsi="Arial" w:cs="Arial"/>
        </w:rPr>
      </w:pPr>
      <w:r>
        <w:rPr>
          <w:rFonts w:ascii="Arial" w:hAnsi="Arial" w:cs="Arial"/>
        </w:rPr>
        <w:t xml:space="preserve">[44] McHugh ML. Interrater reliability: the kappa statistic. </w:t>
      </w:r>
      <w:proofErr w:type="spellStart"/>
      <w:r>
        <w:rPr>
          <w:rFonts w:ascii="Arial" w:hAnsi="Arial" w:cs="Arial"/>
        </w:rPr>
        <w:t>Biochem</w:t>
      </w:r>
      <w:proofErr w:type="spellEnd"/>
      <w:r>
        <w:rPr>
          <w:rFonts w:ascii="Arial" w:hAnsi="Arial" w:cs="Arial"/>
        </w:rPr>
        <w:t xml:space="preserve"> Med (Zagreb). 2012;22(3):276-282. </w:t>
      </w:r>
      <w:r w:rsidRPr="008F3A81">
        <w:rPr>
          <w:rFonts w:ascii="Arial" w:hAnsi="Arial" w:cs="Arial"/>
        </w:rPr>
        <w:t>PMID: 23092060; PMCID: PMC3900052.</w:t>
      </w:r>
    </w:p>
    <w:p w14:paraId="2BCC167F" w14:textId="77777777" w:rsidR="00437F08" w:rsidRPr="00AE2F31" w:rsidRDefault="00437F08" w:rsidP="00437F08">
      <w:pPr>
        <w:pStyle w:val="paragraph"/>
        <w:spacing w:after="0" w:line="480" w:lineRule="auto"/>
        <w:jc w:val="both"/>
        <w:textAlignment w:val="baseline"/>
        <w:rPr>
          <w:rStyle w:val="normaltextrun"/>
          <w:rFonts w:ascii="Arial" w:eastAsiaTheme="majorEastAsia" w:hAnsi="Arial" w:cs="Arial"/>
          <w:color w:val="000000" w:themeColor="text1"/>
          <w:sz w:val="22"/>
          <w:szCs w:val="22"/>
        </w:rPr>
      </w:pPr>
      <w:r>
        <w:rPr>
          <w:rStyle w:val="normaltextrun"/>
          <w:rFonts w:ascii="Arial" w:eastAsiaTheme="majorEastAsia" w:hAnsi="Arial" w:cs="Arial"/>
          <w:color w:val="000000" w:themeColor="text1"/>
          <w:sz w:val="22"/>
          <w:szCs w:val="22"/>
        </w:rPr>
        <w:t xml:space="preserve">[45] </w:t>
      </w:r>
      <w:r w:rsidRPr="00AE2F31">
        <w:rPr>
          <w:rStyle w:val="normaltextrun"/>
          <w:rFonts w:ascii="Arial" w:eastAsiaTheme="majorEastAsia" w:hAnsi="Arial" w:cs="Arial"/>
          <w:color w:val="000000" w:themeColor="text1"/>
          <w:sz w:val="22"/>
          <w:szCs w:val="22"/>
        </w:rPr>
        <w:t>R Core Team. R: A language and environment for statistical computing. 2022. https://www.r-project.org/about.html. Accessed on 08 Mar 2024.</w:t>
      </w:r>
    </w:p>
    <w:p w14:paraId="4F87CBE5" w14:textId="77777777" w:rsidR="00437F08" w:rsidRPr="00473CF7" w:rsidRDefault="00437F08" w:rsidP="00437F08">
      <w:pPr>
        <w:pStyle w:val="paragraph"/>
        <w:spacing w:after="0" w:line="480" w:lineRule="auto"/>
        <w:jc w:val="both"/>
        <w:textAlignment w:val="baseline"/>
        <w:rPr>
          <w:rStyle w:val="normaltextrun"/>
          <w:rFonts w:ascii="Arial" w:eastAsiaTheme="majorEastAsia" w:hAnsi="Arial" w:cs="Arial"/>
          <w:color w:val="000000" w:themeColor="text1"/>
          <w:sz w:val="22"/>
          <w:szCs w:val="22"/>
        </w:rPr>
      </w:pPr>
      <w:r>
        <w:rPr>
          <w:rStyle w:val="normaltextrun"/>
          <w:rFonts w:ascii="Arial" w:eastAsiaTheme="majorEastAsia" w:hAnsi="Arial" w:cs="Arial"/>
          <w:color w:val="000000" w:themeColor="text1"/>
          <w:sz w:val="22"/>
          <w:szCs w:val="22"/>
        </w:rPr>
        <w:t xml:space="preserve">[46] </w:t>
      </w:r>
      <w:r w:rsidRPr="00473CF7">
        <w:rPr>
          <w:rStyle w:val="normaltextrun"/>
          <w:rFonts w:ascii="Arial" w:eastAsiaTheme="majorEastAsia" w:hAnsi="Arial" w:cs="Arial"/>
          <w:color w:val="000000" w:themeColor="text1"/>
          <w:sz w:val="22"/>
          <w:szCs w:val="22"/>
        </w:rPr>
        <w:t>RStudio Team. RStudio: Integrated development environment for R [Internet]. Boston, MA; 2023. http://www.rstudio.com/. Accessed on 08 Mar 2024.</w:t>
      </w:r>
    </w:p>
    <w:p w14:paraId="27A5EE27" w14:textId="77777777" w:rsidR="00437F08" w:rsidRDefault="00437F08" w:rsidP="00437F08">
      <w:pPr>
        <w:spacing w:line="480" w:lineRule="auto"/>
        <w:jc w:val="both"/>
        <w:rPr>
          <w:rFonts w:ascii="Arial" w:hAnsi="Arial" w:cs="Arial"/>
        </w:rPr>
      </w:pPr>
      <w:r>
        <w:rPr>
          <w:rFonts w:ascii="Arial" w:hAnsi="Arial" w:cs="Arial"/>
        </w:rPr>
        <w:t xml:space="preserve">[47] </w:t>
      </w:r>
      <w:r w:rsidRPr="00BD67D5">
        <w:rPr>
          <w:rFonts w:ascii="Arial" w:hAnsi="Arial" w:cs="Arial"/>
        </w:rPr>
        <w:t xml:space="preserve">Mauri M, Elli T, Caviglia G, Uboldi G, Azzi M. </w:t>
      </w:r>
      <w:proofErr w:type="spellStart"/>
      <w:r w:rsidRPr="00BD67D5">
        <w:rPr>
          <w:rFonts w:ascii="Arial" w:hAnsi="Arial" w:cs="Arial"/>
        </w:rPr>
        <w:t>RAWGraphs</w:t>
      </w:r>
      <w:proofErr w:type="spellEnd"/>
      <w:r w:rsidRPr="00BD67D5">
        <w:rPr>
          <w:rFonts w:ascii="Arial" w:hAnsi="Arial" w:cs="Arial"/>
        </w:rPr>
        <w:t xml:space="preserve">: A Visualisation Platform to Create Open Outputs. In: </w:t>
      </w:r>
      <w:proofErr w:type="spellStart"/>
      <w:r w:rsidRPr="00BD67D5">
        <w:rPr>
          <w:rFonts w:ascii="Arial" w:hAnsi="Arial" w:cs="Arial"/>
        </w:rPr>
        <w:t>CHItaly</w:t>
      </w:r>
      <w:proofErr w:type="spellEnd"/>
      <w:r w:rsidRPr="00BD67D5">
        <w:rPr>
          <w:rFonts w:ascii="Arial" w:hAnsi="Arial" w:cs="Arial"/>
        </w:rPr>
        <w:t xml:space="preserve"> '17: Proceedings of the 12th Biannual Conference on Italian SIGCHI Chapter. 2017. p. 1-5. DOI: 10.1145/3125571.3125585.</w:t>
      </w:r>
    </w:p>
    <w:p w14:paraId="23AE1F78" w14:textId="77777777" w:rsidR="00437F08" w:rsidRPr="00E93E17" w:rsidRDefault="00437F08" w:rsidP="00437F08">
      <w:pPr>
        <w:pStyle w:val="paragraph"/>
        <w:spacing w:line="480" w:lineRule="auto"/>
        <w:jc w:val="both"/>
        <w:rPr>
          <w:rFonts w:ascii="Arial" w:eastAsiaTheme="minorHAnsi" w:hAnsi="Arial" w:cs="Arial"/>
          <w:color w:val="000000" w:themeColor="text1"/>
          <w:kern w:val="2"/>
          <w:sz w:val="22"/>
          <w:szCs w:val="22"/>
          <w:lang w:eastAsia="en-US"/>
          <w14:ligatures w14:val="standardContextual"/>
        </w:rPr>
      </w:pPr>
      <w:r>
        <w:rPr>
          <w:rFonts w:ascii="Arial" w:eastAsiaTheme="minorHAnsi" w:hAnsi="Arial" w:cs="Arial"/>
          <w:color w:val="000000" w:themeColor="text1"/>
          <w:kern w:val="2"/>
          <w:sz w:val="22"/>
          <w:szCs w:val="22"/>
          <w:lang w:eastAsia="en-US"/>
          <w14:ligatures w14:val="standardContextual"/>
        </w:rPr>
        <w:t xml:space="preserve">[48] </w:t>
      </w:r>
      <w:r w:rsidRPr="00E93E17">
        <w:rPr>
          <w:rFonts w:ascii="Arial" w:eastAsiaTheme="minorHAnsi" w:hAnsi="Arial" w:cs="Arial"/>
          <w:color w:val="000000" w:themeColor="text1"/>
          <w:kern w:val="2"/>
          <w:sz w:val="22"/>
          <w:szCs w:val="22"/>
          <w:lang w:eastAsia="en-US"/>
          <w14:ligatures w14:val="standardContextual"/>
        </w:rPr>
        <w:t>Wickham H, Chang W, Henry L, Pedersen TL, Takahashi K, Wilke C, Woo K, Yutani H, Dunnington D, Brand TVD, Posit Software, PBC. ggplot2: Create Elegant Data Visualisations Using the Grammar of Graphics. 2024</w:t>
      </w:r>
      <w:r w:rsidRPr="00E93E17">
        <w:rPr>
          <w:rFonts w:ascii="Arial" w:hAnsi="Arial" w:cs="Arial"/>
          <w:color w:val="000000" w:themeColor="text1"/>
          <w:sz w:val="22"/>
          <w:szCs w:val="22"/>
        </w:rPr>
        <w:t>. https://cran.r-project.org/web/packages/ggplot2/index.html. Accessed on 08 Mar 2024.</w:t>
      </w:r>
    </w:p>
    <w:p w14:paraId="69F9F524" w14:textId="77777777" w:rsidR="00437F08" w:rsidRPr="00D91263" w:rsidRDefault="00437F08" w:rsidP="00437F08">
      <w:pPr>
        <w:spacing w:line="480" w:lineRule="auto"/>
        <w:jc w:val="both"/>
        <w:rPr>
          <w:rFonts w:ascii="Arial" w:hAnsi="Arial" w:cs="Arial"/>
          <w:color w:val="000000" w:themeColor="text1"/>
        </w:rPr>
      </w:pPr>
      <w:r>
        <w:rPr>
          <w:rFonts w:ascii="Arial" w:hAnsi="Arial" w:cs="Arial"/>
          <w:color w:val="000000" w:themeColor="text1"/>
        </w:rPr>
        <w:lastRenderedPageBreak/>
        <w:t xml:space="preserve">[49] </w:t>
      </w:r>
      <w:r w:rsidRPr="00D91263">
        <w:rPr>
          <w:rFonts w:ascii="Arial" w:hAnsi="Arial" w:cs="Arial"/>
          <w:color w:val="000000" w:themeColor="text1"/>
        </w:rPr>
        <w:t xml:space="preserve">Fellows, I. </w:t>
      </w:r>
      <w:proofErr w:type="spellStart"/>
      <w:r w:rsidRPr="00D91263">
        <w:rPr>
          <w:rFonts w:ascii="Arial" w:hAnsi="Arial" w:cs="Arial"/>
          <w:color w:val="000000" w:themeColor="text1"/>
        </w:rPr>
        <w:t>Wordcloud</w:t>
      </w:r>
      <w:proofErr w:type="spellEnd"/>
      <w:r w:rsidRPr="00D91263">
        <w:rPr>
          <w:rFonts w:ascii="Arial" w:hAnsi="Arial" w:cs="Arial"/>
          <w:color w:val="000000" w:themeColor="text1"/>
        </w:rPr>
        <w:t>: Word Clouds. 2018. https://cran.r-project.org/web/packages/wordcloud/index.html. Accessed 08 Mar 2024.</w:t>
      </w:r>
    </w:p>
    <w:p w14:paraId="353E48E9" w14:textId="77777777" w:rsidR="00437F08" w:rsidRDefault="00437F08" w:rsidP="00437F08">
      <w:pPr>
        <w:spacing w:line="480" w:lineRule="auto"/>
        <w:jc w:val="both"/>
        <w:rPr>
          <w:rFonts w:ascii="Arial" w:hAnsi="Arial" w:cs="Arial"/>
          <w:color w:val="000000" w:themeColor="text1"/>
        </w:rPr>
      </w:pPr>
      <w:r>
        <w:rPr>
          <w:rFonts w:ascii="Arial" w:hAnsi="Arial" w:cs="Arial"/>
          <w:color w:val="000000" w:themeColor="text1"/>
        </w:rPr>
        <w:t xml:space="preserve">[50] </w:t>
      </w:r>
      <w:r w:rsidRPr="00E157CF">
        <w:rPr>
          <w:rFonts w:ascii="Arial" w:hAnsi="Arial" w:cs="Arial"/>
          <w:color w:val="000000" w:themeColor="text1"/>
        </w:rPr>
        <w:t>Lang D. wordcloud2: Create Word Cloud by ‘</w:t>
      </w:r>
      <w:proofErr w:type="spellStart"/>
      <w:r w:rsidRPr="00E157CF">
        <w:rPr>
          <w:rFonts w:ascii="Arial" w:hAnsi="Arial" w:cs="Arial"/>
          <w:color w:val="000000" w:themeColor="text1"/>
        </w:rPr>
        <w:t>htmlwidget</w:t>
      </w:r>
      <w:proofErr w:type="spellEnd"/>
      <w:r w:rsidRPr="00E157CF">
        <w:rPr>
          <w:rFonts w:ascii="Arial" w:hAnsi="Arial" w:cs="Arial"/>
          <w:color w:val="000000" w:themeColor="text1"/>
        </w:rPr>
        <w:t>’. 2018. https://cran.r-project.org/web/packages/wordcloud2/index.html. Accessed on 08 Mar 2024.</w:t>
      </w:r>
    </w:p>
    <w:p w14:paraId="317FDC86" w14:textId="77777777" w:rsidR="00437F08" w:rsidRPr="00E93E17" w:rsidRDefault="00437F08" w:rsidP="00437F08">
      <w:pPr>
        <w:pStyle w:val="paragraph"/>
        <w:spacing w:after="240" w:line="480" w:lineRule="auto"/>
        <w:jc w:val="both"/>
        <w:textAlignment w:val="baseline"/>
        <w:rPr>
          <w:rFonts w:ascii="Arial" w:eastAsiaTheme="minorHAnsi" w:hAnsi="Arial" w:cs="Arial"/>
          <w:color w:val="000000" w:themeColor="text1"/>
          <w:kern w:val="2"/>
          <w:sz w:val="22"/>
          <w:szCs w:val="22"/>
          <w:lang w:eastAsia="en-US"/>
          <w14:ligatures w14:val="standardContextual"/>
        </w:rPr>
      </w:pPr>
      <w:r>
        <w:rPr>
          <w:rFonts w:ascii="Arial" w:eastAsiaTheme="minorHAnsi" w:hAnsi="Arial" w:cs="Arial"/>
          <w:color w:val="000000" w:themeColor="text1"/>
          <w:kern w:val="2"/>
          <w:sz w:val="22"/>
          <w:szCs w:val="22"/>
          <w:lang w:eastAsia="en-US"/>
          <w14:ligatures w14:val="standardContextual"/>
        </w:rPr>
        <w:t xml:space="preserve">[51] </w:t>
      </w:r>
      <w:r w:rsidRPr="00E93E17">
        <w:rPr>
          <w:rFonts w:ascii="Arial" w:eastAsiaTheme="minorHAnsi" w:hAnsi="Arial" w:cs="Arial"/>
          <w:color w:val="000000" w:themeColor="text1"/>
          <w:kern w:val="2"/>
          <w:sz w:val="22"/>
          <w:szCs w:val="22"/>
          <w:lang w:eastAsia="en-US"/>
          <w14:ligatures w14:val="standardContextual"/>
        </w:rPr>
        <w:t xml:space="preserve">Wickham H, RStudio. </w:t>
      </w:r>
      <w:proofErr w:type="spellStart"/>
      <w:r w:rsidRPr="00E93E17">
        <w:rPr>
          <w:rFonts w:ascii="Arial" w:eastAsiaTheme="minorHAnsi" w:hAnsi="Arial" w:cs="Arial"/>
          <w:color w:val="000000" w:themeColor="text1"/>
          <w:kern w:val="2"/>
          <w:sz w:val="22"/>
          <w:szCs w:val="22"/>
          <w:lang w:eastAsia="en-US"/>
          <w14:ligatures w14:val="standardContextual"/>
        </w:rPr>
        <w:t>tidyverse</w:t>
      </w:r>
      <w:proofErr w:type="spellEnd"/>
      <w:r w:rsidRPr="00E93E17">
        <w:rPr>
          <w:rFonts w:ascii="Arial" w:eastAsiaTheme="minorHAnsi" w:hAnsi="Arial" w:cs="Arial"/>
          <w:color w:val="000000" w:themeColor="text1"/>
          <w:kern w:val="2"/>
          <w:sz w:val="22"/>
          <w:szCs w:val="22"/>
          <w:lang w:eastAsia="en-US"/>
          <w14:ligatures w14:val="standardContextual"/>
        </w:rPr>
        <w:t>: Easily Install and Load the '</w:t>
      </w:r>
      <w:proofErr w:type="spellStart"/>
      <w:r w:rsidRPr="00E93E17">
        <w:rPr>
          <w:rFonts w:ascii="Arial" w:eastAsiaTheme="minorHAnsi" w:hAnsi="Arial" w:cs="Arial"/>
          <w:color w:val="000000" w:themeColor="text1"/>
          <w:kern w:val="2"/>
          <w:sz w:val="22"/>
          <w:szCs w:val="22"/>
          <w:lang w:eastAsia="en-US"/>
          <w14:ligatures w14:val="standardContextual"/>
        </w:rPr>
        <w:t>Tidyverse</w:t>
      </w:r>
      <w:proofErr w:type="spellEnd"/>
      <w:r w:rsidRPr="00E93E17">
        <w:rPr>
          <w:rFonts w:ascii="Arial" w:eastAsiaTheme="minorHAnsi" w:hAnsi="Arial" w:cs="Arial"/>
          <w:color w:val="000000" w:themeColor="text1"/>
          <w:kern w:val="2"/>
          <w:sz w:val="22"/>
          <w:szCs w:val="22"/>
          <w:lang w:eastAsia="en-US"/>
          <w14:ligatures w14:val="standardContextual"/>
        </w:rPr>
        <w:t>'. 2023. https://cran.r-project.org/web/packages/tidyverse/index.html. Accessed on 08 Mar 2024.</w:t>
      </w:r>
    </w:p>
    <w:p w14:paraId="113BDE45" w14:textId="77777777" w:rsidR="00437F08" w:rsidRPr="000B7ACA" w:rsidRDefault="00437F08" w:rsidP="00437F08">
      <w:pPr>
        <w:pStyle w:val="paragraph"/>
        <w:spacing w:before="0" w:beforeAutospacing="0" w:after="240" w:afterAutospacing="0" w:line="480" w:lineRule="auto"/>
        <w:jc w:val="both"/>
        <w:textAlignment w:val="baseline"/>
        <w:rPr>
          <w:rFonts w:ascii="Arial" w:eastAsiaTheme="majorEastAsia" w:hAnsi="Arial" w:cs="Arial"/>
          <w:color w:val="000000" w:themeColor="text1"/>
          <w:sz w:val="22"/>
          <w:szCs w:val="22"/>
        </w:rPr>
      </w:pPr>
      <w:r>
        <w:rPr>
          <w:rStyle w:val="normaltextrun"/>
          <w:rFonts w:ascii="Arial" w:eastAsiaTheme="majorEastAsia" w:hAnsi="Arial" w:cs="Arial"/>
          <w:color w:val="000000" w:themeColor="text1"/>
          <w:sz w:val="22"/>
          <w:szCs w:val="22"/>
        </w:rPr>
        <w:t xml:space="preserve">[52] </w:t>
      </w:r>
      <w:r w:rsidRPr="000B7ACA">
        <w:rPr>
          <w:rStyle w:val="normaltextrun"/>
          <w:rFonts w:ascii="Arial" w:eastAsiaTheme="majorEastAsia" w:hAnsi="Arial" w:cs="Arial"/>
          <w:color w:val="000000" w:themeColor="text1"/>
          <w:sz w:val="22"/>
          <w:szCs w:val="22"/>
        </w:rPr>
        <w:t xml:space="preserve">Wickham H, François R, Henry L, Müller K, Vaughan D, Posit Software, PBC. </w:t>
      </w:r>
      <w:proofErr w:type="spellStart"/>
      <w:r w:rsidRPr="000B7ACA">
        <w:rPr>
          <w:rStyle w:val="normaltextrun"/>
          <w:rFonts w:ascii="Arial" w:eastAsiaTheme="majorEastAsia" w:hAnsi="Arial" w:cs="Arial"/>
          <w:color w:val="000000" w:themeColor="text1"/>
          <w:sz w:val="22"/>
          <w:szCs w:val="22"/>
        </w:rPr>
        <w:t>dplyr</w:t>
      </w:r>
      <w:proofErr w:type="spellEnd"/>
      <w:r w:rsidRPr="000B7ACA">
        <w:rPr>
          <w:rStyle w:val="normaltextrun"/>
          <w:rFonts w:ascii="Arial" w:eastAsiaTheme="majorEastAsia" w:hAnsi="Arial" w:cs="Arial"/>
          <w:color w:val="000000" w:themeColor="text1"/>
          <w:sz w:val="22"/>
          <w:szCs w:val="22"/>
        </w:rPr>
        <w:t>: A Grammar of Data Manipulation. 2023. https://cran.r-project.org/web/packages/dplyr/index.html. Accessed on 08 Mar 2024.</w:t>
      </w:r>
    </w:p>
    <w:p w14:paraId="40CAAB86" w14:textId="77777777" w:rsidR="00437F08" w:rsidRPr="00F37025" w:rsidRDefault="00437F08" w:rsidP="00437F08">
      <w:pPr>
        <w:pStyle w:val="paragraph"/>
        <w:spacing w:before="0" w:beforeAutospacing="0" w:after="240" w:afterAutospacing="0" w:line="480" w:lineRule="auto"/>
        <w:jc w:val="both"/>
        <w:textAlignment w:val="baseline"/>
        <w:rPr>
          <w:rStyle w:val="normaltextrun"/>
          <w:rFonts w:ascii="Arial" w:eastAsiaTheme="majorEastAsia" w:hAnsi="Arial" w:cs="Arial"/>
          <w:color w:val="000000" w:themeColor="text1"/>
          <w:sz w:val="22"/>
          <w:szCs w:val="22"/>
        </w:rPr>
      </w:pPr>
      <w:r>
        <w:rPr>
          <w:rStyle w:val="normaltextrun"/>
          <w:rFonts w:ascii="Arial" w:eastAsiaTheme="majorEastAsia" w:hAnsi="Arial" w:cs="Arial"/>
          <w:color w:val="000000" w:themeColor="text1"/>
          <w:sz w:val="22"/>
          <w:szCs w:val="22"/>
        </w:rPr>
        <w:t xml:space="preserve">[53] </w:t>
      </w:r>
      <w:r w:rsidRPr="00F37025">
        <w:rPr>
          <w:rStyle w:val="normaltextrun"/>
          <w:rFonts w:ascii="Arial" w:eastAsiaTheme="majorEastAsia" w:hAnsi="Arial" w:cs="Arial"/>
          <w:color w:val="000000" w:themeColor="text1"/>
          <w:sz w:val="22"/>
          <w:szCs w:val="22"/>
        </w:rPr>
        <w:t>Wickham H. reshape2: Flexibly Reshape Data: A Reboot of the Reshape Package. 2020. https://cran.r-project.org/web/packages/reshape2/index.html. Accessed on 08 Mar 2024.</w:t>
      </w:r>
    </w:p>
    <w:p w14:paraId="3A22FED5" w14:textId="77777777" w:rsidR="00437F08" w:rsidRDefault="00437F08" w:rsidP="00437F08">
      <w:pPr>
        <w:spacing w:line="480" w:lineRule="auto"/>
        <w:jc w:val="both"/>
        <w:rPr>
          <w:rFonts w:ascii="Arial" w:hAnsi="Arial" w:cs="Arial"/>
          <w:color w:val="000000" w:themeColor="text1"/>
        </w:rPr>
      </w:pPr>
      <w:r>
        <w:rPr>
          <w:rFonts w:ascii="Arial" w:hAnsi="Arial" w:cs="Arial"/>
          <w:color w:val="000000" w:themeColor="text1"/>
        </w:rPr>
        <w:t xml:space="preserve">[54] </w:t>
      </w:r>
      <w:r w:rsidRPr="00BE4ED0">
        <w:rPr>
          <w:rFonts w:ascii="Arial" w:hAnsi="Arial" w:cs="Arial"/>
          <w:color w:val="000000" w:themeColor="text1"/>
        </w:rPr>
        <w:t xml:space="preserve">Garnier S, Ross N, Rudis B, </w:t>
      </w:r>
      <w:proofErr w:type="spellStart"/>
      <w:r w:rsidRPr="00BE4ED0">
        <w:rPr>
          <w:rFonts w:ascii="Arial" w:hAnsi="Arial" w:cs="Arial"/>
          <w:color w:val="000000" w:themeColor="text1"/>
        </w:rPr>
        <w:t>Sciaini</w:t>
      </w:r>
      <w:proofErr w:type="spellEnd"/>
      <w:r w:rsidRPr="00BE4ED0">
        <w:rPr>
          <w:rFonts w:ascii="Arial" w:hAnsi="Arial" w:cs="Arial"/>
          <w:color w:val="000000" w:themeColor="text1"/>
        </w:rPr>
        <w:t xml:space="preserve"> N, Camargo AP, Scherer C</w:t>
      </w:r>
      <w:r>
        <w:rPr>
          <w:rFonts w:ascii="Arial" w:hAnsi="Arial" w:cs="Arial"/>
          <w:color w:val="000000" w:themeColor="text1"/>
        </w:rPr>
        <w:t>.</w:t>
      </w:r>
      <w:r w:rsidRPr="00BE4ED0">
        <w:rPr>
          <w:rFonts w:ascii="Arial" w:hAnsi="Arial" w:cs="Arial"/>
          <w:color w:val="000000" w:themeColor="text1"/>
        </w:rPr>
        <w:t xml:space="preserve"> </w:t>
      </w:r>
      <w:proofErr w:type="spellStart"/>
      <w:r w:rsidRPr="00BE4ED0">
        <w:rPr>
          <w:rFonts w:ascii="Arial" w:hAnsi="Arial" w:cs="Arial"/>
          <w:color w:val="000000" w:themeColor="text1"/>
        </w:rPr>
        <w:t>viridis</w:t>
      </w:r>
      <w:proofErr w:type="spellEnd"/>
      <w:r w:rsidRPr="00BE4ED0">
        <w:rPr>
          <w:rFonts w:ascii="Arial" w:hAnsi="Arial" w:cs="Arial"/>
          <w:color w:val="000000" w:themeColor="text1"/>
        </w:rPr>
        <w:t xml:space="preserve">: </w:t>
      </w:r>
      <w:proofErr w:type="spellStart"/>
      <w:r w:rsidRPr="00BE4ED0">
        <w:rPr>
          <w:rFonts w:ascii="Arial" w:hAnsi="Arial" w:cs="Arial"/>
          <w:color w:val="000000" w:themeColor="text1"/>
        </w:rPr>
        <w:t>Colorblind</w:t>
      </w:r>
      <w:proofErr w:type="spellEnd"/>
      <w:r w:rsidRPr="00BE4ED0">
        <w:rPr>
          <w:rFonts w:ascii="Arial" w:hAnsi="Arial" w:cs="Arial"/>
          <w:color w:val="000000" w:themeColor="text1"/>
        </w:rPr>
        <w:t xml:space="preserve">-Friendly </w:t>
      </w:r>
      <w:proofErr w:type="spellStart"/>
      <w:r w:rsidRPr="00BE4ED0">
        <w:rPr>
          <w:rFonts w:ascii="Arial" w:hAnsi="Arial" w:cs="Arial"/>
          <w:color w:val="000000" w:themeColor="text1"/>
        </w:rPr>
        <w:t>Color</w:t>
      </w:r>
      <w:proofErr w:type="spellEnd"/>
      <w:r w:rsidRPr="00BE4ED0">
        <w:rPr>
          <w:rFonts w:ascii="Arial" w:hAnsi="Arial" w:cs="Arial"/>
          <w:color w:val="000000" w:themeColor="text1"/>
        </w:rPr>
        <w:t xml:space="preserve"> Maps for R. 2024. https://cran.r-project.org/web/packages/viridis/index.html. Accessed on 08 Mar 2024.</w:t>
      </w:r>
    </w:p>
    <w:p w14:paraId="6B971255" w14:textId="77777777" w:rsidR="00437F08" w:rsidRPr="00E63153" w:rsidRDefault="00437F08" w:rsidP="00437F08">
      <w:pPr>
        <w:spacing w:line="480" w:lineRule="auto"/>
        <w:jc w:val="both"/>
        <w:rPr>
          <w:rFonts w:ascii="Arial" w:hAnsi="Arial" w:cs="Arial"/>
          <w:color w:val="000000" w:themeColor="text1"/>
        </w:rPr>
      </w:pPr>
      <w:r>
        <w:rPr>
          <w:rFonts w:ascii="Arial" w:hAnsi="Arial" w:cs="Arial"/>
          <w:color w:val="000000" w:themeColor="text1"/>
        </w:rPr>
        <w:t xml:space="preserve">[55] </w:t>
      </w:r>
      <w:proofErr w:type="spellStart"/>
      <w:r w:rsidRPr="00E63153">
        <w:rPr>
          <w:rFonts w:ascii="Arial" w:hAnsi="Arial" w:cs="Arial"/>
          <w:color w:val="000000" w:themeColor="text1"/>
        </w:rPr>
        <w:t>Neuwrith</w:t>
      </w:r>
      <w:proofErr w:type="spellEnd"/>
      <w:r w:rsidRPr="00E63153">
        <w:rPr>
          <w:rFonts w:ascii="Arial" w:hAnsi="Arial" w:cs="Arial"/>
          <w:color w:val="000000" w:themeColor="text1"/>
        </w:rPr>
        <w:t xml:space="preserve"> E. </w:t>
      </w:r>
      <w:proofErr w:type="spellStart"/>
      <w:r w:rsidRPr="00E63153">
        <w:rPr>
          <w:rFonts w:ascii="Arial" w:hAnsi="Arial" w:cs="Arial"/>
          <w:color w:val="000000" w:themeColor="text1"/>
        </w:rPr>
        <w:t>RColorBrewer</w:t>
      </w:r>
      <w:proofErr w:type="spellEnd"/>
      <w:r w:rsidRPr="00E63153">
        <w:rPr>
          <w:rFonts w:ascii="Arial" w:hAnsi="Arial" w:cs="Arial"/>
          <w:color w:val="000000" w:themeColor="text1"/>
        </w:rPr>
        <w:t>: ColorBrewer Palettes. 2022. https://cran.r-project.org/web/packages/RColorBrewer/index.html. Accessed 08 Mar 2024.</w:t>
      </w:r>
    </w:p>
    <w:p w14:paraId="1DA748BB" w14:textId="77777777" w:rsidR="00437F08" w:rsidRPr="009F6A08" w:rsidRDefault="00437F08" w:rsidP="00437F08">
      <w:pPr>
        <w:spacing w:line="480" w:lineRule="auto"/>
        <w:jc w:val="both"/>
        <w:rPr>
          <w:rFonts w:ascii="Arial" w:hAnsi="Arial" w:cs="Arial"/>
          <w:color w:val="000000" w:themeColor="text1"/>
        </w:rPr>
      </w:pPr>
      <w:r>
        <w:rPr>
          <w:rFonts w:ascii="Arial" w:hAnsi="Arial" w:cs="Arial"/>
          <w:color w:val="000000" w:themeColor="text1"/>
        </w:rPr>
        <w:t xml:space="preserve">[56] </w:t>
      </w:r>
      <w:r w:rsidRPr="009F6A08">
        <w:rPr>
          <w:rFonts w:ascii="Arial" w:hAnsi="Arial" w:cs="Arial"/>
          <w:color w:val="000000" w:themeColor="text1"/>
        </w:rPr>
        <w:t xml:space="preserve">Cheng J, </w:t>
      </w:r>
      <w:proofErr w:type="spellStart"/>
      <w:r w:rsidRPr="009F6A08">
        <w:rPr>
          <w:rFonts w:ascii="Arial" w:hAnsi="Arial" w:cs="Arial"/>
          <w:color w:val="000000" w:themeColor="text1"/>
        </w:rPr>
        <w:t>Schloerke</w:t>
      </w:r>
      <w:proofErr w:type="spellEnd"/>
      <w:r w:rsidRPr="009F6A08">
        <w:rPr>
          <w:rFonts w:ascii="Arial" w:hAnsi="Arial" w:cs="Arial"/>
          <w:color w:val="000000" w:themeColor="text1"/>
        </w:rPr>
        <w:t xml:space="preserve"> B, </w:t>
      </w:r>
      <w:proofErr w:type="spellStart"/>
      <w:r w:rsidRPr="009F6A08">
        <w:rPr>
          <w:rFonts w:ascii="Arial" w:hAnsi="Arial" w:cs="Arial"/>
          <w:color w:val="000000" w:themeColor="text1"/>
        </w:rPr>
        <w:t>Karambelkar</w:t>
      </w:r>
      <w:proofErr w:type="spellEnd"/>
      <w:r w:rsidRPr="009F6A08">
        <w:rPr>
          <w:rFonts w:ascii="Arial" w:hAnsi="Arial" w:cs="Arial"/>
          <w:color w:val="000000" w:themeColor="text1"/>
        </w:rPr>
        <w:t xml:space="preserve"> B, Xie Y, Wickham H, Russell K, Johnson K, </w:t>
      </w:r>
      <w:proofErr w:type="spellStart"/>
      <w:r w:rsidRPr="009F6A08">
        <w:rPr>
          <w:rFonts w:ascii="Arial" w:hAnsi="Arial" w:cs="Arial"/>
          <w:color w:val="000000" w:themeColor="text1"/>
        </w:rPr>
        <w:t>Agafonkin</w:t>
      </w:r>
      <w:proofErr w:type="spellEnd"/>
      <w:r w:rsidRPr="009F6A08">
        <w:rPr>
          <w:rFonts w:ascii="Arial" w:hAnsi="Arial" w:cs="Arial"/>
          <w:color w:val="000000" w:themeColor="text1"/>
        </w:rPr>
        <w:t xml:space="preserve"> V, </w:t>
      </w:r>
      <w:proofErr w:type="spellStart"/>
      <w:r w:rsidRPr="009F6A08">
        <w:rPr>
          <w:rFonts w:ascii="Arial" w:hAnsi="Arial" w:cs="Arial"/>
          <w:color w:val="000000" w:themeColor="text1"/>
        </w:rPr>
        <w:t>CloudMade</w:t>
      </w:r>
      <w:proofErr w:type="spellEnd"/>
      <w:r w:rsidRPr="009F6A08">
        <w:rPr>
          <w:rFonts w:ascii="Arial" w:hAnsi="Arial" w:cs="Arial"/>
          <w:color w:val="000000" w:themeColor="text1"/>
        </w:rPr>
        <w:t xml:space="preserve"> (Leaflet library), Leaflet contributors (Leaflet library), Copeland B (leaflet-measure plugin), Dietrich J (</w:t>
      </w:r>
      <w:proofErr w:type="spellStart"/>
      <w:r w:rsidRPr="009F6A08">
        <w:rPr>
          <w:rFonts w:ascii="Arial" w:hAnsi="Arial" w:cs="Arial"/>
          <w:color w:val="000000" w:themeColor="text1"/>
        </w:rPr>
        <w:t>Leaflet.Terminator</w:t>
      </w:r>
      <w:proofErr w:type="spellEnd"/>
      <w:r w:rsidRPr="009F6A08">
        <w:rPr>
          <w:rFonts w:ascii="Arial" w:hAnsi="Arial" w:cs="Arial"/>
          <w:color w:val="000000" w:themeColor="text1"/>
        </w:rPr>
        <w:t xml:space="preserve"> plugin), </w:t>
      </w:r>
      <w:proofErr w:type="spellStart"/>
      <w:r w:rsidRPr="009F6A08">
        <w:rPr>
          <w:rFonts w:ascii="Arial" w:hAnsi="Arial" w:cs="Arial"/>
          <w:color w:val="000000" w:themeColor="text1"/>
        </w:rPr>
        <w:t>Becquet</w:t>
      </w:r>
      <w:proofErr w:type="spellEnd"/>
      <w:r w:rsidRPr="009F6A08">
        <w:rPr>
          <w:rFonts w:ascii="Arial" w:hAnsi="Arial" w:cs="Arial"/>
          <w:color w:val="000000" w:themeColor="text1"/>
        </w:rPr>
        <w:t xml:space="preserve"> B (</w:t>
      </w:r>
      <w:proofErr w:type="spellStart"/>
      <w:r w:rsidRPr="009F6A08">
        <w:rPr>
          <w:rFonts w:ascii="Arial" w:hAnsi="Arial" w:cs="Arial"/>
          <w:color w:val="000000" w:themeColor="text1"/>
        </w:rPr>
        <w:t>Leaflet.MagnifyingGlass</w:t>
      </w:r>
      <w:proofErr w:type="spellEnd"/>
      <w:r w:rsidRPr="009F6A08">
        <w:rPr>
          <w:rFonts w:ascii="Arial" w:hAnsi="Arial" w:cs="Arial"/>
          <w:color w:val="000000" w:themeColor="text1"/>
        </w:rPr>
        <w:t xml:space="preserve"> plugin), </w:t>
      </w:r>
      <w:proofErr w:type="spellStart"/>
      <w:r w:rsidRPr="009F6A08">
        <w:rPr>
          <w:rFonts w:ascii="Arial" w:hAnsi="Arial" w:cs="Arial"/>
          <w:color w:val="000000" w:themeColor="text1"/>
        </w:rPr>
        <w:t>Norkart</w:t>
      </w:r>
      <w:proofErr w:type="spellEnd"/>
      <w:r w:rsidRPr="009F6A08">
        <w:rPr>
          <w:rFonts w:ascii="Arial" w:hAnsi="Arial" w:cs="Arial"/>
          <w:color w:val="000000" w:themeColor="text1"/>
        </w:rPr>
        <w:t xml:space="preserve"> AS (</w:t>
      </w:r>
      <w:proofErr w:type="spellStart"/>
      <w:r w:rsidRPr="009F6A08">
        <w:rPr>
          <w:rFonts w:ascii="Arial" w:hAnsi="Arial" w:cs="Arial"/>
          <w:color w:val="000000" w:themeColor="text1"/>
        </w:rPr>
        <w:t>Leaflet.MiniMap</w:t>
      </w:r>
      <w:proofErr w:type="spellEnd"/>
      <w:r w:rsidRPr="009F6A08">
        <w:rPr>
          <w:rFonts w:ascii="Arial" w:hAnsi="Arial" w:cs="Arial"/>
          <w:color w:val="000000" w:themeColor="text1"/>
        </w:rPr>
        <w:t xml:space="preserve"> plugin), </w:t>
      </w:r>
      <w:proofErr w:type="spellStart"/>
      <w:r w:rsidRPr="009F6A08">
        <w:rPr>
          <w:rFonts w:ascii="Arial" w:hAnsi="Arial" w:cs="Arial"/>
          <w:color w:val="000000" w:themeColor="text1"/>
        </w:rPr>
        <w:t>Voogdt</w:t>
      </w:r>
      <w:proofErr w:type="spellEnd"/>
      <w:r w:rsidRPr="009F6A08">
        <w:rPr>
          <w:rFonts w:ascii="Arial" w:hAnsi="Arial" w:cs="Arial"/>
          <w:color w:val="000000" w:themeColor="text1"/>
        </w:rPr>
        <w:t xml:space="preserve"> L (</w:t>
      </w:r>
      <w:proofErr w:type="spellStart"/>
      <w:r w:rsidRPr="009F6A08">
        <w:rPr>
          <w:rFonts w:ascii="Arial" w:hAnsi="Arial" w:cs="Arial"/>
          <w:color w:val="000000" w:themeColor="text1"/>
        </w:rPr>
        <w:t>Leaflet.awesome</w:t>
      </w:r>
      <w:proofErr w:type="spellEnd"/>
      <w:r w:rsidRPr="009F6A08">
        <w:rPr>
          <w:rFonts w:ascii="Arial" w:hAnsi="Arial" w:cs="Arial"/>
          <w:color w:val="000000" w:themeColor="text1"/>
        </w:rPr>
        <w:t>-markers plugin), Montague D (</w:t>
      </w:r>
      <w:proofErr w:type="spellStart"/>
      <w:r w:rsidRPr="009F6A08">
        <w:rPr>
          <w:rFonts w:ascii="Arial" w:hAnsi="Arial" w:cs="Arial"/>
          <w:color w:val="000000" w:themeColor="text1"/>
        </w:rPr>
        <w:t>Leaflet.EasyButton</w:t>
      </w:r>
      <w:proofErr w:type="spellEnd"/>
      <w:r w:rsidRPr="009F6A08">
        <w:rPr>
          <w:rFonts w:ascii="Arial" w:hAnsi="Arial" w:cs="Arial"/>
          <w:color w:val="000000" w:themeColor="text1"/>
        </w:rPr>
        <w:t xml:space="preserve"> plugin), </w:t>
      </w:r>
      <w:proofErr w:type="spellStart"/>
      <w:r w:rsidRPr="009F6A08">
        <w:rPr>
          <w:rFonts w:ascii="Arial" w:hAnsi="Arial" w:cs="Arial"/>
          <w:color w:val="000000" w:themeColor="text1"/>
        </w:rPr>
        <w:t>Kartena</w:t>
      </w:r>
      <w:proofErr w:type="spellEnd"/>
      <w:r w:rsidRPr="009F6A08">
        <w:rPr>
          <w:rFonts w:ascii="Arial" w:hAnsi="Arial" w:cs="Arial"/>
          <w:color w:val="000000" w:themeColor="text1"/>
        </w:rPr>
        <w:t xml:space="preserve"> AB (Proj4Leaflet plugin), </w:t>
      </w:r>
      <w:proofErr w:type="spellStart"/>
      <w:r w:rsidRPr="009F6A08">
        <w:rPr>
          <w:rFonts w:ascii="Arial" w:hAnsi="Arial" w:cs="Arial"/>
          <w:color w:val="000000" w:themeColor="text1"/>
        </w:rPr>
        <w:t>Kajic</w:t>
      </w:r>
      <w:proofErr w:type="spellEnd"/>
      <w:r w:rsidRPr="009F6A08">
        <w:rPr>
          <w:rFonts w:ascii="Arial" w:hAnsi="Arial" w:cs="Arial"/>
          <w:color w:val="000000" w:themeColor="text1"/>
        </w:rPr>
        <w:t xml:space="preserve"> R (leaflet-</w:t>
      </w:r>
      <w:proofErr w:type="spellStart"/>
      <w:r w:rsidRPr="009F6A08">
        <w:rPr>
          <w:rFonts w:ascii="Arial" w:hAnsi="Arial" w:cs="Arial"/>
          <w:color w:val="000000" w:themeColor="text1"/>
        </w:rPr>
        <w:t>locationfilter</w:t>
      </w:r>
      <w:proofErr w:type="spellEnd"/>
      <w:r w:rsidRPr="009F6A08">
        <w:rPr>
          <w:rFonts w:ascii="Arial" w:hAnsi="Arial" w:cs="Arial"/>
          <w:color w:val="000000" w:themeColor="text1"/>
        </w:rPr>
        <w:t xml:space="preserve"> plugin), </w:t>
      </w:r>
      <w:proofErr w:type="spellStart"/>
      <w:r w:rsidRPr="009F6A08">
        <w:rPr>
          <w:rFonts w:ascii="Arial" w:hAnsi="Arial" w:cs="Arial"/>
          <w:color w:val="000000" w:themeColor="text1"/>
        </w:rPr>
        <w:t>Mapbox</w:t>
      </w:r>
      <w:proofErr w:type="spellEnd"/>
      <w:r w:rsidRPr="009F6A08">
        <w:rPr>
          <w:rFonts w:ascii="Arial" w:hAnsi="Arial" w:cs="Arial"/>
          <w:color w:val="000000" w:themeColor="text1"/>
        </w:rPr>
        <w:t xml:space="preserve"> (leaflet-omnivore plugin), Bostock M (</w:t>
      </w:r>
      <w:proofErr w:type="spellStart"/>
      <w:r w:rsidRPr="009F6A08">
        <w:rPr>
          <w:rFonts w:ascii="Arial" w:hAnsi="Arial" w:cs="Arial"/>
          <w:color w:val="000000" w:themeColor="text1"/>
        </w:rPr>
        <w:t>topojson</w:t>
      </w:r>
      <w:proofErr w:type="spellEnd"/>
      <w:r w:rsidRPr="009F6A08">
        <w:rPr>
          <w:rFonts w:ascii="Arial" w:hAnsi="Arial" w:cs="Arial"/>
          <w:color w:val="000000" w:themeColor="text1"/>
        </w:rPr>
        <w:t xml:space="preserve">), Posit Software, PBC. leaflet: Create Interactive Web Maps with the </w:t>
      </w:r>
      <w:proofErr w:type="spellStart"/>
      <w:proofErr w:type="gramStart"/>
      <w:r w:rsidRPr="009F6A08">
        <w:rPr>
          <w:rFonts w:ascii="Arial" w:hAnsi="Arial" w:cs="Arial"/>
          <w:color w:val="000000" w:themeColor="text1"/>
        </w:rPr>
        <w:t>JavaS‘</w:t>
      </w:r>
      <w:proofErr w:type="gramEnd"/>
      <w:r w:rsidRPr="009F6A08">
        <w:rPr>
          <w:rFonts w:ascii="Arial" w:hAnsi="Arial" w:cs="Arial"/>
          <w:color w:val="000000" w:themeColor="text1"/>
        </w:rPr>
        <w:t>ript</w:t>
      </w:r>
      <w:proofErr w:type="spellEnd"/>
      <w:r w:rsidRPr="009F6A08">
        <w:rPr>
          <w:rFonts w:ascii="Arial" w:hAnsi="Arial" w:cs="Arial"/>
          <w:color w:val="000000" w:themeColor="text1"/>
        </w:rPr>
        <w:t xml:space="preserve"> '</w:t>
      </w:r>
      <w:proofErr w:type="spellStart"/>
      <w:r w:rsidRPr="009F6A08">
        <w:rPr>
          <w:rFonts w:ascii="Arial" w:hAnsi="Arial" w:cs="Arial"/>
          <w:color w:val="000000" w:themeColor="text1"/>
        </w:rPr>
        <w:t>L’aflet</w:t>
      </w:r>
      <w:proofErr w:type="spellEnd"/>
      <w:r w:rsidRPr="009F6A08">
        <w:rPr>
          <w:rFonts w:ascii="Arial" w:hAnsi="Arial" w:cs="Arial"/>
          <w:color w:val="000000" w:themeColor="text1"/>
        </w:rPr>
        <w:t>' Library. 2024. https://cran.r-project.org/web/packages/leaflet/index.html. Accessed 09 Apr 2024.</w:t>
      </w:r>
    </w:p>
    <w:p w14:paraId="359DFF88" w14:textId="77777777" w:rsidR="00437F08" w:rsidRPr="00FB7F3B" w:rsidRDefault="00437F08" w:rsidP="00437F08">
      <w:pPr>
        <w:spacing w:line="480" w:lineRule="auto"/>
        <w:jc w:val="both"/>
        <w:rPr>
          <w:rFonts w:ascii="Arial" w:hAnsi="Arial" w:cs="Arial"/>
          <w:color w:val="000000" w:themeColor="text1"/>
        </w:rPr>
      </w:pPr>
      <w:r>
        <w:rPr>
          <w:rFonts w:ascii="Arial" w:hAnsi="Arial" w:cs="Arial"/>
          <w:color w:val="000000" w:themeColor="text1"/>
        </w:rPr>
        <w:lastRenderedPageBreak/>
        <w:t xml:space="preserve">[57] </w:t>
      </w:r>
      <w:r w:rsidRPr="00FB7F3B">
        <w:rPr>
          <w:rFonts w:ascii="Arial" w:hAnsi="Arial" w:cs="Arial"/>
          <w:color w:val="000000" w:themeColor="text1"/>
        </w:rPr>
        <w:t xml:space="preserve">Vaidyanathan R, Xie Y, Allaire JJ, Cheng J, Sievert C, Russell K, Hughes E, Posit Software, PBC. </w:t>
      </w:r>
      <w:proofErr w:type="spellStart"/>
      <w:r w:rsidRPr="00FB7F3B">
        <w:rPr>
          <w:rFonts w:ascii="Arial" w:hAnsi="Arial" w:cs="Arial"/>
          <w:color w:val="000000" w:themeColor="text1"/>
        </w:rPr>
        <w:t>htmlwidgets</w:t>
      </w:r>
      <w:proofErr w:type="spellEnd"/>
      <w:r w:rsidRPr="00FB7F3B">
        <w:rPr>
          <w:rFonts w:ascii="Arial" w:hAnsi="Arial" w:cs="Arial"/>
          <w:color w:val="000000" w:themeColor="text1"/>
        </w:rPr>
        <w:t>: HTML Widgets for R. 2023. https://cran.r-project.org/web/packages/htmlwidgets/index.html. Accessed on 08 Mar 2024.</w:t>
      </w:r>
    </w:p>
    <w:p w14:paraId="0960D6D5" w14:textId="77777777" w:rsidR="00437F08" w:rsidRPr="00310238" w:rsidRDefault="00437F08" w:rsidP="00437F08">
      <w:pPr>
        <w:spacing w:line="480" w:lineRule="auto"/>
        <w:jc w:val="both"/>
        <w:rPr>
          <w:rFonts w:ascii="Arial" w:hAnsi="Arial" w:cs="Arial"/>
          <w:color w:val="000000" w:themeColor="text1"/>
        </w:rPr>
      </w:pPr>
      <w:r>
        <w:rPr>
          <w:rFonts w:ascii="Arial" w:hAnsi="Arial" w:cs="Arial"/>
          <w:color w:val="000000" w:themeColor="text1"/>
        </w:rPr>
        <w:t xml:space="preserve">[58] </w:t>
      </w:r>
      <w:r w:rsidRPr="00310238">
        <w:rPr>
          <w:rFonts w:ascii="Arial" w:hAnsi="Arial" w:cs="Arial"/>
          <w:color w:val="000000" w:themeColor="text1"/>
        </w:rPr>
        <w:t xml:space="preserve">Chang W, Xie Y, Guillem F, </w:t>
      </w:r>
      <w:proofErr w:type="spellStart"/>
      <w:r w:rsidRPr="00310238">
        <w:rPr>
          <w:rFonts w:ascii="Arial" w:hAnsi="Arial" w:cs="Arial"/>
          <w:color w:val="000000" w:themeColor="text1"/>
        </w:rPr>
        <w:t>Schloerke</w:t>
      </w:r>
      <w:proofErr w:type="spellEnd"/>
      <w:r w:rsidRPr="00310238">
        <w:rPr>
          <w:rFonts w:ascii="Arial" w:hAnsi="Arial" w:cs="Arial"/>
          <w:color w:val="000000" w:themeColor="text1"/>
        </w:rPr>
        <w:t xml:space="preserve"> B, </w:t>
      </w:r>
      <w:proofErr w:type="spellStart"/>
      <w:r w:rsidRPr="00310238">
        <w:rPr>
          <w:rFonts w:ascii="Arial" w:hAnsi="Arial" w:cs="Arial"/>
          <w:color w:val="000000" w:themeColor="text1"/>
        </w:rPr>
        <w:t>Perriault</w:t>
      </w:r>
      <w:proofErr w:type="spellEnd"/>
      <w:r w:rsidRPr="00310238">
        <w:rPr>
          <w:rFonts w:ascii="Arial" w:hAnsi="Arial" w:cs="Arial"/>
          <w:color w:val="000000" w:themeColor="text1"/>
        </w:rPr>
        <w:t xml:space="preserve"> N</w:t>
      </w:r>
      <w:r>
        <w:rPr>
          <w:rFonts w:ascii="Arial" w:hAnsi="Arial" w:cs="Arial"/>
          <w:color w:val="000000" w:themeColor="text1"/>
        </w:rPr>
        <w:t>.</w:t>
      </w:r>
      <w:r w:rsidRPr="00310238">
        <w:rPr>
          <w:rFonts w:ascii="Arial" w:hAnsi="Arial" w:cs="Arial"/>
          <w:color w:val="000000" w:themeColor="text1"/>
        </w:rPr>
        <w:t xml:space="preserve"> </w:t>
      </w:r>
      <w:proofErr w:type="spellStart"/>
      <w:r w:rsidRPr="00310238">
        <w:rPr>
          <w:rFonts w:ascii="Arial" w:hAnsi="Arial" w:cs="Arial"/>
          <w:color w:val="000000" w:themeColor="text1"/>
        </w:rPr>
        <w:t>webshot</w:t>
      </w:r>
      <w:proofErr w:type="spellEnd"/>
      <w:r w:rsidRPr="00310238">
        <w:rPr>
          <w:rFonts w:ascii="Arial" w:hAnsi="Arial" w:cs="Arial"/>
          <w:color w:val="000000" w:themeColor="text1"/>
        </w:rPr>
        <w:t>: Take Screenshots of Web Pages. 2023. https://cran.r-project.org/web/packages/webshot/index.html. Accessed 08 Mar 2024.</w:t>
      </w:r>
    </w:p>
    <w:p w14:paraId="631E555C" w14:textId="77777777" w:rsidR="00437F08" w:rsidRPr="00251D73" w:rsidRDefault="00437F08" w:rsidP="00437F08">
      <w:pPr>
        <w:spacing w:line="480" w:lineRule="auto"/>
        <w:jc w:val="both"/>
        <w:rPr>
          <w:rFonts w:ascii="Arial" w:hAnsi="Arial" w:cs="Arial"/>
          <w:color w:val="000000" w:themeColor="text1"/>
        </w:rPr>
      </w:pPr>
      <w:r>
        <w:rPr>
          <w:rFonts w:ascii="Arial" w:hAnsi="Arial" w:cs="Arial"/>
          <w:color w:val="000000" w:themeColor="text1"/>
        </w:rPr>
        <w:t xml:space="preserve">[59] </w:t>
      </w:r>
      <w:proofErr w:type="spellStart"/>
      <w:r w:rsidRPr="00251D73">
        <w:rPr>
          <w:rFonts w:ascii="Arial" w:hAnsi="Arial" w:cs="Arial"/>
          <w:color w:val="000000" w:themeColor="text1"/>
        </w:rPr>
        <w:t>Feinerer</w:t>
      </w:r>
      <w:proofErr w:type="spellEnd"/>
      <w:r w:rsidRPr="00251D73">
        <w:rPr>
          <w:rFonts w:ascii="Arial" w:hAnsi="Arial" w:cs="Arial"/>
          <w:color w:val="000000" w:themeColor="text1"/>
        </w:rPr>
        <w:t xml:space="preserve"> I, Hornik K, Artifex Software, Inc. tm: Text Mining Package. 2024. https://cran.r-project.org/web/packages/tm/index.html. Accessed 09 Apr 2024.</w:t>
      </w:r>
    </w:p>
    <w:p w14:paraId="1DBD9C2A" w14:textId="77777777" w:rsidR="00437F08" w:rsidRDefault="00437F08" w:rsidP="00437F08">
      <w:pPr>
        <w:spacing w:line="480" w:lineRule="auto"/>
        <w:jc w:val="both"/>
        <w:rPr>
          <w:rFonts w:ascii="Arial" w:hAnsi="Arial" w:cs="Arial"/>
          <w:color w:val="000000" w:themeColor="text1"/>
        </w:rPr>
      </w:pPr>
      <w:r>
        <w:rPr>
          <w:rFonts w:ascii="Arial" w:hAnsi="Arial" w:cs="Arial"/>
          <w:color w:val="000000" w:themeColor="text1"/>
        </w:rPr>
        <w:t xml:space="preserve">[60] </w:t>
      </w:r>
      <w:r w:rsidRPr="00972375">
        <w:rPr>
          <w:rFonts w:ascii="Arial" w:hAnsi="Arial" w:cs="Arial"/>
          <w:color w:val="000000" w:themeColor="text1"/>
        </w:rPr>
        <w:t xml:space="preserve">Le </w:t>
      </w:r>
      <w:proofErr w:type="spellStart"/>
      <w:r w:rsidRPr="00972375">
        <w:rPr>
          <w:rFonts w:ascii="Arial" w:hAnsi="Arial" w:cs="Arial"/>
          <w:color w:val="000000" w:themeColor="text1"/>
        </w:rPr>
        <w:t>Nohaïc</w:t>
      </w:r>
      <w:proofErr w:type="spellEnd"/>
      <w:r>
        <w:rPr>
          <w:rFonts w:ascii="Arial" w:hAnsi="Arial" w:cs="Arial"/>
          <w:color w:val="000000" w:themeColor="text1"/>
        </w:rPr>
        <w:t xml:space="preserve"> M, Ross CL, Cornwall CE, Comeau S, Lowe R, McCulloch MT, Schoepf V. </w:t>
      </w:r>
      <w:r w:rsidRPr="00B15B3A">
        <w:rPr>
          <w:rFonts w:ascii="Arial" w:hAnsi="Arial" w:cs="Arial"/>
          <w:color w:val="000000" w:themeColor="text1"/>
        </w:rPr>
        <w:t>Marine heatwave causes unprecedented regional mass bleaching of thermally resistant corals in northwestern Australia</w:t>
      </w:r>
      <w:r>
        <w:rPr>
          <w:rFonts w:ascii="Arial" w:hAnsi="Arial" w:cs="Arial"/>
          <w:color w:val="000000" w:themeColor="text1"/>
        </w:rPr>
        <w:t xml:space="preserve">. Sci. Rep. 2017;14999. DOI: </w:t>
      </w:r>
      <w:r w:rsidRPr="00E86169">
        <w:rPr>
          <w:rFonts w:ascii="Arial" w:hAnsi="Arial" w:cs="Arial"/>
          <w:color w:val="000000" w:themeColor="text1"/>
        </w:rPr>
        <w:t>10.1038/s41598-017-14794-y</w:t>
      </w:r>
      <w:r>
        <w:rPr>
          <w:rFonts w:ascii="Arial" w:hAnsi="Arial" w:cs="Arial"/>
          <w:color w:val="000000" w:themeColor="text1"/>
        </w:rPr>
        <w:t>.</w:t>
      </w:r>
    </w:p>
    <w:p w14:paraId="0E1CC6C3" w14:textId="77777777" w:rsidR="00437F08" w:rsidRDefault="00437F08" w:rsidP="00437F08">
      <w:pPr>
        <w:spacing w:line="480" w:lineRule="auto"/>
        <w:jc w:val="both"/>
        <w:rPr>
          <w:rFonts w:ascii="Arial" w:hAnsi="Arial" w:cs="Arial"/>
          <w:color w:val="000000" w:themeColor="text1"/>
        </w:rPr>
      </w:pPr>
      <w:r>
        <w:rPr>
          <w:rFonts w:ascii="Arial" w:hAnsi="Arial" w:cs="Arial"/>
          <w:color w:val="000000" w:themeColor="text1"/>
        </w:rPr>
        <w:t xml:space="preserve">[61] United Nations. </w:t>
      </w:r>
      <w:r w:rsidRPr="00DA2CE2">
        <w:rPr>
          <w:rFonts w:ascii="Arial" w:hAnsi="Arial" w:cs="Arial"/>
          <w:color w:val="000000" w:themeColor="text1"/>
        </w:rPr>
        <w:t>World Economic Situation and Prospects 2024</w:t>
      </w:r>
      <w:r>
        <w:rPr>
          <w:rFonts w:ascii="Arial" w:hAnsi="Arial" w:cs="Arial"/>
          <w:color w:val="000000" w:themeColor="text1"/>
        </w:rPr>
        <w:t xml:space="preserve">. 2024. </w:t>
      </w:r>
      <w:hyperlink r:id="rId21" w:history="1">
        <w:r w:rsidRPr="00C61304">
          <w:rPr>
            <w:rStyle w:val="Hyperlink"/>
            <w:rFonts w:ascii="Arial" w:hAnsi="Arial" w:cs="Arial"/>
          </w:rPr>
          <w:t>https://www.un.org/development/desa/dpad/publication/world-economic-situation-and-prospects-2024/</w:t>
        </w:r>
      </w:hyperlink>
      <w:r>
        <w:rPr>
          <w:rFonts w:ascii="Arial" w:hAnsi="Arial" w:cs="Arial"/>
          <w:color w:val="000000" w:themeColor="text1"/>
        </w:rPr>
        <w:t xml:space="preserve"> Accessed 08 Mar 2024.</w:t>
      </w:r>
    </w:p>
    <w:p w14:paraId="0101CF9B" w14:textId="77777777" w:rsidR="00437F08" w:rsidRDefault="00437F08" w:rsidP="00437F08">
      <w:pPr>
        <w:spacing w:line="480" w:lineRule="auto"/>
        <w:jc w:val="both"/>
        <w:rPr>
          <w:rFonts w:ascii="Arial" w:hAnsi="Arial" w:cs="Arial"/>
        </w:rPr>
      </w:pPr>
      <w:r>
        <w:rPr>
          <w:rFonts w:ascii="Arial" w:hAnsi="Arial" w:cs="Arial"/>
        </w:rPr>
        <w:t xml:space="preserve">[62] </w:t>
      </w:r>
      <w:r w:rsidRPr="00DC3795">
        <w:rPr>
          <w:rFonts w:ascii="Arial" w:hAnsi="Arial" w:cs="Arial"/>
        </w:rPr>
        <w:t>Kammoun S, Romdhane YB, Fakhfakh MBS. Effects of Economic and Political Risks on Foreign Direct Investment: A Panel Data Analysis in MENA Region. In: Regional Trade and Development Strategies in the Era of Globalization. 2020. DOI: 10.4018/978-1-7998-1730-7.ch012</w:t>
      </w:r>
    </w:p>
    <w:p w14:paraId="3D861997" w14:textId="77777777" w:rsidR="00437F08" w:rsidRDefault="00437F08" w:rsidP="00437F08">
      <w:pPr>
        <w:spacing w:line="480" w:lineRule="auto"/>
        <w:jc w:val="both"/>
        <w:rPr>
          <w:rFonts w:ascii="Arial" w:hAnsi="Arial" w:cs="Arial"/>
        </w:rPr>
      </w:pPr>
      <w:r>
        <w:rPr>
          <w:rFonts w:ascii="Arial" w:hAnsi="Arial" w:cs="Arial"/>
        </w:rPr>
        <w:t xml:space="preserve">[63] Eakin CM, Sweatman HPA, Brainard RE. </w:t>
      </w:r>
      <w:r w:rsidRPr="00EF550B">
        <w:rPr>
          <w:rFonts w:ascii="Arial" w:hAnsi="Arial" w:cs="Arial"/>
        </w:rPr>
        <w:t>The 2014–2017 global-scale coral bleaching event: insights and impacts</w:t>
      </w:r>
      <w:r>
        <w:rPr>
          <w:rFonts w:ascii="Arial" w:hAnsi="Arial" w:cs="Arial"/>
        </w:rPr>
        <w:t xml:space="preserve">. Coral Reefs. </w:t>
      </w:r>
      <w:proofErr w:type="gramStart"/>
      <w:r>
        <w:rPr>
          <w:rFonts w:ascii="Arial" w:hAnsi="Arial" w:cs="Arial"/>
        </w:rPr>
        <w:t>2019;38:539</w:t>
      </w:r>
      <w:proofErr w:type="gramEnd"/>
      <w:r>
        <w:rPr>
          <w:rFonts w:ascii="Arial" w:hAnsi="Arial" w:cs="Arial"/>
        </w:rPr>
        <w:t xml:space="preserve">-545. DOI: </w:t>
      </w:r>
      <w:r w:rsidRPr="009543FB">
        <w:rPr>
          <w:rFonts w:ascii="Arial" w:hAnsi="Arial" w:cs="Arial"/>
        </w:rPr>
        <w:t>10.1007/s00338-019-01844-2</w:t>
      </w:r>
      <w:r>
        <w:rPr>
          <w:rFonts w:ascii="Arial" w:hAnsi="Arial" w:cs="Arial"/>
        </w:rPr>
        <w:t>.</w:t>
      </w:r>
    </w:p>
    <w:p w14:paraId="5C909D1B" w14:textId="77777777" w:rsidR="00437F08" w:rsidRDefault="00437F08" w:rsidP="00437F08">
      <w:pPr>
        <w:spacing w:line="480" w:lineRule="auto"/>
        <w:jc w:val="both"/>
        <w:rPr>
          <w:rFonts w:ascii="Arial" w:hAnsi="Arial" w:cs="Arial"/>
          <w:color w:val="000000" w:themeColor="text1"/>
        </w:rPr>
      </w:pPr>
      <w:r>
        <w:rPr>
          <w:rFonts w:ascii="Arial" w:hAnsi="Arial" w:cs="Arial"/>
          <w:color w:val="000000" w:themeColor="text1"/>
        </w:rPr>
        <w:t xml:space="preserve">[64] </w:t>
      </w:r>
      <w:proofErr w:type="spellStart"/>
      <w:r>
        <w:rPr>
          <w:rFonts w:ascii="Arial" w:hAnsi="Arial" w:cs="Arial"/>
          <w:color w:val="000000" w:themeColor="text1"/>
        </w:rPr>
        <w:t>Chavanich</w:t>
      </w:r>
      <w:proofErr w:type="spellEnd"/>
      <w:r>
        <w:rPr>
          <w:rFonts w:ascii="Arial" w:hAnsi="Arial" w:cs="Arial"/>
          <w:color w:val="000000" w:themeColor="text1"/>
        </w:rPr>
        <w:t xml:space="preserve"> S, </w:t>
      </w:r>
      <w:proofErr w:type="spellStart"/>
      <w:r>
        <w:rPr>
          <w:rFonts w:ascii="Arial" w:hAnsi="Arial" w:cs="Arial"/>
          <w:color w:val="000000" w:themeColor="text1"/>
        </w:rPr>
        <w:t>Kusdianto</w:t>
      </w:r>
      <w:proofErr w:type="spellEnd"/>
      <w:r>
        <w:rPr>
          <w:rFonts w:ascii="Arial" w:hAnsi="Arial" w:cs="Arial"/>
          <w:color w:val="000000" w:themeColor="text1"/>
        </w:rPr>
        <w:t xml:space="preserve"> H, </w:t>
      </w:r>
      <w:proofErr w:type="spellStart"/>
      <w:r>
        <w:rPr>
          <w:rFonts w:ascii="Arial" w:hAnsi="Arial" w:cs="Arial"/>
          <w:color w:val="000000" w:themeColor="text1"/>
        </w:rPr>
        <w:t>Kullapanich</w:t>
      </w:r>
      <w:proofErr w:type="spellEnd"/>
      <w:r>
        <w:rPr>
          <w:rFonts w:ascii="Arial" w:hAnsi="Arial" w:cs="Arial"/>
          <w:color w:val="000000" w:themeColor="text1"/>
        </w:rPr>
        <w:t xml:space="preserve"> C et al. </w:t>
      </w:r>
      <w:r w:rsidRPr="00795134">
        <w:rPr>
          <w:rFonts w:ascii="Arial" w:hAnsi="Arial" w:cs="Arial"/>
          <w:color w:val="000000" w:themeColor="text1"/>
        </w:rPr>
        <w:t>Microbiomes of Healthy and Bleached Corals During a 2016 Thermal Bleaching Event in the Andaman Sea of Thailand</w:t>
      </w:r>
      <w:r>
        <w:rPr>
          <w:rFonts w:ascii="Arial" w:hAnsi="Arial" w:cs="Arial"/>
          <w:color w:val="000000" w:themeColor="text1"/>
        </w:rPr>
        <w:t xml:space="preserve">. Front. Mar. Sci. 2022;9. DOI: </w:t>
      </w:r>
      <w:r w:rsidRPr="00F07447">
        <w:rPr>
          <w:rFonts w:ascii="Arial" w:hAnsi="Arial" w:cs="Arial"/>
          <w:color w:val="000000" w:themeColor="text1"/>
        </w:rPr>
        <w:t>10.3389/fmars.2022.763421</w:t>
      </w:r>
      <w:r>
        <w:rPr>
          <w:rFonts w:ascii="Arial" w:hAnsi="Arial" w:cs="Arial"/>
          <w:color w:val="000000" w:themeColor="text1"/>
        </w:rPr>
        <w:t>.</w:t>
      </w:r>
    </w:p>
    <w:p w14:paraId="32E805A7" w14:textId="77777777" w:rsidR="00437F08" w:rsidRPr="00792527" w:rsidRDefault="00437F08" w:rsidP="00437F08">
      <w:pPr>
        <w:spacing w:line="480" w:lineRule="auto"/>
        <w:jc w:val="both"/>
        <w:rPr>
          <w:rFonts w:ascii="Arial" w:hAnsi="Arial" w:cs="Arial"/>
          <w:color w:val="000000" w:themeColor="text1"/>
        </w:rPr>
      </w:pPr>
      <w:r>
        <w:rPr>
          <w:rFonts w:ascii="Arial" w:hAnsi="Arial" w:cs="Arial"/>
        </w:rPr>
        <w:lastRenderedPageBreak/>
        <w:t xml:space="preserve">[65] </w:t>
      </w:r>
      <w:r>
        <w:rPr>
          <w:rFonts w:ascii="Arial" w:hAnsi="Arial" w:cs="Arial"/>
          <w:color w:val="000000" w:themeColor="text1"/>
        </w:rPr>
        <w:t xml:space="preserve">Nakamura M, Murakami T, Kohno H, Mizutani A, Shimokawa S. </w:t>
      </w:r>
      <w:r w:rsidRPr="00FA665C">
        <w:rPr>
          <w:rFonts w:ascii="Arial" w:hAnsi="Arial" w:cs="Arial"/>
          <w:color w:val="000000" w:themeColor="text1"/>
        </w:rPr>
        <w:t xml:space="preserve">Rapid recovery of coral communities from a mass bleaching event in the summer of 2016, observed in </w:t>
      </w:r>
      <w:proofErr w:type="spellStart"/>
      <w:r w:rsidRPr="00FA665C">
        <w:rPr>
          <w:rFonts w:ascii="Arial" w:hAnsi="Arial" w:cs="Arial"/>
          <w:color w:val="000000" w:themeColor="text1"/>
        </w:rPr>
        <w:t>Amitori</w:t>
      </w:r>
      <w:proofErr w:type="spellEnd"/>
      <w:r w:rsidRPr="00FA665C">
        <w:rPr>
          <w:rFonts w:ascii="Arial" w:hAnsi="Arial" w:cs="Arial"/>
          <w:color w:val="000000" w:themeColor="text1"/>
        </w:rPr>
        <w:t xml:space="preserve"> Bay, </w:t>
      </w:r>
      <w:proofErr w:type="spellStart"/>
      <w:r w:rsidRPr="00FA665C">
        <w:rPr>
          <w:rFonts w:ascii="Arial" w:hAnsi="Arial" w:cs="Arial"/>
          <w:color w:val="000000" w:themeColor="text1"/>
        </w:rPr>
        <w:t>Iriomote</w:t>
      </w:r>
      <w:proofErr w:type="spellEnd"/>
      <w:r w:rsidRPr="00FA665C">
        <w:rPr>
          <w:rFonts w:ascii="Arial" w:hAnsi="Arial" w:cs="Arial"/>
          <w:color w:val="000000" w:themeColor="text1"/>
        </w:rPr>
        <w:t xml:space="preserve"> Island, Japan</w:t>
      </w:r>
      <w:r>
        <w:rPr>
          <w:rFonts w:ascii="Arial" w:hAnsi="Arial" w:cs="Arial"/>
          <w:color w:val="000000" w:themeColor="text1"/>
        </w:rPr>
        <w:t xml:space="preserve">. Marine Biology. </w:t>
      </w:r>
      <w:proofErr w:type="gramStart"/>
      <w:r>
        <w:rPr>
          <w:rFonts w:ascii="Arial" w:hAnsi="Arial" w:cs="Arial"/>
          <w:color w:val="000000" w:themeColor="text1"/>
        </w:rPr>
        <w:t>2022;169:104</w:t>
      </w:r>
      <w:proofErr w:type="gramEnd"/>
      <w:r>
        <w:rPr>
          <w:rFonts w:ascii="Arial" w:hAnsi="Arial" w:cs="Arial"/>
          <w:color w:val="000000" w:themeColor="text1"/>
        </w:rPr>
        <w:t xml:space="preserve">. DOI: </w:t>
      </w:r>
      <w:r w:rsidRPr="00BB044D">
        <w:rPr>
          <w:rFonts w:ascii="Arial" w:hAnsi="Arial" w:cs="Arial"/>
          <w:color w:val="000000" w:themeColor="text1"/>
        </w:rPr>
        <w:t>10.1007/s00227-022-04091-2</w:t>
      </w:r>
      <w:r>
        <w:rPr>
          <w:rFonts w:ascii="Arial" w:hAnsi="Arial" w:cs="Arial"/>
          <w:color w:val="000000" w:themeColor="text1"/>
        </w:rPr>
        <w:t>.</w:t>
      </w:r>
    </w:p>
    <w:p w14:paraId="0A2DA047" w14:textId="77777777" w:rsidR="00437F08" w:rsidRDefault="00437F08" w:rsidP="00437F08">
      <w:pPr>
        <w:spacing w:line="480" w:lineRule="auto"/>
        <w:jc w:val="both"/>
        <w:rPr>
          <w:rFonts w:ascii="Arial" w:hAnsi="Arial" w:cs="Arial"/>
        </w:rPr>
      </w:pPr>
      <w:r>
        <w:rPr>
          <w:rFonts w:ascii="Arial" w:hAnsi="Arial" w:cs="Arial"/>
        </w:rPr>
        <w:t xml:space="preserve">[66] </w:t>
      </w:r>
      <w:proofErr w:type="spellStart"/>
      <w:r w:rsidRPr="00695BE6">
        <w:rPr>
          <w:rFonts w:ascii="Arial" w:hAnsi="Arial" w:cs="Arial"/>
        </w:rPr>
        <w:t>Gudka</w:t>
      </w:r>
      <w:proofErr w:type="spellEnd"/>
      <w:r w:rsidRPr="00695BE6">
        <w:rPr>
          <w:rFonts w:ascii="Arial" w:hAnsi="Arial" w:cs="Arial"/>
        </w:rPr>
        <w:t xml:space="preserve"> M, Obura D, Mbugua J, </w:t>
      </w:r>
      <w:proofErr w:type="spellStart"/>
      <w:r w:rsidRPr="00695BE6">
        <w:rPr>
          <w:rFonts w:ascii="Arial" w:hAnsi="Arial" w:cs="Arial"/>
        </w:rPr>
        <w:t>Ahamada</w:t>
      </w:r>
      <w:proofErr w:type="spellEnd"/>
      <w:r w:rsidRPr="00695BE6">
        <w:rPr>
          <w:rFonts w:ascii="Arial" w:hAnsi="Arial" w:cs="Arial"/>
        </w:rPr>
        <w:t xml:space="preserve"> S, Kloiber U, Holter T. Participatory reporting of the 2016 bleaching event in the Western Indian Ocean. Coral Reefs. 2020;39(1):1-11. DOI: 10.1007/s00338-019-01851-3</w:t>
      </w:r>
      <w:r>
        <w:rPr>
          <w:rFonts w:ascii="Arial" w:hAnsi="Arial" w:cs="Arial"/>
        </w:rPr>
        <w:t>.</w:t>
      </w:r>
    </w:p>
    <w:p w14:paraId="136A77A5" w14:textId="77777777" w:rsidR="00437F08" w:rsidRPr="00BE4ED0" w:rsidRDefault="00437F08" w:rsidP="00437F08">
      <w:pPr>
        <w:spacing w:line="480" w:lineRule="auto"/>
        <w:jc w:val="both"/>
        <w:rPr>
          <w:rFonts w:ascii="Arial" w:hAnsi="Arial" w:cs="Arial"/>
          <w:color w:val="000000" w:themeColor="text1"/>
        </w:rPr>
      </w:pPr>
      <w:r>
        <w:rPr>
          <w:rFonts w:ascii="Arial" w:hAnsi="Arial" w:cs="Arial"/>
          <w:color w:val="000000" w:themeColor="text1"/>
        </w:rPr>
        <w:t xml:space="preserve">[67] </w:t>
      </w:r>
      <w:r w:rsidRPr="00BE4ED0">
        <w:rPr>
          <w:rFonts w:ascii="Arial" w:hAnsi="Arial" w:cs="Arial"/>
          <w:color w:val="000000" w:themeColor="text1"/>
        </w:rPr>
        <w:t>IUCN. Guidelines for applying protected area management categories. 2008. DOI: 10.2305/IUCN.CH.2008.PAPS.2.en.</w:t>
      </w:r>
    </w:p>
    <w:p w14:paraId="767CC317" w14:textId="77777777" w:rsidR="00437F08" w:rsidRPr="00BD67D5" w:rsidRDefault="00437F08" w:rsidP="00437F08">
      <w:pPr>
        <w:spacing w:line="480" w:lineRule="auto"/>
        <w:jc w:val="both"/>
        <w:rPr>
          <w:rFonts w:ascii="Arial" w:hAnsi="Arial" w:cs="Arial"/>
          <w:color w:val="000000" w:themeColor="text1"/>
        </w:rPr>
      </w:pPr>
      <w:r>
        <w:rPr>
          <w:rFonts w:ascii="Arial" w:hAnsi="Arial" w:cs="Arial"/>
          <w:color w:val="000000" w:themeColor="text1"/>
        </w:rPr>
        <w:t xml:space="preserve">[68] </w:t>
      </w:r>
      <w:r w:rsidRPr="00BD67D5">
        <w:rPr>
          <w:rFonts w:ascii="Arial" w:hAnsi="Arial" w:cs="Arial"/>
          <w:color w:val="000000" w:themeColor="text1"/>
        </w:rPr>
        <w:t>Maestro M, Pérez-</w:t>
      </w:r>
      <w:proofErr w:type="spellStart"/>
      <w:r w:rsidRPr="00BD67D5">
        <w:rPr>
          <w:rFonts w:ascii="Arial" w:hAnsi="Arial" w:cs="Arial"/>
          <w:color w:val="000000" w:themeColor="text1"/>
        </w:rPr>
        <w:t>Cayeiro</w:t>
      </w:r>
      <w:proofErr w:type="spellEnd"/>
      <w:r w:rsidRPr="00BD67D5">
        <w:rPr>
          <w:rFonts w:ascii="Arial" w:hAnsi="Arial" w:cs="Arial"/>
          <w:color w:val="000000" w:themeColor="text1"/>
        </w:rPr>
        <w:t xml:space="preserve"> ML, Chica-Ruiz JA, Reyes H. Marine protected areas in the 21st century: Current situation and trends. </w:t>
      </w:r>
      <w:r w:rsidRPr="00FC06E5">
        <w:rPr>
          <w:rFonts w:ascii="Arial" w:hAnsi="Arial" w:cs="Arial"/>
          <w:color w:val="000000" w:themeColor="text1"/>
        </w:rPr>
        <w:t>Ocean Coast. Manag</w:t>
      </w:r>
      <w:r w:rsidRPr="00BD67D5">
        <w:rPr>
          <w:rFonts w:ascii="Arial" w:hAnsi="Arial" w:cs="Arial"/>
          <w:color w:val="000000" w:themeColor="text1"/>
        </w:rPr>
        <w:t xml:space="preserve">. </w:t>
      </w:r>
      <w:proofErr w:type="gramStart"/>
      <w:r w:rsidRPr="00BD67D5">
        <w:rPr>
          <w:rFonts w:ascii="Arial" w:hAnsi="Arial" w:cs="Arial"/>
          <w:color w:val="000000" w:themeColor="text1"/>
        </w:rPr>
        <w:t>2019;171:28</w:t>
      </w:r>
      <w:proofErr w:type="gramEnd"/>
      <w:r w:rsidRPr="00BD67D5">
        <w:rPr>
          <w:rFonts w:ascii="Arial" w:hAnsi="Arial" w:cs="Arial"/>
          <w:color w:val="000000" w:themeColor="text1"/>
        </w:rPr>
        <w:t>-36. DOI: 10.1016/j.ocecoaman.2019.01.008.</w:t>
      </w:r>
    </w:p>
    <w:p w14:paraId="2B553481" w14:textId="77777777" w:rsidR="00437F08" w:rsidRDefault="00437F08" w:rsidP="00437F08">
      <w:pPr>
        <w:spacing w:line="480" w:lineRule="auto"/>
        <w:jc w:val="both"/>
        <w:rPr>
          <w:rFonts w:ascii="Arial" w:hAnsi="Arial" w:cs="Arial"/>
        </w:rPr>
      </w:pPr>
      <w:r>
        <w:rPr>
          <w:rFonts w:ascii="Arial" w:hAnsi="Arial" w:cs="Arial"/>
        </w:rPr>
        <w:t xml:space="preserve">[69] Tuckett C, de </w:t>
      </w:r>
      <w:proofErr w:type="spellStart"/>
      <w:r>
        <w:rPr>
          <w:rFonts w:ascii="Arial" w:hAnsi="Arial" w:cs="Arial"/>
        </w:rPr>
        <w:t>Bettignies</w:t>
      </w:r>
      <w:proofErr w:type="spellEnd"/>
      <w:r>
        <w:rPr>
          <w:rFonts w:ascii="Arial" w:hAnsi="Arial" w:cs="Arial"/>
        </w:rPr>
        <w:t xml:space="preserve"> T, </w:t>
      </w:r>
      <w:proofErr w:type="spellStart"/>
      <w:r>
        <w:rPr>
          <w:rFonts w:ascii="Arial" w:hAnsi="Arial" w:cs="Arial"/>
        </w:rPr>
        <w:t>Fromont</w:t>
      </w:r>
      <w:proofErr w:type="spellEnd"/>
      <w:r>
        <w:rPr>
          <w:rFonts w:ascii="Arial" w:hAnsi="Arial" w:cs="Arial"/>
        </w:rPr>
        <w:t xml:space="preserve"> J, Wernberg T. </w:t>
      </w:r>
      <w:r w:rsidRPr="00C2786B">
        <w:rPr>
          <w:rFonts w:ascii="Arial" w:hAnsi="Arial" w:cs="Arial"/>
        </w:rPr>
        <w:t>Expansion of corals on temperate reefs: direct and indirect effects of marine heatwaves</w:t>
      </w:r>
      <w:r>
        <w:rPr>
          <w:rFonts w:ascii="Arial" w:hAnsi="Arial" w:cs="Arial"/>
        </w:rPr>
        <w:t xml:space="preserve">. Coral Reefs. 2017;36(3):947-956. DOI: </w:t>
      </w:r>
      <w:r w:rsidRPr="00C2786B">
        <w:rPr>
          <w:rFonts w:ascii="Arial" w:hAnsi="Arial" w:cs="Arial"/>
        </w:rPr>
        <w:t>10.1007/s00338-017-1586-5</w:t>
      </w:r>
      <w:r>
        <w:rPr>
          <w:rFonts w:ascii="Arial" w:hAnsi="Arial" w:cs="Arial"/>
        </w:rPr>
        <w:t>.</w:t>
      </w:r>
    </w:p>
    <w:p w14:paraId="7ECC091C" w14:textId="77777777" w:rsidR="00437F08" w:rsidRDefault="00437F08" w:rsidP="00437F08">
      <w:pPr>
        <w:spacing w:line="480" w:lineRule="auto"/>
        <w:jc w:val="both"/>
        <w:rPr>
          <w:rFonts w:ascii="Arial" w:hAnsi="Arial" w:cs="Arial"/>
          <w:color w:val="000000" w:themeColor="text1"/>
        </w:rPr>
      </w:pPr>
      <w:r>
        <w:rPr>
          <w:rFonts w:ascii="Arial" w:hAnsi="Arial" w:cs="Arial"/>
          <w:color w:val="000000" w:themeColor="text1"/>
        </w:rPr>
        <w:t>[70]</w:t>
      </w:r>
      <w:r w:rsidRPr="008562E9">
        <w:rPr>
          <w:rFonts w:ascii="Arial" w:hAnsi="Arial" w:cs="Arial"/>
          <w:color w:val="000000" w:themeColor="text1"/>
        </w:rPr>
        <w:t xml:space="preserve"> </w:t>
      </w:r>
      <w:r>
        <w:rPr>
          <w:rFonts w:ascii="Arial" w:hAnsi="Arial" w:cs="Arial"/>
          <w:color w:val="000000" w:themeColor="text1"/>
        </w:rPr>
        <w:t xml:space="preserve">Giraldo-Ospina A, Kendrick GA, Hovey RK. </w:t>
      </w:r>
      <w:r w:rsidRPr="00283B92">
        <w:rPr>
          <w:rFonts w:ascii="Arial" w:hAnsi="Arial" w:cs="Arial"/>
          <w:color w:val="000000" w:themeColor="text1"/>
        </w:rPr>
        <w:t xml:space="preserve">Depth </w:t>
      </w:r>
      <w:proofErr w:type="gramStart"/>
      <w:r w:rsidRPr="00283B92">
        <w:rPr>
          <w:rFonts w:ascii="Arial" w:hAnsi="Arial" w:cs="Arial"/>
          <w:color w:val="000000" w:themeColor="text1"/>
        </w:rPr>
        <w:t>moderates</w:t>
      </w:r>
      <w:proofErr w:type="gramEnd"/>
      <w:r w:rsidRPr="00283B92">
        <w:rPr>
          <w:rFonts w:ascii="Arial" w:hAnsi="Arial" w:cs="Arial"/>
          <w:color w:val="000000" w:themeColor="text1"/>
        </w:rPr>
        <w:t xml:space="preserve"> loss of marine foundation species after an extreme marine heatwave: could deep temperate reefs act as a refuge?</w:t>
      </w:r>
      <w:r>
        <w:rPr>
          <w:rFonts w:ascii="Arial" w:hAnsi="Arial" w:cs="Arial"/>
          <w:color w:val="000000" w:themeColor="text1"/>
        </w:rPr>
        <w:t xml:space="preserve"> Proc. R. Soc. B. 2020;287(1928). DOI: </w:t>
      </w:r>
      <w:r w:rsidRPr="001B0D41">
        <w:rPr>
          <w:rFonts w:ascii="Arial" w:hAnsi="Arial" w:cs="Arial"/>
          <w:color w:val="000000" w:themeColor="text1"/>
        </w:rPr>
        <w:t>10.1098/rspb.2020.0709</w:t>
      </w:r>
      <w:r>
        <w:rPr>
          <w:rFonts w:ascii="Arial" w:hAnsi="Arial" w:cs="Arial"/>
          <w:color w:val="000000" w:themeColor="text1"/>
        </w:rPr>
        <w:t>.</w:t>
      </w:r>
    </w:p>
    <w:p w14:paraId="7486659D" w14:textId="77777777" w:rsidR="00437F08" w:rsidRPr="00BE4ED0" w:rsidRDefault="00437F08" w:rsidP="00437F08">
      <w:pPr>
        <w:spacing w:line="480" w:lineRule="auto"/>
        <w:jc w:val="both"/>
        <w:rPr>
          <w:rFonts w:ascii="Arial" w:hAnsi="Arial" w:cs="Arial"/>
          <w:color w:val="000000" w:themeColor="text1"/>
        </w:rPr>
      </w:pPr>
      <w:r>
        <w:rPr>
          <w:rFonts w:ascii="Arial" w:hAnsi="Arial" w:cs="Arial"/>
          <w:color w:val="000000" w:themeColor="text1"/>
        </w:rPr>
        <w:t xml:space="preserve">[71] Goyen S, Camp E, </w:t>
      </w:r>
      <w:proofErr w:type="spellStart"/>
      <w:r>
        <w:rPr>
          <w:rFonts w:ascii="Arial" w:hAnsi="Arial" w:cs="Arial"/>
          <w:color w:val="000000" w:themeColor="text1"/>
        </w:rPr>
        <w:t>Fujise</w:t>
      </w:r>
      <w:proofErr w:type="spellEnd"/>
      <w:r>
        <w:rPr>
          <w:rFonts w:ascii="Arial" w:hAnsi="Arial" w:cs="Arial"/>
          <w:color w:val="000000" w:themeColor="text1"/>
        </w:rPr>
        <w:t xml:space="preserve"> L et al. </w:t>
      </w:r>
      <w:r w:rsidRPr="00EB13BC">
        <w:rPr>
          <w:rFonts w:ascii="Arial" w:hAnsi="Arial" w:cs="Arial"/>
          <w:color w:val="000000" w:themeColor="text1"/>
        </w:rPr>
        <w:t xml:space="preserve">Mass coral bleaching of P. </w:t>
      </w:r>
      <w:proofErr w:type="spellStart"/>
      <w:r w:rsidRPr="00EB13BC">
        <w:rPr>
          <w:rFonts w:ascii="Arial" w:hAnsi="Arial" w:cs="Arial"/>
          <w:color w:val="000000" w:themeColor="text1"/>
        </w:rPr>
        <w:t>versipora</w:t>
      </w:r>
      <w:proofErr w:type="spellEnd"/>
      <w:r w:rsidRPr="00EB13BC">
        <w:rPr>
          <w:rFonts w:ascii="Arial" w:hAnsi="Arial" w:cs="Arial"/>
          <w:color w:val="000000" w:themeColor="text1"/>
        </w:rPr>
        <w:t xml:space="preserve"> in Sydney Harbour driven by the 2015–2016 heatwave</w:t>
      </w:r>
      <w:r>
        <w:rPr>
          <w:rFonts w:ascii="Arial" w:hAnsi="Arial" w:cs="Arial"/>
          <w:color w:val="000000" w:themeColor="text1"/>
        </w:rPr>
        <w:t xml:space="preserve">. Coral Reefs. 2019;38(8). DOI: </w:t>
      </w:r>
      <w:r w:rsidRPr="00426748">
        <w:rPr>
          <w:rFonts w:ascii="Arial" w:hAnsi="Arial" w:cs="Arial"/>
          <w:color w:val="000000" w:themeColor="text1"/>
        </w:rPr>
        <w:t>10.1007/s00338-019-01797-6</w:t>
      </w:r>
      <w:r>
        <w:rPr>
          <w:rFonts w:ascii="Arial" w:hAnsi="Arial" w:cs="Arial"/>
          <w:color w:val="000000" w:themeColor="text1"/>
        </w:rPr>
        <w:t>.</w:t>
      </w:r>
    </w:p>
    <w:p w14:paraId="62F52E58" w14:textId="77777777" w:rsidR="00437F08" w:rsidRDefault="00437F08" w:rsidP="00437F08">
      <w:pPr>
        <w:spacing w:line="480" w:lineRule="auto"/>
        <w:jc w:val="both"/>
        <w:rPr>
          <w:rFonts w:ascii="Arial" w:hAnsi="Arial" w:cs="Arial"/>
        </w:rPr>
      </w:pPr>
      <w:r>
        <w:rPr>
          <w:rFonts w:ascii="Arial" w:hAnsi="Arial" w:cs="Arial"/>
        </w:rPr>
        <w:t xml:space="preserve">[72] </w:t>
      </w:r>
      <w:r w:rsidRPr="00DC3795">
        <w:rPr>
          <w:rFonts w:ascii="Arial" w:hAnsi="Arial" w:cs="Arial"/>
        </w:rPr>
        <w:t xml:space="preserve">Kim SW, Sampayo EM, Sommer B, et al. Refugia under threat: Mass bleaching of coral assemblages in high-latitude eastern Australia. </w:t>
      </w:r>
      <w:r w:rsidRPr="00F240DB">
        <w:rPr>
          <w:rFonts w:ascii="Arial" w:hAnsi="Arial" w:cs="Arial"/>
        </w:rPr>
        <w:t>Glob. Change Biol</w:t>
      </w:r>
      <w:r w:rsidRPr="00DC3795">
        <w:rPr>
          <w:rFonts w:ascii="Arial" w:hAnsi="Arial" w:cs="Arial"/>
        </w:rPr>
        <w:t>. 2019;25(11):3918-3931. DOI: 10.1111/gcb.14772</w:t>
      </w:r>
      <w:r>
        <w:rPr>
          <w:rFonts w:ascii="Arial" w:hAnsi="Arial" w:cs="Arial"/>
        </w:rPr>
        <w:t>.</w:t>
      </w:r>
    </w:p>
    <w:p w14:paraId="72FFDEFA" w14:textId="77777777" w:rsidR="00437F08" w:rsidRDefault="00437F08" w:rsidP="00437F08">
      <w:pPr>
        <w:spacing w:line="480" w:lineRule="auto"/>
        <w:jc w:val="both"/>
        <w:rPr>
          <w:rFonts w:ascii="Arial" w:hAnsi="Arial" w:cs="Arial"/>
        </w:rPr>
      </w:pPr>
      <w:r>
        <w:rPr>
          <w:rFonts w:ascii="Arial" w:hAnsi="Arial" w:cs="Arial"/>
        </w:rPr>
        <w:t xml:space="preserve">[73] Banha TNS, Capel KCC, Kitahara MV, Francini-Filho RB, Francini CLB, Sumida PYG, Mies M. </w:t>
      </w:r>
      <w:r w:rsidRPr="00F017A1">
        <w:rPr>
          <w:rFonts w:ascii="Arial" w:hAnsi="Arial" w:cs="Arial"/>
        </w:rPr>
        <w:t xml:space="preserve">Low coral mortality during the most intense bleaching event ever recorded in </w:t>
      </w:r>
      <w:r w:rsidRPr="00F017A1">
        <w:rPr>
          <w:rFonts w:ascii="Arial" w:hAnsi="Arial" w:cs="Arial"/>
        </w:rPr>
        <w:lastRenderedPageBreak/>
        <w:t>subtropical Southwestern Atlantic reefs</w:t>
      </w:r>
      <w:r>
        <w:rPr>
          <w:rFonts w:ascii="Arial" w:hAnsi="Arial" w:cs="Arial"/>
        </w:rPr>
        <w:t xml:space="preserve">. Coral Reefs. </w:t>
      </w:r>
      <w:proofErr w:type="gramStart"/>
      <w:r>
        <w:rPr>
          <w:rFonts w:ascii="Arial" w:hAnsi="Arial" w:cs="Arial"/>
        </w:rPr>
        <w:t>2020;39:515</w:t>
      </w:r>
      <w:proofErr w:type="gramEnd"/>
      <w:r>
        <w:rPr>
          <w:rFonts w:ascii="Arial" w:hAnsi="Arial" w:cs="Arial"/>
        </w:rPr>
        <w:t xml:space="preserve">-521. DOI: </w:t>
      </w:r>
      <w:r w:rsidRPr="00983357">
        <w:rPr>
          <w:rFonts w:ascii="Arial" w:hAnsi="Arial" w:cs="Arial"/>
        </w:rPr>
        <w:t>10.1007/s00338-019-01856-y</w:t>
      </w:r>
      <w:r>
        <w:rPr>
          <w:rFonts w:ascii="Arial" w:hAnsi="Arial" w:cs="Arial"/>
        </w:rPr>
        <w:t>.</w:t>
      </w:r>
    </w:p>
    <w:p w14:paraId="5D1A0412" w14:textId="77777777" w:rsidR="00437F08" w:rsidRDefault="00437F08" w:rsidP="00437F08">
      <w:pPr>
        <w:spacing w:line="480" w:lineRule="auto"/>
        <w:jc w:val="both"/>
        <w:rPr>
          <w:rFonts w:ascii="Arial" w:hAnsi="Arial" w:cs="Arial"/>
        </w:rPr>
      </w:pPr>
      <w:r>
        <w:rPr>
          <w:rFonts w:ascii="Arial" w:hAnsi="Arial" w:cs="Arial"/>
        </w:rPr>
        <w:t xml:space="preserve">[74] </w:t>
      </w:r>
      <w:r w:rsidRPr="00F92EA7">
        <w:rPr>
          <w:rFonts w:ascii="Arial" w:hAnsi="Arial" w:cs="Arial"/>
        </w:rPr>
        <w:t xml:space="preserve">Mo S, Chen T, Chen Z, Zhang W, Li S. Marine heatwaves impair the thermal refugia potential of marginal reefs in the northern South China Sea. </w:t>
      </w:r>
      <w:r w:rsidRPr="00193DBD">
        <w:rPr>
          <w:rFonts w:ascii="Arial" w:hAnsi="Arial" w:cs="Arial"/>
        </w:rPr>
        <w:t>Sci. Total Environ</w:t>
      </w:r>
      <w:r w:rsidRPr="00F92EA7">
        <w:rPr>
          <w:rFonts w:ascii="Arial" w:hAnsi="Arial" w:cs="Arial"/>
        </w:rPr>
        <w:t xml:space="preserve">. </w:t>
      </w:r>
      <w:proofErr w:type="gramStart"/>
      <w:r w:rsidRPr="00F92EA7">
        <w:rPr>
          <w:rFonts w:ascii="Arial" w:hAnsi="Arial" w:cs="Arial"/>
        </w:rPr>
        <w:t>2022;825:154100</w:t>
      </w:r>
      <w:proofErr w:type="gramEnd"/>
      <w:r w:rsidRPr="00F92EA7">
        <w:rPr>
          <w:rFonts w:ascii="Arial" w:hAnsi="Arial" w:cs="Arial"/>
        </w:rPr>
        <w:t>. DOI: 10.1016/j.scitotenv.2022.154100.</w:t>
      </w:r>
    </w:p>
    <w:p w14:paraId="4A1B0C11" w14:textId="77777777" w:rsidR="00437F08" w:rsidRPr="000D15D1" w:rsidRDefault="00437F08" w:rsidP="00437F08">
      <w:pPr>
        <w:spacing w:line="480" w:lineRule="auto"/>
        <w:jc w:val="both"/>
        <w:rPr>
          <w:rFonts w:ascii="Arial" w:hAnsi="Arial" w:cs="Arial"/>
          <w:color w:val="000000" w:themeColor="text1"/>
        </w:rPr>
      </w:pPr>
      <w:r>
        <w:rPr>
          <w:rFonts w:ascii="Arial" w:hAnsi="Arial" w:cs="Arial"/>
          <w:color w:val="000000" w:themeColor="text1"/>
        </w:rPr>
        <w:t xml:space="preserve">[75] Lucas CC, Teixeira CEP, Braga MDA, </w:t>
      </w:r>
      <w:r w:rsidRPr="003A6685">
        <w:rPr>
          <w:rFonts w:ascii="Arial" w:hAnsi="Arial" w:cs="Arial"/>
          <w:color w:val="000000" w:themeColor="text1"/>
        </w:rPr>
        <w:t>Júnior</w:t>
      </w:r>
      <w:r>
        <w:rPr>
          <w:rFonts w:ascii="Arial" w:hAnsi="Arial" w:cs="Arial"/>
          <w:color w:val="000000" w:themeColor="text1"/>
        </w:rPr>
        <w:t xml:space="preserve"> FC, Paiva SV, Gurgel AL, Rossi S, Soares MO. </w:t>
      </w:r>
      <w:proofErr w:type="gramStart"/>
      <w:r w:rsidRPr="003A6685">
        <w:rPr>
          <w:rFonts w:ascii="Arial" w:hAnsi="Arial" w:cs="Arial"/>
          <w:color w:val="000000" w:themeColor="text1"/>
        </w:rPr>
        <w:t>Heatwaves</w:t>
      </w:r>
      <w:proofErr w:type="gramEnd"/>
      <w:r w:rsidRPr="003A6685">
        <w:rPr>
          <w:rFonts w:ascii="Arial" w:hAnsi="Arial" w:cs="Arial"/>
          <w:color w:val="000000" w:themeColor="text1"/>
        </w:rPr>
        <w:t xml:space="preserve"> and a decrease in turbidity drive coral bleaching in Atlantic marginal equatorial reefs</w:t>
      </w:r>
      <w:r>
        <w:rPr>
          <w:rFonts w:ascii="Arial" w:hAnsi="Arial" w:cs="Arial"/>
          <w:color w:val="000000" w:themeColor="text1"/>
        </w:rPr>
        <w:t xml:space="preserve">. Front. Mar. Sci. 2023;10. DOI: </w:t>
      </w:r>
      <w:r w:rsidRPr="0066598B">
        <w:rPr>
          <w:rFonts w:ascii="Arial" w:hAnsi="Arial" w:cs="Arial"/>
          <w:color w:val="000000" w:themeColor="text1"/>
        </w:rPr>
        <w:t>10.3389/fmars.2023.1061488</w:t>
      </w:r>
      <w:r>
        <w:rPr>
          <w:rFonts w:ascii="Arial" w:hAnsi="Arial" w:cs="Arial"/>
          <w:color w:val="000000" w:themeColor="text1"/>
        </w:rPr>
        <w:t>.</w:t>
      </w:r>
    </w:p>
    <w:p w14:paraId="0AAAC6BD" w14:textId="77777777" w:rsidR="00437F08" w:rsidRDefault="00437F08" w:rsidP="00437F08">
      <w:pPr>
        <w:pStyle w:val="paragraph"/>
        <w:spacing w:after="0" w:line="480" w:lineRule="auto"/>
        <w:jc w:val="both"/>
        <w:textAlignment w:val="baseline"/>
        <w:rPr>
          <w:rStyle w:val="normaltextrun"/>
          <w:rFonts w:ascii="Arial" w:eastAsiaTheme="majorEastAsia" w:hAnsi="Arial" w:cs="Arial"/>
          <w:sz w:val="22"/>
          <w:szCs w:val="22"/>
        </w:rPr>
      </w:pPr>
      <w:r>
        <w:rPr>
          <w:rStyle w:val="normaltextrun"/>
          <w:rFonts w:ascii="Arial" w:eastAsiaTheme="majorEastAsia" w:hAnsi="Arial" w:cs="Arial"/>
          <w:sz w:val="22"/>
          <w:szCs w:val="22"/>
        </w:rPr>
        <w:t xml:space="preserve">[76] </w:t>
      </w:r>
      <w:proofErr w:type="spellStart"/>
      <w:r>
        <w:rPr>
          <w:rStyle w:val="normaltextrun"/>
          <w:rFonts w:ascii="Arial" w:eastAsiaTheme="majorEastAsia" w:hAnsi="Arial" w:cs="Arial"/>
          <w:sz w:val="22"/>
          <w:szCs w:val="22"/>
        </w:rPr>
        <w:t>Roveta</w:t>
      </w:r>
      <w:proofErr w:type="spellEnd"/>
      <w:r>
        <w:rPr>
          <w:rStyle w:val="normaltextrun"/>
          <w:rFonts w:ascii="Arial" w:eastAsiaTheme="majorEastAsia" w:hAnsi="Arial" w:cs="Arial"/>
          <w:sz w:val="22"/>
          <w:szCs w:val="22"/>
        </w:rPr>
        <w:t xml:space="preserve"> C, </w:t>
      </w:r>
      <w:proofErr w:type="spellStart"/>
      <w:r>
        <w:rPr>
          <w:rStyle w:val="normaltextrun"/>
          <w:rFonts w:ascii="Arial" w:eastAsiaTheme="majorEastAsia" w:hAnsi="Arial" w:cs="Arial"/>
          <w:sz w:val="22"/>
          <w:szCs w:val="22"/>
        </w:rPr>
        <w:t>Coppari</w:t>
      </w:r>
      <w:proofErr w:type="spellEnd"/>
      <w:r>
        <w:rPr>
          <w:rStyle w:val="normaltextrun"/>
          <w:rFonts w:ascii="Arial" w:eastAsiaTheme="majorEastAsia" w:hAnsi="Arial" w:cs="Arial"/>
          <w:sz w:val="22"/>
          <w:szCs w:val="22"/>
        </w:rPr>
        <w:t xml:space="preserve"> M, Calcinai B, Di Camillo CG, Marrocco T, Mantas TP, Puce S, </w:t>
      </w:r>
      <w:proofErr w:type="spellStart"/>
      <w:r>
        <w:rPr>
          <w:rStyle w:val="normaltextrun"/>
          <w:rFonts w:ascii="Arial" w:eastAsiaTheme="majorEastAsia" w:hAnsi="Arial" w:cs="Arial"/>
          <w:sz w:val="22"/>
          <w:szCs w:val="22"/>
        </w:rPr>
        <w:t>Torsani</w:t>
      </w:r>
      <w:proofErr w:type="spellEnd"/>
      <w:r>
        <w:rPr>
          <w:rStyle w:val="normaltextrun"/>
          <w:rFonts w:ascii="Arial" w:eastAsiaTheme="majorEastAsia" w:hAnsi="Arial" w:cs="Arial"/>
          <w:sz w:val="22"/>
          <w:szCs w:val="22"/>
        </w:rPr>
        <w:t xml:space="preserve"> F, </w:t>
      </w:r>
      <w:proofErr w:type="spellStart"/>
      <w:r>
        <w:rPr>
          <w:rStyle w:val="normaltextrun"/>
          <w:rFonts w:ascii="Arial" w:eastAsiaTheme="majorEastAsia" w:hAnsi="Arial" w:cs="Arial"/>
          <w:sz w:val="22"/>
          <w:szCs w:val="22"/>
        </w:rPr>
        <w:t>Valisano</w:t>
      </w:r>
      <w:proofErr w:type="spellEnd"/>
      <w:r>
        <w:rPr>
          <w:rStyle w:val="normaltextrun"/>
          <w:rFonts w:ascii="Arial" w:eastAsiaTheme="majorEastAsia" w:hAnsi="Arial" w:cs="Arial"/>
          <w:sz w:val="22"/>
          <w:szCs w:val="22"/>
        </w:rPr>
        <w:t xml:space="preserve"> L, Cerrano C. </w:t>
      </w:r>
      <w:r w:rsidRPr="00547E4C">
        <w:rPr>
          <w:rStyle w:val="normaltextrun"/>
          <w:rFonts w:ascii="Arial" w:eastAsiaTheme="majorEastAsia" w:hAnsi="Arial" w:cs="Arial"/>
          <w:sz w:val="22"/>
          <w:szCs w:val="22"/>
        </w:rPr>
        <w:t xml:space="preserve">What's the key for success? Translocation, </w:t>
      </w:r>
      <w:proofErr w:type="gramStart"/>
      <w:r w:rsidRPr="00547E4C">
        <w:rPr>
          <w:rStyle w:val="normaltextrun"/>
          <w:rFonts w:ascii="Arial" w:eastAsiaTheme="majorEastAsia" w:hAnsi="Arial" w:cs="Arial"/>
          <w:sz w:val="22"/>
          <w:szCs w:val="22"/>
        </w:rPr>
        <w:t>growth</w:t>
      </w:r>
      <w:proofErr w:type="gramEnd"/>
      <w:r w:rsidRPr="00547E4C">
        <w:rPr>
          <w:rStyle w:val="normaltextrun"/>
          <w:rFonts w:ascii="Arial" w:eastAsiaTheme="majorEastAsia" w:hAnsi="Arial" w:cs="Arial"/>
          <w:sz w:val="22"/>
          <w:szCs w:val="22"/>
        </w:rPr>
        <w:t xml:space="preserve"> and thermal stress mitigation in the Mediterranean coral </w:t>
      </w:r>
      <w:proofErr w:type="spellStart"/>
      <w:r w:rsidRPr="00547E4C">
        <w:rPr>
          <w:rStyle w:val="normaltextrun"/>
          <w:rFonts w:ascii="Arial" w:eastAsiaTheme="majorEastAsia" w:hAnsi="Arial" w:cs="Arial"/>
          <w:sz w:val="22"/>
          <w:szCs w:val="22"/>
        </w:rPr>
        <w:t>Cladocora</w:t>
      </w:r>
      <w:proofErr w:type="spellEnd"/>
      <w:r w:rsidRPr="00547E4C">
        <w:rPr>
          <w:rStyle w:val="normaltextrun"/>
          <w:rFonts w:ascii="Arial" w:eastAsiaTheme="majorEastAsia" w:hAnsi="Arial" w:cs="Arial"/>
          <w:sz w:val="22"/>
          <w:szCs w:val="22"/>
        </w:rPr>
        <w:t xml:space="preserve"> </w:t>
      </w:r>
      <w:proofErr w:type="spellStart"/>
      <w:r w:rsidRPr="00547E4C">
        <w:rPr>
          <w:rStyle w:val="normaltextrun"/>
          <w:rFonts w:ascii="Arial" w:eastAsiaTheme="majorEastAsia" w:hAnsi="Arial" w:cs="Arial"/>
          <w:sz w:val="22"/>
          <w:szCs w:val="22"/>
        </w:rPr>
        <w:t>caespitosa</w:t>
      </w:r>
      <w:proofErr w:type="spellEnd"/>
      <w:r w:rsidRPr="00547E4C">
        <w:rPr>
          <w:rStyle w:val="normaltextrun"/>
          <w:rFonts w:ascii="Arial" w:eastAsiaTheme="majorEastAsia" w:hAnsi="Arial" w:cs="Arial"/>
          <w:sz w:val="22"/>
          <w:szCs w:val="22"/>
        </w:rPr>
        <w:t xml:space="preserve"> (Linnaeus, 1767)</w:t>
      </w:r>
      <w:r>
        <w:rPr>
          <w:rStyle w:val="normaltextrun"/>
          <w:rFonts w:ascii="Arial" w:eastAsiaTheme="majorEastAsia" w:hAnsi="Arial" w:cs="Arial"/>
          <w:sz w:val="22"/>
          <w:szCs w:val="22"/>
        </w:rPr>
        <w:t xml:space="preserve">. Front. Mar. Sci. </w:t>
      </w:r>
      <w:proofErr w:type="gramStart"/>
      <w:r>
        <w:rPr>
          <w:rStyle w:val="normaltextrun"/>
          <w:rFonts w:ascii="Arial" w:eastAsiaTheme="majorEastAsia" w:hAnsi="Arial" w:cs="Arial"/>
          <w:sz w:val="22"/>
          <w:szCs w:val="22"/>
        </w:rPr>
        <w:t>2023;10:1199048</w:t>
      </w:r>
      <w:proofErr w:type="gramEnd"/>
      <w:r>
        <w:rPr>
          <w:rStyle w:val="normaltextrun"/>
          <w:rFonts w:ascii="Arial" w:eastAsiaTheme="majorEastAsia" w:hAnsi="Arial" w:cs="Arial"/>
          <w:sz w:val="22"/>
          <w:szCs w:val="22"/>
        </w:rPr>
        <w:t xml:space="preserve">. DOI: </w:t>
      </w:r>
      <w:r w:rsidRPr="00DA42DB">
        <w:rPr>
          <w:rStyle w:val="normaltextrun"/>
          <w:rFonts w:ascii="Arial" w:eastAsiaTheme="majorEastAsia" w:hAnsi="Arial" w:cs="Arial"/>
          <w:sz w:val="22"/>
          <w:szCs w:val="22"/>
        </w:rPr>
        <w:t>10.3389/fmars.2023.1199048</w:t>
      </w:r>
      <w:r>
        <w:rPr>
          <w:rStyle w:val="normaltextrun"/>
          <w:rFonts w:ascii="Arial" w:eastAsiaTheme="majorEastAsia" w:hAnsi="Arial" w:cs="Arial"/>
          <w:sz w:val="22"/>
          <w:szCs w:val="22"/>
        </w:rPr>
        <w:t>.</w:t>
      </w:r>
    </w:p>
    <w:p w14:paraId="1D6A8584" w14:textId="59201CE1" w:rsidR="00610252" w:rsidRDefault="00437F08" w:rsidP="00610252">
      <w:pPr>
        <w:spacing w:line="480" w:lineRule="auto"/>
        <w:jc w:val="both"/>
        <w:rPr>
          <w:rFonts w:ascii="Arial" w:hAnsi="Arial" w:cs="Arial"/>
        </w:rPr>
      </w:pPr>
      <w:r>
        <w:rPr>
          <w:rFonts w:ascii="Arial" w:hAnsi="Arial" w:cs="Arial"/>
        </w:rPr>
        <w:t xml:space="preserve">[77] Dalton SJ, Carrol AG, Sampayo E, Roff G, Harrison PL, Entwistle K, Huang Z, Salih A, Diamond SL. </w:t>
      </w:r>
      <w:r w:rsidRPr="008C62A8">
        <w:rPr>
          <w:rFonts w:ascii="Arial" w:hAnsi="Arial" w:cs="Arial"/>
        </w:rPr>
        <w:t>Successive marine heatwaves cause disproportionate coral bleaching during a fast phase transition from El Nino to La Nina</w:t>
      </w:r>
      <w:r>
        <w:rPr>
          <w:rFonts w:ascii="Arial" w:hAnsi="Arial" w:cs="Arial"/>
        </w:rPr>
        <w:t xml:space="preserve">. Sci. Total. Environ. </w:t>
      </w:r>
      <w:proofErr w:type="gramStart"/>
      <w:r>
        <w:rPr>
          <w:rFonts w:ascii="Arial" w:hAnsi="Arial" w:cs="Arial"/>
        </w:rPr>
        <w:t>2020;715:136951</w:t>
      </w:r>
      <w:proofErr w:type="gramEnd"/>
      <w:r>
        <w:rPr>
          <w:rFonts w:ascii="Arial" w:hAnsi="Arial" w:cs="Arial"/>
        </w:rPr>
        <w:t xml:space="preserve">. DOI: </w:t>
      </w:r>
      <w:r w:rsidRPr="00F260F2">
        <w:rPr>
          <w:rFonts w:ascii="Arial" w:hAnsi="Arial" w:cs="Arial"/>
        </w:rPr>
        <w:t>10.1016/j.scitotenv.2020.136951</w:t>
      </w:r>
      <w:r>
        <w:rPr>
          <w:rFonts w:ascii="Arial" w:hAnsi="Arial" w:cs="Arial"/>
        </w:rPr>
        <w:t>.</w:t>
      </w:r>
      <w:r w:rsidR="00610252">
        <w:rPr>
          <w:rFonts w:ascii="Arial" w:hAnsi="Arial" w:cs="Arial"/>
        </w:rPr>
        <w:br w:type="page"/>
      </w:r>
    </w:p>
    <w:p w14:paraId="4027BBC1" w14:textId="28D1693B" w:rsidR="002D5281" w:rsidRPr="002D5281" w:rsidRDefault="002D5281" w:rsidP="00FD5AA1">
      <w:pPr>
        <w:pStyle w:val="Caption"/>
        <w:keepNext/>
        <w:spacing w:line="480" w:lineRule="auto"/>
        <w:jc w:val="both"/>
        <w:rPr>
          <w:rFonts w:ascii="Arial" w:hAnsi="Arial" w:cs="Arial"/>
          <w:b/>
          <w:bCs/>
          <w:i w:val="0"/>
          <w:iCs w:val="0"/>
          <w:color w:val="000000" w:themeColor="text1"/>
          <w:sz w:val="22"/>
          <w:szCs w:val="22"/>
        </w:rPr>
      </w:pPr>
      <w:r w:rsidRPr="002D5281">
        <w:rPr>
          <w:rFonts w:ascii="Arial" w:hAnsi="Arial" w:cs="Arial"/>
          <w:b/>
          <w:bCs/>
          <w:i w:val="0"/>
          <w:iCs w:val="0"/>
          <w:color w:val="000000" w:themeColor="text1"/>
          <w:sz w:val="22"/>
          <w:szCs w:val="22"/>
        </w:rPr>
        <w:lastRenderedPageBreak/>
        <w:t>Tables</w:t>
      </w:r>
    </w:p>
    <w:p w14:paraId="6774F196" w14:textId="22CA2630" w:rsidR="002D5281" w:rsidRPr="00B77FF1" w:rsidRDefault="002D5281" w:rsidP="002D5281">
      <w:pPr>
        <w:pStyle w:val="Caption"/>
        <w:keepNext/>
        <w:jc w:val="both"/>
        <w:rPr>
          <w:rFonts w:ascii="Arial" w:hAnsi="Arial" w:cs="Arial"/>
          <w:color w:val="000000" w:themeColor="text1"/>
        </w:rPr>
      </w:pPr>
      <w:bookmarkStart w:id="1154" w:name="_Ref163643356"/>
      <w:r w:rsidRPr="00B77FF1">
        <w:rPr>
          <w:rFonts w:ascii="Arial" w:hAnsi="Arial" w:cs="Arial"/>
          <w:i w:val="0"/>
          <w:iCs w:val="0"/>
          <w:color w:val="000000" w:themeColor="text1"/>
          <w:sz w:val="22"/>
          <w:szCs w:val="22"/>
        </w:rPr>
        <w:t xml:space="preserve">Table </w:t>
      </w:r>
      <w:r w:rsidRPr="00B77FF1">
        <w:rPr>
          <w:rFonts w:ascii="Arial" w:hAnsi="Arial" w:cs="Arial"/>
          <w:i w:val="0"/>
          <w:iCs w:val="0"/>
          <w:color w:val="000000" w:themeColor="text1"/>
          <w:sz w:val="22"/>
          <w:szCs w:val="22"/>
        </w:rPr>
        <w:fldChar w:fldCharType="begin"/>
      </w:r>
      <w:r w:rsidRPr="00B77FF1">
        <w:rPr>
          <w:rFonts w:ascii="Arial" w:hAnsi="Arial" w:cs="Arial"/>
          <w:i w:val="0"/>
          <w:iCs w:val="0"/>
          <w:color w:val="000000" w:themeColor="text1"/>
          <w:sz w:val="22"/>
          <w:szCs w:val="22"/>
        </w:rPr>
        <w:instrText xml:space="preserve"> SEQ Table \* ARABIC </w:instrText>
      </w:r>
      <w:r w:rsidRPr="00B77FF1">
        <w:rPr>
          <w:rFonts w:ascii="Arial" w:hAnsi="Arial" w:cs="Arial"/>
          <w:i w:val="0"/>
          <w:iCs w:val="0"/>
          <w:color w:val="000000" w:themeColor="text1"/>
          <w:sz w:val="22"/>
          <w:szCs w:val="22"/>
        </w:rPr>
        <w:fldChar w:fldCharType="separate"/>
      </w:r>
      <w:r w:rsidRPr="00B77FF1">
        <w:rPr>
          <w:rFonts w:ascii="Arial" w:hAnsi="Arial" w:cs="Arial"/>
          <w:i w:val="0"/>
          <w:iCs w:val="0"/>
          <w:noProof/>
          <w:color w:val="000000" w:themeColor="text1"/>
          <w:sz w:val="22"/>
          <w:szCs w:val="22"/>
        </w:rPr>
        <w:t>1</w:t>
      </w:r>
      <w:r w:rsidRPr="00B77FF1">
        <w:rPr>
          <w:rFonts w:ascii="Arial" w:hAnsi="Arial" w:cs="Arial"/>
          <w:i w:val="0"/>
          <w:iCs w:val="0"/>
          <w:color w:val="000000" w:themeColor="text1"/>
          <w:sz w:val="22"/>
          <w:szCs w:val="22"/>
        </w:rPr>
        <w:fldChar w:fldCharType="end"/>
      </w:r>
      <w:bookmarkEnd w:id="1154"/>
      <w:r w:rsidRPr="00B77FF1">
        <w:rPr>
          <w:rFonts w:ascii="Arial" w:hAnsi="Arial" w:cs="Arial"/>
          <w:i w:val="0"/>
          <w:iCs w:val="0"/>
          <w:color w:val="000000" w:themeColor="text1"/>
          <w:sz w:val="22"/>
          <w:szCs w:val="22"/>
        </w:rPr>
        <w:t xml:space="preserve"> Number of publications by journals across literature included for this systematic map.</w:t>
      </w:r>
    </w:p>
    <w:tbl>
      <w:tblPr>
        <w:tblStyle w:val="TableGrid"/>
        <w:tblW w:w="0" w:type="auto"/>
        <w:tblLook w:val="04A0" w:firstRow="1" w:lastRow="0" w:firstColumn="1" w:lastColumn="0" w:noHBand="0" w:noVBand="1"/>
      </w:tblPr>
      <w:tblGrid>
        <w:gridCol w:w="5382"/>
        <w:gridCol w:w="3634"/>
      </w:tblGrid>
      <w:tr w:rsidR="002D5281" w:rsidRPr="00657FD3" w14:paraId="292BECC7" w14:textId="77777777" w:rsidTr="00AB04B7">
        <w:tc>
          <w:tcPr>
            <w:tcW w:w="5382" w:type="dxa"/>
          </w:tcPr>
          <w:p w14:paraId="0C64ECE0" w14:textId="77777777" w:rsidR="002D5281" w:rsidRPr="00B77FF1" w:rsidRDefault="002D5281" w:rsidP="00AB04B7">
            <w:pPr>
              <w:spacing w:line="276" w:lineRule="auto"/>
              <w:jc w:val="both"/>
              <w:rPr>
                <w:rFonts w:ascii="Arial" w:hAnsi="Arial" w:cs="Arial"/>
              </w:rPr>
            </w:pPr>
            <w:r w:rsidRPr="00B77FF1">
              <w:rPr>
                <w:rFonts w:ascii="Arial" w:hAnsi="Arial" w:cs="Arial"/>
              </w:rPr>
              <w:t>Journal Name</w:t>
            </w:r>
          </w:p>
        </w:tc>
        <w:tc>
          <w:tcPr>
            <w:tcW w:w="3634" w:type="dxa"/>
          </w:tcPr>
          <w:p w14:paraId="16DFF7A3" w14:textId="77777777" w:rsidR="002D5281" w:rsidRPr="00B77FF1" w:rsidRDefault="002D5281" w:rsidP="00AB04B7">
            <w:pPr>
              <w:spacing w:line="276" w:lineRule="auto"/>
              <w:jc w:val="both"/>
              <w:rPr>
                <w:rFonts w:ascii="Arial" w:hAnsi="Arial" w:cs="Arial"/>
              </w:rPr>
            </w:pPr>
            <w:r w:rsidRPr="00B77FF1">
              <w:rPr>
                <w:rFonts w:ascii="Arial" w:hAnsi="Arial" w:cs="Arial"/>
              </w:rPr>
              <w:t>Number of Publications</w:t>
            </w:r>
          </w:p>
        </w:tc>
      </w:tr>
      <w:tr w:rsidR="002D5281" w:rsidRPr="00657FD3" w14:paraId="36853C4A" w14:textId="77777777" w:rsidTr="00AB04B7">
        <w:tc>
          <w:tcPr>
            <w:tcW w:w="5382" w:type="dxa"/>
          </w:tcPr>
          <w:p w14:paraId="1527497D" w14:textId="77777777" w:rsidR="002D5281" w:rsidRPr="00B77FF1" w:rsidRDefault="002D5281" w:rsidP="00AB04B7">
            <w:pPr>
              <w:jc w:val="both"/>
              <w:rPr>
                <w:rFonts w:ascii="Arial" w:hAnsi="Arial" w:cs="Arial"/>
                <w:color w:val="000000"/>
                <w:sz w:val="20"/>
                <w:szCs w:val="20"/>
              </w:rPr>
            </w:pPr>
            <w:r w:rsidRPr="00B77FF1">
              <w:rPr>
                <w:rFonts w:ascii="Arial" w:hAnsi="Arial" w:cs="Arial"/>
              </w:rPr>
              <w:t>Coral Reefs</w:t>
            </w:r>
          </w:p>
        </w:tc>
        <w:tc>
          <w:tcPr>
            <w:tcW w:w="3634" w:type="dxa"/>
          </w:tcPr>
          <w:p w14:paraId="1F3B06EC" w14:textId="77777777" w:rsidR="002D5281" w:rsidRPr="00B77FF1" w:rsidRDefault="002D5281" w:rsidP="00AB04B7">
            <w:pPr>
              <w:spacing w:line="276" w:lineRule="auto"/>
              <w:jc w:val="both"/>
              <w:rPr>
                <w:rFonts w:ascii="Arial" w:hAnsi="Arial" w:cs="Arial"/>
              </w:rPr>
            </w:pPr>
            <w:r w:rsidRPr="00B77FF1">
              <w:rPr>
                <w:rFonts w:ascii="Arial" w:hAnsi="Arial" w:cs="Arial"/>
              </w:rPr>
              <w:t>17</w:t>
            </w:r>
          </w:p>
        </w:tc>
      </w:tr>
      <w:tr w:rsidR="002D5281" w:rsidRPr="00657FD3" w14:paraId="210B6FC0" w14:textId="77777777" w:rsidTr="00AB04B7">
        <w:tc>
          <w:tcPr>
            <w:tcW w:w="5382" w:type="dxa"/>
          </w:tcPr>
          <w:p w14:paraId="3066B156" w14:textId="77777777" w:rsidR="002D5281" w:rsidRPr="00B77FF1" w:rsidRDefault="002D5281" w:rsidP="00AB04B7">
            <w:pPr>
              <w:spacing w:line="276" w:lineRule="auto"/>
              <w:jc w:val="both"/>
              <w:rPr>
                <w:rFonts w:ascii="Arial" w:hAnsi="Arial" w:cs="Arial"/>
              </w:rPr>
            </w:pPr>
            <w:r w:rsidRPr="00B77FF1">
              <w:rPr>
                <w:rFonts w:ascii="Arial" w:hAnsi="Arial" w:cs="Arial"/>
              </w:rPr>
              <w:t>Frontiers in Marine Science</w:t>
            </w:r>
          </w:p>
        </w:tc>
        <w:tc>
          <w:tcPr>
            <w:tcW w:w="3634" w:type="dxa"/>
          </w:tcPr>
          <w:p w14:paraId="6EADEA89" w14:textId="77777777" w:rsidR="002D5281" w:rsidRPr="00B77FF1" w:rsidRDefault="002D5281" w:rsidP="00AB04B7">
            <w:pPr>
              <w:spacing w:line="276" w:lineRule="auto"/>
              <w:jc w:val="both"/>
              <w:rPr>
                <w:rFonts w:ascii="Arial" w:hAnsi="Arial" w:cs="Arial"/>
              </w:rPr>
            </w:pPr>
            <w:r w:rsidRPr="00B77FF1">
              <w:rPr>
                <w:rFonts w:ascii="Arial" w:hAnsi="Arial" w:cs="Arial"/>
              </w:rPr>
              <w:t>7</w:t>
            </w:r>
          </w:p>
        </w:tc>
      </w:tr>
      <w:tr w:rsidR="002D5281" w:rsidRPr="00657FD3" w14:paraId="4F5D3863" w14:textId="77777777" w:rsidTr="00AB04B7">
        <w:tc>
          <w:tcPr>
            <w:tcW w:w="5382" w:type="dxa"/>
          </w:tcPr>
          <w:p w14:paraId="4ECAD478" w14:textId="77777777" w:rsidR="002D5281" w:rsidRPr="00B77FF1" w:rsidRDefault="002D5281" w:rsidP="00AB04B7">
            <w:pPr>
              <w:spacing w:line="276" w:lineRule="auto"/>
              <w:jc w:val="both"/>
              <w:rPr>
                <w:rFonts w:ascii="Arial" w:hAnsi="Arial" w:cs="Arial"/>
              </w:rPr>
            </w:pPr>
            <w:r w:rsidRPr="00B77FF1">
              <w:rPr>
                <w:rFonts w:ascii="Arial" w:hAnsi="Arial" w:cs="Arial"/>
              </w:rPr>
              <w:t>Scientific Reports</w:t>
            </w:r>
          </w:p>
        </w:tc>
        <w:tc>
          <w:tcPr>
            <w:tcW w:w="3634" w:type="dxa"/>
          </w:tcPr>
          <w:p w14:paraId="5645D084" w14:textId="77777777" w:rsidR="002D5281" w:rsidRPr="00B77FF1" w:rsidRDefault="002D5281" w:rsidP="00AB04B7">
            <w:pPr>
              <w:spacing w:line="276" w:lineRule="auto"/>
              <w:jc w:val="both"/>
              <w:rPr>
                <w:rFonts w:ascii="Arial" w:hAnsi="Arial" w:cs="Arial"/>
              </w:rPr>
            </w:pPr>
            <w:r w:rsidRPr="00B77FF1">
              <w:rPr>
                <w:rFonts w:ascii="Arial" w:hAnsi="Arial" w:cs="Arial"/>
              </w:rPr>
              <w:t>6</w:t>
            </w:r>
          </w:p>
        </w:tc>
      </w:tr>
      <w:tr w:rsidR="002D5281" w:rsidRPr="00657FD3" w14:paraId="62725E68" w14:textId="77777777" w:rsidTr="00AB04B7">
        <w:tc>
          <w:tcPr>
            <w:tcW w:w="5382" w:type="dxa"/>
          </w:tcPr>
          <w:p w14:paraId="4648FF0A" w14:textId="77777777" w:rsidR="002D5281" w:rsidRPr="00B77FF1" w:rsidRDefault="002D5281" w:rsidP="00AB04B7">
            <w:pPr>
              <w:spacing w:line="276" w:lineRule="auto"/>
              <w:jc w:val="both"/>
              <w:rPr>
                <w:rFonts w:ascii="Arial" w:hAnsi="Arial" w:cs="Arial"/>
              </w:rPr>
            </w:pPr>
            <w:r w:rsidRPr="00B77FF1">
              <w:rPr>
                <w:rFonts w:ascii="Arial" w:hAnsi="Arial" w:cs="Arial"/>
              </w:rPr>
              <w:t>Science of The Total Environment</w:t>
            </w:r>
          </w:p>
        </w:tc>
        <w:tc>
          <w:tcPr>
            <w:tcW w:w="3634" w:type="dxa"/>
          </w:tcPr>
          <w:p w14:paraId="796CEAA3" w14:textId="77777777" w:rsidR="002D5281" w:rsidRPr="00B77FF1" w:rsidRDefault="002D5281" w:rsidP="00AB04B7">
            <w:pPr>
              <w:spacing w:line="276" w:lineRule="auto"/>
              <w:jc w:val="both"/>
              <w:rPr>
                <w:rFonts w:ascii="Arial" w:hAnsi="Arial" w:cs="Arial"/>
              </w:rPr>
            </w:pPr>
            <w:r w:rsidRPr="00B77FF1">
              <w:rPr>
                <w:rFonts w:ascii="Arial" w:hAnsi="Arial" w:cs="Arial"/>
              </w:rPr>
              <w:t>4</w:t>
            </w:r>
          </w:p>
        </w:tc>
      </w:tr>
      <w:tr w:rsidR="002D5281" w:rsidRPr="00657FD3" w14:paraId="15FAE2AA" w14:textId="77777777" w:rsidTr="00AB04B7">
        <w:tc>
          <w:tcPr>
            <w:tcW w:w="5382" w:type="dxa"/>
          </w:tcPr>
          <w:p w14:paraId="589CAAE6" w14:textId="77777777" w:rsidR="002D5281" w:rsidRPr="00B77FF1" w:rsidRDefault="002D5281" w:rsidP="00AB04B7">
            <w:pPr>
              <w:spacing w:line="276" w:lineRule="auto"/>
              <w:jc w:val="both"/>
              <w:rPr>
                <w:rFonts w:ascii="Arial" w:hAnsi="Arial" w:cs="Arial"/>
              </w:rPr>
            </w:pPr>
            <w:r w:rsidRPr="00B77FF1">
              <w:rPr>
                <w:rFonts w:ascii="Arial" w:hAnsi="Arial" w:cs="Arial"/>
              </w:rPr>
              <w:t>Diversity</w:t>
            </w:r>
          </w:p>
        </w:tc>
        <w:tc>
          <w:tcPr>
            <w:tcW w:w="3634" w:type="dxa"/>
          </w:tcPr>
          <w:p w14:paraId="0D5521B5" w14:textId="77777777" w:rsidR="002D5281" w:rsidRPr="00B77FF1" w:rsidRDefault="002D5281" w:rsidP="00AB04B7">
            <w:pPr>
              <w:spacing w:line="276" w:lineRule="auto"/>
              <w:jc w:val="both"/>
              <w:rPr>
                <w:rFonts w:ascii="Arial" w:hAnsi="Arial" w:cs="Arial"/>
              </w:rPr>
            </w:pPr>
            <w:r w:rsidRPr="00B77FF1">
              <w:rPr>
                <w:rFonts w:ascii="Arial" w:hAnsi="Arial" w:cs="Arial"/>
              </w:rPr>
              <w:t>3</w:t>
            </w:r>
          </w:p>
        </w:tc>
      </w:tr>
      <w:tr w:rsidR="002D5281" w:rsidRPr="00657FD3" w14:paraId="46B776A2" w14:textId="77777777" w:rsidTr="00AB04B7">
        <w:tc>
          <w:tcPr>
            <w:tcW w:w="5382" w:type="dxa"/>
          </w:tcPr>
          <w:p w14:paraId="54D6594A" w14:textId="77777777" w:rsidR="002D5281" w:rsidRPr="00B77FF1" w:rsidRDefault="002D5281" w:rsidP="00AB04B7">
            <w:pPr>
              <w:spacing w:line="276" w:lineRule="auto"/>
              <w:jc w:val="both"/>
              <w:rPr>
                <w:rFonts w:ascii="Arial" w:hAnsi="Arial" w:cs="Arial"/>
              </w:rPr>
            </w:pPr>
            <w:r w:rsidRPr="00B77FF1">
              <w:rPr>
                <w:rFonts w:ascii="Arial" w:hAnsi="Arial" w:cs="Arial"/>
              </w:rPr>
              <w:t>Global Change Biology</w:t>
            </w:r>
          </w:p>
        </w:tc>
        <w:tc>
          <w:tcPr>
            <w:tcW w:w="3634" w:type="dxa"/>
          </w:tcPr>
          <w:p w14:paraId="3E2C5B4D" w14:textId="77777777" w:rsidR="002D5281" w:rsidRPr="00B77FF1" w:rsidRDefault="002D5281" w:rsidP="00AB04B7">
            <w:pPr>
              <w:spacing w:line="276" w:lineRule="auto"/>
              <w:jc w:val="both"/>
              <w:rPr>
                <w:rFonts w:ascii="Arial" w:hAnsi="Arial" w:cs="Arial"/>
              </w:rPr>
            </w:pPr>
            <w:r w:rsidRPr="00B77FF1">
              <w:rPr>
                <w:rFonts w:ascii="Arial" w:hAnsi="Arial" w:cs="Arial"/>
              </w:rPr>
              <w:t>3</w:t>
            </w:r>
          </w:p>
        </w:tc>
      </w:tr>
      <w:tr w:rsidR="002D5281" w:rsidRPr="00657FD3" w14:paraId="1318F402" w14:textId="77777777" w:rsidTr="00AB04B7">
        <w:tc>
          <w:tcPr>
            <w:tcW w:w="5382" w:type="dxa"/>
          </w:tcPr>
          <w:p w14:paraId="074F00A4" w14:textId="77777777" w:rsidR="002D5281" w:rsidRPr="00B77FF1" w:rsidRDefault="002D5281" w:rsidP="00AB04B7">
            <w:pPr>
              <w:spacing w:line="276" w:lineRule="auto"/>
              <w:jc w:val="both"/>
              <w:rPr>
                <w:rFonts w:ascii="Arial" w:hAnsi="Arial" w:cs="Arial"/>
              </w:rPr>
            </w:pPr>
            <w:r w:rsidRPr="00B77FF1">
              <w:rPr>
                <w:rFonts w:ascii="Arial" w:hAnsi="Arial" w:cs="Arial"/>
              </w:rPr>
              <w:t>Marine Biology</w:t>
            </w:r>
          </w:p>
        </w:tc>
        <w:tc>
          <w:tcPr>
            <w:tcW w:w="3634" w:type="dxa"/>
          </w:tcPr>
          <w:p w14:paraId="7CD85A9B" w14:textId="77777777" w:rsidR="002D5281" w:rsidRPr="00B77FF1" w:rsidRDefault="002D5281" w:rsidP="00AB04B7">
            <w:pPr>
              <w:spacing w:line="276" w:lineRule="auto"/>
              <w:jc w:val="both"/>
              <w:rPr>
                <w:rFonts w:ascii="Arial" w:hAnsi="Arial" w:cs="Arial"/>
              </w:rPr>
            </w:pPr>
            <w:r w:rsidRPr="00B77FF1">
              <w:rPr>
                <w:rFonts w:ascii="Arial" w:hAnsi="Arial" w:cs="Arial"/>
              </w:rPr>
              <w:t>3</w:t>
            </w:r>
          </w:p>
        </w:tc>
      </w:tr>
      <w:tr w:rsidR="002D5281" w:rsidRPr="00657FD3" w14:paraId="7A7EF053" w14:textId="77777777" w:rsidTr="00AB04B7">
        <w:tc>
          <w:tcPr>
            <w:tcW w:w="5382" w:type="dxa"/>
          </w:tcPr>
          <w:p w14:paraId="3F55A268" w14:textId="77777777" w:rsidR="002D5281" w:rsidRPr="00B77FF1" w:rsidRDefault="002D5281" w:rsidP="00AB04B7">
            <w:pPr>
              <w:spacing w:line="276" w:lineRule="auto"/>
              <w:jc w:val="both"/>
              <w:rPr>
                <w:rFonts w:ascii="Arial" w:hAnsi="Arial" w:cs="Arial"/>
              </w:rPr>
            </w:pPr>
            <w:r w:rsidRPr="00B77FF1">
              <w:rPr>
                <w:rFonts w:ascii="Arial" w:hAnsi="Arial" w:cs="Arial"/>
              </w:rPr>
              <w:t>Marine Ecology Progress Series</w:t>
            </w:r>
          </w:p>
        </w:tc>
        <w:tc>
          <w:tcPr>
            <w:tcW w:w="3634" w:type="dxa"/>
          </w:tcPr>
          <w:p w14:paraId="534433AA" w14:textId="77777777" w:rsidR="002D5281" w:rsidRPr="00B77FF1" w:rsidRDefault="002D5281" w:rsidP="00AB04B7">
            <w:pPr>
              <w:spacing w:line="276" w:lineRule="auto"/>
              <w:jc w:val="both"/>
              <w:rPr>
                <w:rFonts w:ascii="Arial" w:hAnsi="Arial" w:cs="Arial"/>
              </w:rPr>
            </w:pPr>
            <w:r w:rsidRPr="00B77FF1">
              <w:rPr>
                <w:rFonts w:ascii="Arial" w:hAnsi="Arial" w:cs="Arial"/>
              </w:rPr>
              <w:t>3</w:t>
            </w:r>
          </w:p>
        </w:tc>
      </w:tr>
      <w:tr w:rsidR="002D5281" w:rsidRPr="00657FD3" w14:paraId="69FCE377" w14:textId="77777777" w:rsidTr="00AB04B7">
        <w:tc>
          <w:tcPr>
            <w:tcW w:w="5382" w:type="dxa"/>
          </w:tcPr>
          <w:p w14:paraId="72D68BBF" w14:textId="77777777" w:rsidR="002D5281" w:rsidRPr="00B77FF1" w:rsidRDefault="002D5281" w:rsidP="00AB04B7">
            <w:pPr>
              <w:spacing w:line="276" w:lineRule="auto"/>
              <w:jc w:val="both"/>
              <w:rPr>
                <w:rFonts w:ascii="Arial" w:hAnsi="Arial" w:cs="Arial"/>
              </w:rPr>
            </w:pPr>
            <w:r w:rsidRPr="00B77FF1">
              <w:rPr>
                <w:rFonts w:ascii="Arial" w:hAnsi="Arial" w:cs="Arial"/>
              </w:rPr>
              <w:t>Marine Pollution Bulletin</w:t>
            </w:r>
          </w:p>
        </w:tc>
        <w:tc>
          <w:tcPr>
            <w:tcW w:w="3634" w:type="dxa"/>
          </w:tcPr>
          <w:p w14:paraId="2BBC184C" w14:textId="77777777" w:rsidR="002D5281" w:rsidRPr="00B77FF1" w:rsidRDefault="002D5281" w:rsidP="00AB04B7">
            <w:pPr>
              <w:spacing w:line="276" w:lineRule="auto"/>
              <w:jc w:val="both"/>
              <w:rPr>
                <w:rFonts w:ascii="Arial" w:hAnsi="Arial" w:cs="Arial"/>
              </w:rPr>
            </w:pPr>
            <w:r w:rsidRPr="00B77FF1">
              <w:rPr>
                <w:rFonts w:ascii="Arial" w:hAnsi="Arial" w:cs="Arial"/>
              </w:rPr>
              <w:t>3</w:t>
            </w:r>
          </w:p>
        </w:tc>
      </w:tr>
      <w:tr w:rsidR="002D5281" w:rsidRPr="00657FD3" w14:paraId="221DAE2F" w14:textId="77777777" w:rsidTr="00AB04B7">
        <w:tc>
          <w:tcPr>
            <w:tcW w:w="5382" w:type="dxa"/>
          </w:tcPr>
          <w:p w14:paraId="25AF2D7D" w14:textId="77777777" w:rsidR="002D5281" w:rsidRPr="00B77FF1" w:rsidRDefault="002D5281" w:rsidP="00AB04B7">
            <w:pPr>
              <w:spacing w:line="276" w:lineRule="auto"/>
              <w:jc w:val="both"/>
              <w:rPr>
                <w:rFonts w:ascii="Arial" w:hAnsi="Arial" w:cs="Arial"/>
              </w:rPr>
            </w:pPr>
            <w:proofErr w:type="spellStart"/>
            <w:r w:rsidRPr="00B77FF1">
              <w:rPr>
                <w:rFonts w:ascii="Arial" w:hAnsi="Arial" w:cs="Arial"/>
              </w:rPr>
              <w:t>PloS</w:t>
            </w:r>
            <w:proofErr w:type="spellEnd"/>
            <w:r w:rsidRPr="00B77FF1">
              <w:rPr>
                <w:rFonts w:ascii="Arial" w:hAnsi="Arial" w:cs="Arial"/>
              </w:rPr>
              <w:t xml:space="preserve"> One</w:t>
            </w:r>
          </w:p>
        </w:tc>
        <w:tc>
          <w:tcPr>
            <w:tcW w:w="3634" w:type="dxa"/>
          </w:tcPr>
          <w:p w14:paraId="4C70E568" w14:textId="77777777" w:rsidR="002D5281" w:rsidRPr="00B77FF1" w:rsidRDefault="002D5281" w:rsidP="00AB04B7">
            <w:pPr>
              <w:spacing w:line="276" w:lineRule="auto"/>
              <w:jc w:val="both"/>
              <w:rPr>
                <w:rFonts w:ascii="Arial" w:hAnsi="Arial" w:cs="Arial"/>
              </w:rPr>
            </w:pPr>
            <w:r w:rsidRPr="00B77FF1">
              <w:rPr>
                <w:rFonts w:ascii="Arial" w:hAnsi="Arial" w:cs="Arial"/>
              </w:rPr>
              <w:t>3</w:t>
            </w:r>
          </w:p>
        </w:tc>
      </w:tr>
      <w:tr w:rsidR="002D5281" w:rsidRPr="00657FD3" w14:paraId="523F4B68" w14:textId="77777777" w:rsidTr="00AB04B7">
        <w:tc>
          <w:tcPr>
            <w:tcW w:w="5382" w:type="dxa"/>
          </w:tcPr>
          <w:p w14:paraId="67B00E06" w14:textId="77777777" w:rsidR="002D5281" w:rsidRPr="00B77FF1" w:rsidRDefault="002D5281" w:rsidP="00AB04B7">
            <w:pPr>
              <w:spacing w:line="276" w:lineRule="auto"/>
              <w:jc w:val="both"/>
              <w:rPr>
                <w:rFonts w:ascii="Arial" w:hAnsi="Arial" w:cs="Arial"/>
              </w:rPr>
            </w:pPr>
            <w:r w:rsidRPr="00B77FF1">
              <w:rPr>
                <w:rFonts w:ascii="Arial" w:hAnsi="Arial" w:cs="Arial"/>
              </w:rPr>
              <w:t>Proceedings of the Royal Society B</w:t>
            </w:r>
          </w:p>
        </w:tc>
        <w:tc>
          <w:tcPr>
            <w:tcW w:w="3634" w:type="dxa"/>
          </w:tcPr>
          <w:p w14:paraId="6816EAEC" w14:textId="77777777" w:rsidR="002D5281" w:rsidRPr="00B77FF1" w:rsidRDefault="002D5281" w:rsidP="00AB04B7">
            <w:pPr>
              <w:spacing w:line="276" w:lineRule="auto"/>
              <w:jc w:val="both"/>
              <w:rPr>
                <w:rFonts w:ascii="Arial" w:hAnsi="Arial" w:cs="Arial"/>
              </w:rPr>
            </w:pPr>
            <w:r w:rsidRPr="00B77FF1">
              <w:rPr>
                <w:rFonts w:ascii="Arial" w:hAnsi="Arial" w:cs="Arial"/>
              </w:rPr>
              <w:t>3</w:t>
            </w:r>
          </w:p>
        </w:tc>
      </w:tr>
      <w:tr w:rsidR="002D5281" w:rsidRPr="00657FD3" w14:paraId="3F7FC3BB" w14:textId="77777777" w:rsidTr="00AB04B7">
        <w:tc>
          <w:tcPr>
            <w:tcW w:w="5382" w:type="dxa"/>
          </w:tcPr>
          <w:p w14:paraId="613CAF4B" w14:textId="77777777" w:rsidR="002D5281" w:rsidRPr="00B77FF1" w:rsidRDefault="002D5281" w:rsidP="00AB04B7">
            <w:pPr>
              <w:spacing w:line="276" w:lineRule="auto"/>
              <w:jc w:val="both"/>
              <w:rPr>
                <w:rFonts w:ascii="Arial" w:hAnsi="Arial" w:cs="Arial"/>
              </w:rPr>
            </w:pPr>
            <w:r w:rsidRPr="00B77FF1">
              <w:rPr>
                <w:rFonts w:ascii="Arial" w:hAnsi="Arial" w:cs="Arial"/>
              </w:rPr>
              <w:t>Bulletin of Marine Science</w:t>
            </w:r>
          </w:p>
        </w:tc>
        <w:tc>
          <w:tcPr>
            <w:tcW w:w="3634" w:type="dxa"/>
          </w:tcPr>
          <w:p w14:paraId="701DBA44" w14:textId="77777777" w:rsidR="002D5281" w:rsidRPr="00B77FF1" w:rsidRDefault="002D5281" w:rsidP="00AB04B7">
            <w:pPr>
              <w:spacing w:line="276" w:lineRule="auto"/>
              <w:jc w:val="both"/>
              <w:rPr>
                <w:rFonts w:ascii="Arial" w:hAnsi="Arial" w:cs="Arial"/>
              </w:rPr>
            </w:pPr>
            <w:r w:rsidRPr="00B77FF1">
              <w:rPr>
                <w:rFonts w:ascii="Arial" w:hAnsi="Arial" w:cs="Arial"/>
              </w:rPr>
              <w:t>2</w:t>
            </w:r>
          </w:p>
        </w:tc>
      </w:tr>
      <w:tr w:rsidR="002D5281" w:rsidRPr="00657FD3" w14:paraId="69FD9024" w14:textId="77777777" w:rsidTr="00AB04B7">
        <w:tc>
          <w:tcPr>
            <w:tcW w:w="5382" w:type="dxa"/>
          </w:tcPr>
          <w:p w14:paraId="2384AEAF" w14:textId="77777777" w:rsidR="002D5281" w:rsidRPr="00B77FF1" w:rsidRDefault="002D5281" w:rsidP="00AB04B7">
            <w:pPr>
              <w:spacing w:line="276" w:lineRule="auto"/>
              <w:jc w:val="both"/>
              <w:rPr>
                <w:rFonts w:ascii="Arial" w:hAnsi="Arial" w:cs="Arial"/>
              </w:rPr>
            </w:pPr>
            <w:r w:rsidRPr="00B77FF1">
              <w:rPr>
                <w:rFonts w:ascii="Arial" w:hAnsi="Arial" w:cs="Arial"/>
              </w:rPr>
              <w:t>Ecology and Evolution</w:t>
            </w:r>
          </w:p>
        </w:tc>
        <w:tc>
          <w:tcPr>
            <w:tcW w:w="3634" w:type="dxa"/>
          </w:tcPr>
          <w:p w14:paraId="342E2992" w14:textId="77777777" w:rsidR="002D5281" w:rsidRPr="00B77FF1" w:rsidRDefault="002D5281" w:rsidP="00AB04B7">
            <w:pPr>
              <w:spacing w:line="276" w:lineRule="auto"/>
              <w:jc w:val="both"/>
              <w:rPr>
                <w:rFonts w:ascii="Arial" w:hAnsi="Arial" w:cs="Arial"/>
              </w:rPr>
            </w:pPr>
            <w:r w:rsidRPr="00B77FF1">
              <w:rPr>
                <w:rFonts w:ascii="Arial" w:hAnsi="Arial" w:cs="Arial"/>
              </w:rPr>
              <w:t>2</w:t>
            </w:r>
          </w:p>
        </w:tc>
      </w:tr>
      <w:tr w:rsidR="002D5281" w:rsidRPr="00657FD3" w14:paraId="2AE2586A" w14:textId="77777777" w:rsidTr="00AB04B7">
        <w:tc>
          <w:tcPr>
            <w:tcW w:w="5382" w:type="dxa"/>
          </w:tcPr>
          <w:p w14:paraId="3F8FA792" w14:textId="77777777" w:rsidR="002D5281" w:rsidRPr="00B77FF1" w:rsidRDefault="002D5281" w:rsidP="00AB04B7">
            <w:pPr>
              <w:spacing w:line="276" w:lineRule="auto"/>
              <w:jc w:val="both"/>
              <w:rPr>
                <w:rFonts w:ascii="Arial" w:hAnsi="Arial" w:cs="Arial"/>
              </w:rPr>
            </w:pPr>
            <w:r w:rsidRPr="00B77FF1">
              <w:rPr>
                <w:rFonts w:ascii="Arial" w:hAnsi="Arial" w:cs="Arial"/>
              </w:rPr>
              <w:t>Journal of Experimental Marine Biology and Ecology</w:t>
            </w:r>
          </w:p>
        </w:tc>
        <w:tc>
          <w:tcPr>
            <w:tcW w:w="3634" w:type="dxa"/>
          </w:tcPr>
          <w:p w14:paraId="051C5480" w14:textId="77777777" w:rsidR="002D5281" w:rsidRPr="00B77FF1" w:rsidRDefault="002D5281" w:rsidP="00AB04B7">
            <w:pPr>
              <w:spacing w:line="276" w:lineRule="auto"/>
              <w:jc w:val="both"/>
              <w:rPr>
                <w:rFonts w:ascii="Arial" w:hAnsi="Arial" w:cs="Arial"/>
              </w:rPr>
            </w:pPr>
            <w:r w:rsidRPr="00B77FF1">
              <w:rPr>
                <w:rFonts w:ascii="Arial" w:hAnsi="Arial" w:cs="Arial"/>
              </w:rPr>
              <w:t>2</w:t>
            </w:r>
          </w:p>
        </w:tc>
      </w:tr>
      <w:tr w:rsidR="002D5281" w:rsidRPr="00657FD3" w14:paraId="7C5DD4C7" w14:textId="77777777" w:rsidTr="00AB04B7">
        <w:tc>
          <w:tcPr>
            <w:tcW w:w="5382" w:type="dxa"/>
          </w:tcPr>
          <w:p w14:paraId="4866B0E6" w14:textId="77777777" w:rsidR="002D5281" w:rsidRPr="00B77FF1" w:rsidRDefault="002D5281" w:rsidP="00AB04B7">
            <w:pPr>
              <w:spacing w:line="276" w:lineRule="auto"/>
              <w:jc w:val="both"/>
              <w:rPr>
                <w:rFonts w:ascii="Arial" w:hAnsi="Arial" w:cs="Arial"/>
              </w:rPr>
            </w:pPr>
            <w:r w:rsidRPr="00B77FF1">
              <w:rPr>
                <w:rFonts w:ascii="Arial" w:hAnsi="Arial" w:cs="Arial"/>
              </w:rPr>
              <w:t>Limnology and oceanography</w:t>
            </w:r>
          </w:p>
        </w:tc>
        <w:tc>
          <w:tcPr>
            <w:tcW w:w="3634" w:type="dxa"/>
          </w:tcPr>
          <w:p w14:paraId="269D51F4" w14:textId="77777777" w:rsidR="002D5281" w:rsidRPr="00B77FF1" w:rsidRDefault="002D5281" w:rsidP="00AB04B7">
            <w:pPr>
              <w:spacing w:line="276" w:lineRule="auto"/>
              <w:jc w:val="both"/>
              <w:rPr>
                <w:rFonts w:ascii="Arial" w:hAnsi="Arial" w:cs="Arial"/>
              </w:rPr>
            </w:pPr>
            <w:r w:rsidRPr="00B77FF1">
              <w:rPr>
                <w:rFonts w:ascii="Arial" w:hAnsi="Arial" w:cs="Arial"/>
              </w:rPr>
              <w:t>2</w:t>
            </w:r>
          </w:p>
        </w:tc>
      </w:tr>
      <w:tr w:rsidR="002D5281" w:rsidRPr="00657FD3" w14:paraId="7C060171" w14:textId="77777777" w:rsidTr="00AB04B7">
        <w:tc>
          <w:tcPr>
            <w:tcW w:w="5382" w:type="dxa"/>
          </w:tcPr>
          <w:p w14:paraId="36B8E003" w14:textId="77777777" w:rsidR="002D5281" w:rsidRPr="00B77FF1" w:rsidRDefault="002D5281" w:rsidP="00AB04B7">
            <w:pPr>
              <w:spacing w:line="276" w:lineRule="auto"/>
              <w:jc w:val="both"/>
              <w:rPr>
                <w:rFonts w:ascii="Arial" w:hAnsi="Arial" w:cs="Arial"/>
              </w:rPr>
            </w:pPr>
            <w:r w:rsidRPr="00B77FF1">
              <w:rPr>
                <w:rFonts w:ascii="Arial" w:hAnsi="Arial" w:cs="Arial"/>
              </w:rPr>
              <w:t>Molecular Ecology</w:t>
            </w:r>
          </w:p>
        </w:tc>
        <w:tc>
          <w:tcPr>
            <w:tcW w:w="3634" w:type="dxa"/>
          </w:tcPr>
          <w:p w14:paraId="6D76A788" w14:textId="77777777" w:rsidR="002D5281" w:rsidRPr="00B77FF1" w:rsidRDefault="002D5281" w:rsidP="00AB04B7">
            <w:pPr>
              <w:spacing w:line="276" w:lineRule="auto"/>
              <w:jc w:val="both"/>
              <w:rPr>
                <w:rFonts w:ascii="Arial" w:hAnsi="Arial" w:cs="Arial"/>
              </w:rPr>
            </w:pPr>
            <w:r w:rsidRPr="00B77FF1">
              <w:rPr>
                <w:rFonts w:ascii="Arial" w:hAnsi="Arial" w:cs="Arial"/>
              </w:rPr>
              <w:t>2</w:t>
            </w:r>
          </w:p>
        </w:tc>
      </w:tr>
      <w:tr w:rsidR="002D5281" w:rsidRPr="00657FD3" w14:paraId="21DE6017" w14:textId="77777777" w:rsidTr="00AB04B7">
        <w:tc>
          <w:tcPr>
            <w:tcW w:w="5382" w:type="dxa"/>
          </w:tcPr>
          <w:p w14:paraId="0D7241C4" w14:textId="77777777" w:rsidR="002D5281" w:rsidRPr="00B77FF1" w:rsidRDefault="002D5281" w:rsidP="00AB04B7">
            <w:pPr>
              <w:spacing w:line="276" w:lineRule="auto"/>
              <w:jc w:val="both"/>
              <w:rPr>
                <w:rFonts w:ascii="Arial" w:hAnsi="Arial" w:cs="Arial"/>
              </w:rPr>
            </w:pPr>
            <w:r w:rsidRPr="00B77FF1">
              <w:rPr>
                <w:rFonts w:ascii="Arial" w:hAnsi="Arial" w:cs="Arial"/>
              </w:rPr>
              <w:t>Applied microbiology and biotechnology</w:t>
            </w:r>
          </w:p>
        </w:tc>
        <w:tc>
          <w:tcPr>
            <w:tcW w:w="3634" w:type="dxa"/>
          </w:tcPr>
          <w:p w14:paraId="7351BD76"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609B5D94" w14:textId="77777777" w:rsidTr="00AB04B7">
        <w:tc>
          <w:tcPr>
            <w:tcW w:w="5382" w:type="dxa"/>
          </w:tcPr>
          <w:p w14:paraId="6B190E85" w14:textId="77777777" w:rsidR="002D5281" w:rsidRPr="00B77FF1" w:rsidRDefault="002D5281" w:rsidP="00AB04B7">
            <w:pPr>
              <w:spacing w:line="276" w:lineRule="auto"/>
              <w:jc w:val="both"/>
              <w:rPr>
                <w:rFonts w:ascii="Arial" w:hAnsi="Arial" w:cs="Arial"/>
              </w:rPr>
            </w:pPr>
            <w:r w:rsidRPr="00B77FF1">
              <w:rPr>
                <w:rFonts w:ascii="Arial" w:hAnsi="Arial" w:cs="Arial"/>
              </w:rPr>
              <w:t>Aquatic Conservation: Marine and Freshwater Ecosystems</w:t>
            </w:r>
          </w:p>
        </w:tc>
        <w:tc>
          <w:tcPr>
            <w:tcW w:w="3634" w:type="dxa"/>
          </w:tcPr>
          <w:p w14:paraId="3B4EFF0D"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4483B8C0" w14:textId="77777777" w:rsidTr="00AB04B7">
        <w:tc>
          <w:tcPr>
            <w:tcW w:w="5382" w:type="dxa"/>
          </w:tcPr>
          <w:p w14:paraId="4361D806" w14:textId="77777777" w:rsidR="002D5281" w:rsidRPr="00B77FF1" w:rsidRDefault="002D5281" w:rsidP="00AB04B7">
            <w:pPr>
              <w:tabs>
                <w:tab w:val="left" w:pos="3045"/>
              </w:tabs>
              <w:spacing w:line="276" w:lineRule="auto"/>
              <w:jc w:val="both"/>
              <w:rPr>
                <w:rFonts w:ascii="Arial" w:hAnsi="Arial" w:cs="Arial"/>
              </w:rPr>
            </w:pPr>
            <w:r w:rsidRPr="00B77FF1">
              <w:rPr>
                <w:rFonts w:ascii="Arial" w:hAnsi="Arial" w:cs="Arial"/>
              </w:rPr>
              <w:t>Aquatic Ecosystem Health &amp; Management</w:t>
            </w:r>
          </w:p>
        </w:tc>
        <w:tc>
          <w:tcPr>
            <w:tcW w:w="3634" w:type="dxa"/>
          </w:tcPr>
          <w:p w14:paraId="1BA92F2E"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3801C83D" w14:textId="77777777" w:rsidTr="00AB04B7">
        <w:tc>
          <w:tcPr>
            <w:tcW w:w="5382" w:type="dxa"/>
          </w:tcPr>
          <w:p w14:paraId="0C536AB4" w14:textId="77777777" w:rsidR="002D5281" w:rsidRPr="00B77FF1" w:rsidRDefault="002D5281" w:rsidP="00AB04B7">
            <w:pPr>
              <w:spacing w:line="276" w:lineRule="auto"/>
              <w:jc w:val="both"/>
              <w:rPr>
                <w:rFonts w:ascii="Arial" w:hAnsi="Arial" w:cs="Arial"/>
              </w:rPr>
            </w:pPr>
            <w:r w:rsidRPr="00B77FF1">
              <w:rPr>
                <w:rFonts w:ascii="Arial" w:hAnsi="Arial" w:cs="Arial"/>
              </w:rPr>
              <w:t>Biodiversity and Conservation</w:t>
            </w:r>
          </w:p>
        </w:tc>
        <w:tc>
          <w:tcPr>
            <w:tcW w:w="3634" w:type="dxa"/>
          </w:tcPr>
          <w:p w14:paraId="773143C5"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7BA805C7" w14:textId="77777777" w:rsidTr="00AB04B7">
        <w:tc>
          <w:tcPr>
            <w:tcW w:w="5382" w:type="dxa"/>
          </w:tcPr>
          <w:p w14:paraId="376BA6C0" w14:textId="77777777" w:rsidR="002D5281" w:rsidRPr="00B77FF1" w:rsidRDefault="002D5281" w:rsidP="00AB04B7">
            <w:pPr>
              <w:spacing w:line="276" w:lineRule="auto"/>
              <w:jc w:val="both"/>
              <w:rPr>
                <w:rFonts w:ascii="Arial" w:hAnsi="Arial" w:cs="Arial"/>
              </w:rPr>
            </w:pPr>
            <w:proofErr w:type="spellStart"/>
            <w:r w:rsidRPr="00B77FF1">
              <w:rPr>
                <w:rFonts w:ascii="Arial" w:hAnsi="Arial" w:cs="Arial"/>
              </w:rPr>
              <w:t>Biogeosciences</w:t>
            </w:r>
            <w:proofErr w:type="spellEnd"/>
          </w:p>
        </w:tc>
        <w:tc>
          <w:tcPr>
            <w:tcW w:w="3634" w:type="dxa"/>
          </w:tcPr>
          <w:p w14:paraId="37E8DE61"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61F0FFE2" w14:textId="77777777" w:rsidTr="00AB04B7">
        <w:tc>
          <w:tcPr>
            <w:tcW w:w="5382" w:type="dxa"/>
          </w:tcPr>
          <w:p w14:paraId="77F29BA0" w14:textId="77777777" w:rsidR="002D5281" w:rsidRPr="00B77FF1" w:rsidRDefault="002D5281" w:rsidP="00AB04B7">
            <w:pPr>
              <w:spacing w:line="276" w:lineRule="auto"/>
              <w:jc w:val="both"/>
              <w:rPr>
                <w:rFonts w:ascii="Arial" w:hAnsi="Arial" w:cs="Arial"/>
              </w:rPr>
            </w:pPr>
            <w:r w:rsidRPr="00B77FF1">
              <w:rPr>
                <w:rFonts w:ascii="Arial" w:hAnsi="Arial" w:cs="Arial"/>
              </w:rPr>
              <w:t>Cell Stress and Chaperones</w:t>
            </w:r>
          </w:p>
        </w:tc>
        <w:tc>
          <w:tcPr>
            <w:tcW w:w="3634" w:type="dxa"/>
          </w:tcPr>
          <w:p w14:paraId="31493E8A"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56FD236B" w14:textId="77777777" w:rsidTr="00AB04B7">
        <w:tc>
          <w:tcPr>
            <w:tcW w:w="5382" w:type="dxa"/>
          </w:tcPr>
          <w:p w14:paraId="75957370" w14:textId="77777777" w:rsidR="002D5281" w:rsidRPr="00B77FF1" w:rsidRDefault="002D5281" w:rsidP="00AB04B7">
            <w:pPr>
              <w:spacing w:line="276" w:lineRule="auto"/>
              <w:jc w:val="both"/>
              <w:rPr>
                <w:rFonts w:ascii="Arial" w:hAnsi="Arial" w:cs="Arial"/>
              </w:rPr>
            </w:pPr>
            <w:proofErr w:type="spellStart"/>
            <w:r w:rsidRPr="00B77FF1">
              <w:rPr>
                <w:rFonts w:ascii="Arial" w:hAnsi="Arial" w:cs="Arial"/>
              </w:rPr>
              <w:t>Ecography</w:t>
            </w:r>
            <w:proofErr w:type="spellEnd"/>
          </w:p>
        </w:tc>
        <w:tc>
          <w:tcPr>
            <w:tcW w:w="3634" w:type="dxa"/>
          </w:tcPr>
          <w:p w14:paraId="017A96F0"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67DBB4F0" w14:textId="77777777" w:rsidTr="00AB04B7">
        <w:tc>
          <w:tcPr>
            <w:tcW w:w="5382" w:type="dxa"/>
          </w:tcPr>
          <w:p w14:paraId="48449C7C" w14:textId="77777777" w:rsidR="002D5281" w:rsidRPr="00B77FF1" w:rsidRDefault="002D5281" w:rsidP="00AB04B7">
            <w:pPr>
              <w:spacing w:line="276" w:lineRule="auto"/>
              <w:jc w:val="both"/>
              <w:rPr>
                <w:rFonts w:ascii="Arial" w:hAnsi="Arial" w:cs="Arial"/>
              </w:rPr>
            </w:pPr>
            <w:r w:rsidRPr="00B77FF1">
              <w:rPr>
                <w:rFonts w:ascii="Arial" w:hAnsi="Arial" w:cs="Arial"/>
              </w:rPr>
              <w:t>Environmental Science and Pollution Research</w:t>
            </w:r>
          </w:p>
        </w:tc>
        <w:tc>
          <w:tcPr>
            <w:tcW w:w="3634" w:type="dxa"/>
          </w:tcPr>
          <w:p w14:paraId="0B341379"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425C4D91" w14:textId="77777777" w:rsidTr="00AB04B7">
        <w:tc>
          <w:tcPr>
            <w:tcW w:w="5382" w:type="dxa"/>
          </w:tcPr>
          <w:p w14:paraId="72B94CED" w14:textId="77777777" w:rsidR="002D5281" w:rsidRPr="00B77FF1" w:rsidRDefault="002D5281" w:rsidP="00AB04B7">
            <w:pPr>
              <w:spacing w:line="276" w:lineRule="auto"/>
              <w:jc w:val="both"/>
              <w:rPr>
                <w:rFonts w:ascii="Arial" w:hAnsi="Arial" w:cs="Arial"/>
              </w:rPr>
            </w:pPr>
            <w:r w:rsidRPr="00B77FF1">
              <w:rPr>
                <w:rFonts w:ascii="Arial" w:hAnsi="Arial" w:cs="Arial"/>
              </w:rPr>
              <w:t>Estuarine, Coastal and Shelf Science</w:t>
            </w:r>
          </w:p>
        </w:tc>
        <w:tc>
          <w:tcPr>
            <w:tcW w:w="3634" w:type="dxa"/>
          </w:tcPr>
          <w:p w14:paraId="49C915F6"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223EDFD8" w14:textId="77777777" w:rsidTr="00AB04B7">
        <w:tc>
          <w:tcPr>
            <w:tcW w:w="5382" w:type="dxa"/>
          </w:tcPr>
          <w:p w14:paraId="6A188D4A" w14:textId="77777777" w:rsidR="002D5281" w:rsidRPr="00B77FF1" w:rsidRDefault="002D5281" w:rsidP="00AB04B7">
            <w:pPr>
              <w:spacing w:line="276" w:lineRule="auto"/>
              <w:jc w:val="both"/>
              <w:rPr>
                <w:rFonts w:ascii="Arial" w:hAnsi="Arial" w:cs="Arial"/>
              </w:rPr>
            </w:pPr>
            <w:r w:rsidRPr="00B77FF1">
              <w:rPr>
                <w:rFonts w:ascii="Arial" w:hAnsi="Arial" w:cs="Arial"/>
              </w:rPr>
              <w:t>Frontiers in Physiology</w:t>
            </w:r>
          </w:p>
        </w:tc>
        <w:tc>
          <w:tcPr>
            <w:tcW w:w="3634" w:type="dxa"/>
          </w:tcPr>
          <w:p w14:paraId="4AF13303"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78891F7C" w14:textId="77777777" w:rsidTr="00AB04B7">
        <w:tc>
          <w:tcPr>
            <w:tcW w:w="5382" w:type="dxa"/>
          </w:tcPr>
          <w:p w14:paraId="611E2E91" w14:textId="77777777" w:rsidR="002D5281" w:rsidRPr="00B77FF1" w:rsidRDefault="002D5281" w:rsidP="00AB04B7">
            <w:pPr>
              <w:spacing w:line="276" w:lineRule="auto"/>
              <w:jc w:val="both"/>
              <w:rPr>
                <w:rFonts w:ascii="Arial" w:hAnsi="Arial" w:cs="Arial"/>
              </w:rPr>
            </w:pPr>
            <w:r w:rsidRPr="00B77FF1">
              <w:rPr>
                <w:rFonts w:ascii="Arial" w:hAnsi="Arial" w:cs="Arial"/>
              </w:rPr>
              <w:t>Geophysical Research Letters</w:t>
            </w:r>
          </w:p>
        </w:tc>
        <w:tc>
          <w:tcPr>
            <w:tcW w:w="3634" w:type="dxa"/>
          </w:tcPr>
          <w:p w14:paraId="5DED6D5B"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44B632CA" w14:textId="77777777" w:rsidTr="00AB04B7">
        <w:tc>
          <w:tcPr>
            <w:tcW w:w="5382" w:type="dxa"/>
          </w:tcPr>
          <w:p w14:paraId="3F89D9AC" w14:textId="77777777" w:rsidR="002D5281" w:rsidRPr="00B77FF1" w:rsidRDefault="002D5281" w:rsidP="00AB04B7">
            <w:pPr>
              <w:spacing w:line="276" w:lineRule="auto"/>
              <w:jc w:val="both"/>
              <w:rPr>
                <w:rFonts w:ascii="Arial" w:hAnsi="Arial" w:cs="Arial"/>
              </w:rPr>
            </w:pPr>
            <w:r w:rsidRPr="00B77FF1">
              <w:rPr>
                <w:rFonts w:ascii="Arial" w:hAnsi="Arial" w:cs="Arial"/>
              </w:rPr>
              <w:t>Helgoland Marine Research</w:t>
            </w:r>
          </w:p>
        </w:tc>
        <w:tc>
          <w:tcPr>
            <w:tcW w:w="3634" w:type="dxa"/>
          </w:tcPr>
          <w:p w14:paraId="26707E9E"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1320CE38" w14:textId="77777777" w:rsidTr="00AB04B7">
        <w:tc>
          <w:tcPr>
            <w:tcW w:w="5382" w:type="dxa"/>
          </w:tcPr>
          <w:p w14:paraId="1CC73C7D" w14:textId="77777777" w:rsidR="002D5281" w:rsidRPr="00B77FF1" w:rsidRDefault="002D5281" w:rsidP="00AB04B7">
            <w:pPr>
              <w:spacing w:line="276" w:lineRule="auto"/>
              <w:jc w:val="both"/>
              <w:rPr>
                <w:rFonts w:ascii="Arial" w:hAnsi="Arial" w:cs="Arial"/>
              </w:rPr>
            </w:pPr>
            <w:r w:rsidRPr="00B77FF1">
              <w:rPr>
                <w:rFonts w:ascii="Arial" w:hAnsi="Arial" w:cs="Arial"/>
              </w:rPr>
              <w:t>Integrative Organismal Biology</w:t>
            </w:r>
          </w:p>
        </w:tc>
        <w:tc>
          <w:tcPr>
            <w:tcW w:w="3634" w:type="dxa"/>
          </w:tcPr>
          <w:p w14:paraId="2268375E"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05762CC2" w14:textId="77777777" w:rsidTr="00AB04B7">
        <w:tc>
          <w:tcPr>
            <w:tcW w:w="5382" w:type="dxa"/>
          </w:tcPr>
          <w:p w14:paraId="6C93EF3E" w14:textId="77777777" w:rsidR="002D5281" w:rsidRPr="00B77FF1" w:rsidRDefault="002D5281" w:rsidP="00AB04B7">
            <w:pPr>
              <w:spacing w:line="276" w:lineRule="auto"/>
              <w:jc w:val="both"/>
              <w:rPr>
                <w:rFonts w:ascii="Arial" w:hAnsi="Arial" w:cs="Arial"/>
              </w:rPr>
            </w:pPr>
            <w:r w:rsidRPr="00B77FF1">
              <w:rPr>
                <w:rFonts w:ascii="Arial" w:hAnsi="Arial" w:cs="Arial"/>
              </w:rPr>
              <w:t>Journal of Experimental Biology</w:t>
            </w:r>
          </w:p>
        </w:tc>
        <w:tc>
          <w:tcPr>
            <w:tcW w:w="3634" w:type="dxa"/>
          </w:tcPr>
          <w:p w14:paraId="024E0082"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6206BC2A" w14:textId="77777777" w:rsidTr="00AB04B7">
        <w:tc>
          <w:tcPr>
            <w:tcW w:w="5382" w:type="dxa"/>
          </w:tcPr>
          <w:p w14:paraId="219FC46E" w14:textId="77777777" w:rsidR="002D5281" w:rsidRPr="00B77FF1" w:rsidRDefault="002D5281" w:rsidP="00AB04B7">
            <w:pPr>
              <w:spacing w:line="276" w:lineRule="auto"/>
              <w:jc w:val="both"/>
              <w:rPr>
                <w:rFonts w:ascii="Arial" w:hAnsi="Arial" w:cs="Arial"/>
              </w:rPr>
            </w:pPr>
            <w:r w:rsidRPr="00B77FF1">
              <w:rPr>
                <w:rFonts w:ascii="Arial" w:hAnsi="Arial" w:cs="Arial"/>
              </w:rPr>
              <w:t>Journal of Heredity</w:t>
            </w:r>
          </w:p>
        </w:tc>
        <w:tc>
          <w:tcPr>
            <w:tcW w:w="3634" w:type="dxa"/>
          </w:tcPr>
          <w:p w14:paraId="093F720B"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50317921" w14:textId="77777777" w:rsidTr="00AB04B7">
        <w:tc>
          <w:tcPr>
            <w:tcW w:w="5382" w:type="dxa"/>
          </w:tcPr>
          <w:p w14:paraId="376D873D" w14:textId="77777777" w:rsidR="002D5281" w:rsidRPr="00B77FF1" w:rsidRDefault="002D5281" w:rsidP="00AB04B7">
            <w:pPr>
              <w:spacing w:line="276" w:lineRule="auto"/>
              <w:jc w:val="both"/>
              <w:rPr>
                <w:rFonts w:ascii="Arial" w:hAnsi="Arial" w:cs="Arial"/>
              </w:rPr>
            </w:pPr>
            <w:r w:rsidRPr="00B77FF1">
              <w:rPr>
                <w:rFonts w:ascii="Arial" w:hAnsi="Arial" w:cs="Arial"/>
              </w:rPr>
              <w:t>Journal of Marine Science and Engineering</w:t>
            </w:r>
          </w:p>
        </w:tc>
        <w:tc>
          <w:tcPr>
            <w:tcW w:w="3634" w:type="dxa"/>
          </w:tcPr>
          <w:p w14:paraId="7FEA0792"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485B1594" w14:textId="77777777" w:rsidTr="00AB04B7">
        <w:tc>
          <w:tcPr>
            <w:tcW w:w="5382" w:type="dxa"/>
          </w:tcPr>
          <w:p w14:paraId="1500C207" w14:textId="77777777" w:rsidR="002D5281" w:rsidRPr="00B77FF1" w:rsidRDefault="002D5281" w:rsidP="00AB04B7">
            <w:pPr>
              <w:spacing w:line="276" w:lineRule="auto"/>
              <w:jc w:val="both"/>
              <w:rPr>
                <w:rFonts w:ascii="Arial" w:hAnsi="Arial" w:cs="Arial"/>
              </w:rPr>
            </w:pPr>
            <w:r w:rsidRPr="00B77FF1">
              <w:rPr>
                <w:rFonts w:ascii="Arial" w:hAnsi="Arial" w:cs="Arial"/>
              </w:rPr>
              <w:t>Journal of phycology</w:t>
            </w:r>
          </w:p>
        </w:tc>
        <w:tc>
          <w:tcPr>
            <w:tcW w:w="3634" w:type="dxa"/>
          </w:tcPr>
          <w:p w14:paraId="5920549E"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472657C6" w14:textId="77777777" w:rsidTr="00AB04B7">
        <w:tc>
          <w:tcPr>
            <w:tcW w:w="5382" w:type="dxa"/>
          </w:tcPr>
          <w:p w14:paraId="6957A2FC" w14:textId="77777777" w:rsidR="002D5281" w:rsidRPr="00B77FF1" w:rsidRDefault="002D5281" w:rsidP="00AB04B7">
            <w:pPr>
              <w:spacing w:line="276" w:lineRule="auto"/>
              <w:jc w:val="both"/>
              <w:rPr>
                <w:rFonts w:ascii="Arial" w:hAnsi="Arial" w:cs="Arial"/>
              </w:rPr>
            </w:pPr>
            <w:r w:rsidRPr="00B77FF1">
              <w:rPr>
                <w:rFonts w:ascii="Arial" w:hAnsi="Arial" w:cs="Arial"/>
              </w:rPr>
              <w:t>Marine Chemistry</w:t>
            </w:r>
          </w:p>
        </w:tc>
        <w:tc>
          <w:tcPr>
            <w:tcW w:w="3634" w:type="dxa"/>
          </w:tcPr>
          <w:p w14:paraId="62147DAE"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01B94686" w14:textId="77777777" w:rsidTr="00AB04B7">
        <w:tc>
          <w:tcPr>
            <w:tcW w:w="5382" w:type="dxa"/>
          </w:tcPr>
          <w:p w14:paraId="25021F6C" w14:textId="77777777" w:rsidR="002D5281" w:rsidRPr="00B77FF1" w:rsidRDefault="002D5281" w:rsidP="00AB04B7">
            <w:pPr>
              <w:spacing w:line="276" w:lineRule="auto"/>
              <w:jc w:val="both"/>
              <w:rPr>
                <w:rFonts w:ascii="Arial" w:hAnsi="Arial" w:cs="Arial"/>
              </w:rPr>
            </w:pPr>
            <w:r w:rsidRPr="00B77FF1">
              <w:rPr>
                <w:rFonts w:ascii="Arial" w:hAnsi="Arial" w:cs="Arial"/>
              </w:rPr>
              <w:t>Marine Environmental Research</w:t>
            </w:r>
          </w:p>
        </w:tc>
        <w:tc>
          <w:tcPr>
            <w:tcW w:w="3634" w:type="dxa"/>
          </w:tcPr>
          <w:p w14:paraId="5D7C3991"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641A5A12" w14:textId="77777777" w:rsidTr="00AB04B7">
        <w:tc>
          <w:tcPr>
            <w:tcW w:w="5382" w:type="dxa"/>
          </w:tcPr>
          <w:p w14:paraId="3BD323CC" w14:textId="77777777" w:rsidR="002D5281" w:rsidRPr="00B77FF1" w:rsidRDefault="002D5281" w:rsidP="00AB04B7">
            <w:pPr>
              <w:spacing w:line="276" w:lineRule="auto"/>
              <w:jc w:val="both"/>
              <w:rPr>
                <w:rFonts w:ascii="Arial" w:hAnsi="Arial" w:cs="Arial"/>
              </w:rPr>
            </w:pPr>
            <w:r w:rsidRPr="00B77FF1">
              <w:rPr>
                <w:rFonts w:ascii="Arial" w:hAnsi="Arial" w:cs="Arial"/>
              </w:rPr>
              <w:t>Microorganisms</w:t>
            </w:r>
          </w:p>
        </w:tc>
        <w:tc>
          <w:tcPr>
            <w:tcW w:w="3634" w:type="dxa"/>
          </w:tcPr>
          <w:p w14:paraId="2E112DE4"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7D809E34" w14:textId="77777777" w:rsidTr="00AB04B7">
        <w:tc>
          <w:tcPr>
            <w:tcW w:w="5382" w:type="dxa"/>
          </w:tcPr>
          <w:p w14:paraId="61FE4100" w14:textId="77777777" w:rsidR="002D5281" w:rsidRPr="00B77FF1" w:rsidRDefault="002D5281" w:rsidP="00AB04B7">
            <w:pPr>
              <w:spacing w:line="276" w:lineRule="auto"/>
              <w:jc w:val="both"/>
              <w:rPr>
                <w:rFonts w:ascii="Arial" w:hAnsi="Arial" w:cs="Arial"/>
              </w:rPr>
            </w:pPr>
            <w:r w:rsidRPr="00B77FF1">
              <w:rPr>
                <w:rFonts w:ascii="Arial" w:hAnsi="Arial" w:cs="Arial"/>
              </w:rPr>
              <w:t>Nature</w:t>
            </w:r>
          </w:p>
        </w:tc>
        <w:tc>
          <w:tcPr>
            <w:tcW w:w="3634" w:type="dxa"/>
          </w:tcPr>
          <w:p w14:paraId="72107C62"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3876F667" w14:textId="77777777" w:rsidTr="00AB04B7">
        <w:tc>
          <w:tcPr>
            <w:tcW w:w="5382" w:type="dxa"/>
          </w:tcPr>
          <w:p w14:paraId="4A423297" w14:textId="77777777" w:rsidR="002D5281" w:rsidRPr="00B77FF1" w:rsidRDefault="002D5281" w:rsidP="00AB04B7">
            <w:pPr>
              <w:spacing w:line="276" w:lineRule="auto"/>
              <w:jc w:val="both"/>
              <w:rPr>
                <w:rFonts w:ascii="Arial" w:hAnsi="Arial" w:cs="Arial"/>
              </w:rPr>
            </w:pPr>
            <w:r w:rsidRPr="00B77FF1">
              <w:rPr>
                <w:rFonts w:ascii="Arial" w:hAnsi="Arial" w:cs="Arial"/>
              </w:rPr>
              <w:t>Pakistan Journal of Biological Sciences</w:t>
            </w:r>
          </w:p>
        </w:tc>
        <w:tc>
          <w:tcPr>
            <w:tcW w:w="3634" w:type="dxa"/>
          </w:tcPr>
          <w:p w14:paraId="689BB4E0"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5D9F19B8" w14:textId="77777777" w:rsidTr="00AB04B7">
        <w:tc>
          <w:tcPr>
            <w:tcW w:w="5382" w:type="dxa"/>
          </w:tcPr>
          <w:p w14:paraId="46D79F04" w14:textId="77777777" w:rsidR="002D5281" w:rsidRPr="00B77FF1" w:rsidRDefault="002D5281" w:rsidP="00AB04B7">
            <w:pPr>
              <w:tabs>
                <w:tab w:val="left" w:pos="1515"/>
              </w:tabs>
              <w:spacing w:line="276" w:lineRule="auto"/>
              <w:jc w:val="both"/>
              <w:rPr>
                <w:rFonts w:ascii="Arial" w:hAnsi="Arial" w:cs="Arial"/>
              </w:rPr>
            </w:pPr>
            <w:proofErr w:type="spellStart"/>
            <w:r w:rsidRPr="00B77FF1">
              <w:rPr>
                <w:rFonts w:ascii="Arial" w:hAnsi="Arial" w:cs="Arial"/>
              </w:rPr>
              <w:t>PeerJ</w:t>
            </w:r>
            <w:proofErr w:type="spellEnd"/>
          </w:p>
        </w:tc>
        <w:tc>
          <w:tcPr>
            <w:tcW w:w="3634" w:type="dxa"/>
          </w:tcPr>
          <w:p w14:paraId="58FC2EE0"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26C18566" w14:textId="77777777" w:rsidTr="00AB04B7">
        <w:tc>
          <w:tcPr>
            <w:tcW w:w="5382" w:type="dxa"/>
          </w:tcPr>
          <w:p w14:paraId="3BAA9996" w14:textId="77777777" w:rsidR="002D5281" w:rsidRPr="00B77FF1" w:rsidRDefault="002D5281" w:rsidP="00AB04B7">
            <w:pPr>
              <w:spacing w:line="276" w:lineRule="auto"/>
              <w:jc w:val="both"/>
              <w:rPr>
                <w:rFonts w:ascii="Arial" w:hAnsi="Arial" w:cs="Arial"/>
              </w:rPr>
            </w:pPr>
            <w:r w:rsidRPr="00B77FF1">
              <w:rPr>
                <w:rFonts w:ascii="Arial" w:hAnsi="Arial" w:cs="Arial"/>
              </w:rPr>
              <w:t>Progress in Oceanography</w:t>
            </w:r>
          </w:p>
        </w:tc>
        <w:tc>
          <w:tcPr>
            <w:tcW w:w="3634" w:type="dxa"/>
          </w:tcPr>
          <w:p w14:paraId="1AD2DEFE"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1CD1E72C" w14:textId="77777777" w:rsidTr="00AB04B7">
        <w:tc>
          <w:tcPr>
            <w:tcW w:w="5382" w:type="dxa"/>
          </w:tcPr>
          <w:p w14:paraId="69276CB3" w14:textId="77777777" w:rsidR="002D5281" w:rsidRPr="00B77FF1" w:rsidRDefault="002D5281" w:rsidP="00AB04B7">
            <w:pPr>
              <w:spacing w:line="276" w:lineRule="auto"/>
              <w:jc w:val="both"/>
              <w:rPr>
                <w:rFonts w:ascii="Arial" w:hAnsi="Arial" w:cs="Arial"/>
              </w:rPr>
            </w:pPr>
            <w:r w:rsidRPr="00B77FF1">
              <w:rPr>
                <w:rFonts w:ascii="Arial" w:hAnsi="Arial" w:cs="Arial"/>
              </w:rPr>
              <w:lastRenderedPageBreak/>
              <w:t>Regional Studies in Marine Science</w:t>
            </w:r>
          </w:p>
        </w:tc>
        <w:tc>
          <w:tcPr>
            <w:tcW w:w="3634" w:type="dxa"/>
          </w:tcPr>
          <w:p w14:paraId="2881F648"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744B54FD" w14:textId="77777777" w:rsidTr="00AB04B7">
        <w:tc>
          <w:tcPr>
            <w:tcW w:w="5382" w:type="dxa"/>
          </w:tcPr>
          <w:p w14:paraId="3B9E539C" w14:textId="77777777" w:rsidR="002D5281" w:rsidRPr="00B77FF1" w:rsidRDefault="002D5281" w:rsidP="00AB04B7">
            <w:pPr>
              <w:spacing w:line="276" w:lineRule="auto"/>
              <w:jc w:val="both"/>
              <w:rPr>
                <w:rFonts w:ascii="Arial" w:hAnsi="Arial" w:cs="Arial"/>
              </w:rPr>
            </w:pPr>
            <w:r w:rsidRPr="00B77FF1">
              <w:rPr>
                <w:rFonts w:ascii="Arial" w:hAnsi="Arial" w:cs="Arial"/>
              </w:rPr>
              <w:t>The Biological Bulletin</w:t>
            </w:r>
          </w:p>
        </w:tc>
        <w:tc>
          <w:tcPr>
            <w:tcW w:w="3634" w:type="dxa"/>
          </w:tcPr>
          <w:p w14:paraId="43FA4C3B"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bl>
    <w:p w14:paraId="09085AC9" w14:textId="77777777" w:rsidR="002D5281" w:rsidRDefault="002D5281" w:rsidP="002D5281">
      <w:pPr>
        <w:jc w:val="both"/>
        <w:rPr>
          <w:rFonts w:ascii="Arial" w:hAnsi="Arial" w:cs="Arial"/>
        </w:rPr>
        <w:sectPr w:rsidR="002D5281" w:rsidSect="00242FBA">
          <w:pgSz w:w="11906" w:h="16838"/>
          <w:pgMar w:top="1440" w:right="1440" w:bottom="1440" w:left="1440" w:header="720" w:footer="720" w:gutter="0"/>
          <w:lnNumType w:countBy="1" w:restart="continuous"/>
          <w:cols w:space="720"/>
          <w:docGrid w:linePitch="360"/>
        </w:sectPr>
      </w:pPr>
    </w:p>
    <w:p w14:paraId="208F81A6" w14:textId="77777777" w:rsidR="002D5281" w:rsidRPr="002D5281" w:rsidRDefault="002D5281" w:rsidP="002D5281">
      <w:pPr>
        <w:pStyle w:val="Caption"/>
        <w:keepNext/>
        <w:jc w:val="both"/>
        <w:rPr>
          <w:rFonts w:ascii="Arial" w:hAnsi="Arial" w:cs="Arial"/>
          <w:i w:val="0"/>
          <w:iCs w:val="0"/>
          <w:color w:val="000000" w:themeColor="text1"/>
          <w:sz w:val="22"/>
          <w:szCs w:val="22"/>
        </w:rPr>
      </w:pPr>
      <w:bookmarkStart w:id="1155" w:name="_Ref163643424"/>
      <w:r w:rsidRPr="00B77FF1">
        <w:rPr>
          <w:rFonts w:ascii="Arial" w:hAnsi="Arial" w:cs="Arial"/>
          <w:i w:val="0"/>
          <w:iCs w:val="0"/>
          <w:color w:val="000000" w:themeColor="text1"/>
          <w:sz w:val="22"/>
          <w:szCs w:val="22"/>
        </w:rPr>
        <w:lastRenderedPageBreak/>
        <w:t xml:space="preserve">Table </w:t>
      </w:r>
      <w:r w:rsidRPr="00B77FF1">
        <w:rPr>
          <w:rFonts w:ascii="Arial" w:hAnsi="Arial" w:cs="Arial"/>
          <w:i w:val="0"/>
          <w:iCs w:val="0"/>
          <w:color w:val="000000" w:themeColor="text1"/>
          <w:sz w:val="22"/>
          <w:szCs w:val="22"/>
        </w:rPr>
        <w:fldChar w:fldCharType="begin"/>
      </w:r>
      <w:r w:rsidRPr="00B77FF1">
        <w:rPr>
          <w:rFonts w:ascii="Arial" w:hAnsi="Arial" w:cs="Arial"/>
          <w:i w:val="0"/>
          <w:iCs w:val="0"/>
          <w:color w:val="000000" w:themeColor="text1"/>
          <w:sz w:val="22"/>
          <w:szCs w:val="22"/>
        </w:rPr>
        <w:instrText xml:space="preserve"> SEQ Table \* ARABIC </w:instrText>
      </w:r>
      <w:r w:rsidRPr="00B77FF1">
        <w:rPr>
          <w:rFonts w:ascii="Arial" w:hAnsi="Arial" w:cs="Arial"/>
          <w:i w:val="0"/>
          <w:iCs w:val="0"/>
          <w:color w:val="000000" w:themeColor="text1"/>
          <w:sz w:val="22"/>
          <w:szCs w:val="22"/>
        </w:rPr>
        <w:fldChar w:fldCharType="separate"/>
      </w:r>
      <w:r w:rsidRPr="00B77FF1">
        <w:rPr>
          <w:rFonts w:ascii="Arial" w:hAnsi="Arial" w:cs="Arial"/>
          <w:i w:val="0"/>
          <w:iCs w:val="0"/>
          <w:noProof/>
          <w:color w:val="000000" w:themeColor="text1"/>
          <w:sz w:val="22"/>
          <w:szCs w:val="22"/>
        </w:rPr>
        <w:t>2</w:t>
      </w:r>
      <w:r w:rsidRPr="00B77FF1">
        <w:rPr>
          <w:rFonts w:ascii="Arial" w:hAnsi="Arial" w:cs="Arial"/>
          <w:i w:val="0"/>
          <w:iCs w:val="0"/>
          <w:color w:val="000000" w:themeColor="text1"/>
          <w:sz w:val="22"/>
          <w:szCs w:val="22"/>
        </w:rPr>
        <w:fldChar w:fldCharType="end"/>
      </w:r>
      <w:bookmarkEnd w:id="1155"/>
      <w:r w:rsidRPr="00B77FF1">
        <w:rPr>
          <w:rFonts w:ascii="Arial" w:hAnsi="Arial" w:cs="Arial"/>
          <w:i w:val="0"/>
          <w:iCs w:val="0"/>
          <w:color w:val="000000" w:themeColor="text1"/>
          <w:sz w:val="22"/>
          <w:szCs w:val="22"/>
        </w:rPr>
        <w:t xml:space="preserve"> Number of publications by ecoregions across this systematic map.</w:t>
      </w:r>
    </w:p>
    <w:tbl>
      <w:tblPr>
        <w:tblStyle w:val="TableGrid"/>
        <w:tblW w:w="0" w:type="auto"/>
        <w:tblLook w:val="04A0" w:firstRow="1" w:lastRow="0" w:firstColumn="1" w:lastColumn="0" w:noHBand="0" w:noVBand="1"/>
      </w:tblPr>
      <w:tblGrid>
        <w:gridCol w:w="3242"/>
        <w:gridCol w:w="2647"/>
        <w:gridCol w:w="3127"/>
      </w:tblGrid>
      <w:tr w:rsidR="002D5281" w:rsidRPr="00657FD3" w14:paraId="2F4E9B5C" w14:textId="77777777" w:rsidTr="00AB04B7">
        <w:tc>
          <w:tcPr>
            <w:tcW w:w="3242" w:type="dxa"/>
          </w:tcPr>
          <w:p w14:paraId="3C6D92B9" w14:textId="77777777" w:rsidR="002D5281" w:rsidRPr="00B77FF1" w:rsidRDefault="002D5281" w:rsidP="00AB04B7">
            <w:pPr>
              <w:spacing w:line="276" w:lineRule="auto"/>
              <w:jc w:val="both"/>
              <w:rPr>
                <w:rFonts w:ascii="Arial" w:hAnsi="Arial" w:cs="Arial"/>
              </w:rPr>
            </w:pPr>
            <w:r w:rsidRPr="00B77FF1">
              <w:rPr>
                <w:rFonts w:ascii="Arial" w:hAnsi="Arial" w:cs="Arial"/>
              </w:rPr>
              <w:t>Ecoregions</w:t>
            </w:r>
          </w:p>
        </w:tc>
        <w:tc>
          <w:tcPr>
            <w:tcW w:w="2647" w:type="dxa"/>
          </w:tcPr>
          <w:p w14:paraId="52A29FBE" w14:textId="77777777" w:rsidR="002D5281" w:rsidRPr="00B77FF1" w:rsidRDefault="002D5281" w:rsidP="00AB04B7">
            <w:pPr>
              <w:spacing w:line="276" w:lineRule="auto"/>
              <w:jc w:val="both"/>
              <w:rPr>
                <w:rFonts w:ascii="Arial" w:hAnsi="Arial" w:cs="Arial"/>
              </w:rPr>
            </w:pPr>
            <w:r w:rsidRPr="00B77FF1">
              <w:rPr>
                <w:rFonts w:ascii="Arial" w:hAnsi="Arial" w:cs="Arial"/>
              </w:rPr>
              <w:t>Belongs to Province</w:t>
            </w:r>
          </w:p>
        </w:tc>
        <w:tc>
          <w:tcPr>
            <w:tcW w:w="3127" w:type="dxa"/>
          </w:tcPr>
          <w:p w14:paraId="43D72260" w14:textId="77777777" w:rsidR="002D5281" w:rsidRPr="00B77FF1" w:rsidRDefault="002D5281" w:rsidP="00AB04B7">
            <w:pPr>
              <w:spacing w:line="276" w:lineRule="auto"/>
              <w:jc w:val="both"/>
              <w:rPr>
                <w:rFonts w:ascii="Arial" w:hAnsi="Arial" w:cs="Arial"/>
              </w:rPr>
            </w:pPr>
            <w:r w:rsidRPr="00B77FF1">
              <w:rPr>
                <w:rFonts w:ascii="Arial" w:hAnsi="Arial" w:cs="Arial"/>
              </w:rPr>
              <w:t>Number of Publications Concerning the Ecoregion</w:t>
            </w:r>
          </w:p>
        </w:tc>
      </w:tr>
      <w:tr w:rsidR="002D5281" w:rsidRPr="00657FD3" w14:paraId="537803D9" w14:textId="77777777" w:rsidTr="00AB04B7">
        <w:tc>
          <w:tcPr>
            <w:tcW w:w="3242" w:type="dxa"/>
          </w:tcPr>
          <w:p w14:paraId="75AAF422" w14:textId="77777777" w:rsidR="002D5281" w:rsidRPr="00B77FF1" w:rsidRDefault="002D5281" w:rsidP="00AB04B7">
            <w:pPr>
              <w:spacing w:line="276" w:lineRule="auto"/>
              <w:jc w:val="both"/>
              <w:rPr>
                <w:rFonts w:ascii="Arial" w:hAnsi="Arial" w:cs="Arial"/>
              </w:rPr>
            </w:pPr>
            <w:r w:rsidRPr="00B77FF1">
              <w:rPr>
                <w:rFonts w:ascii="Arial" w:hAnsi="Arial" w:cs="Arial"/>
              </w:rPr>
              <w:t>Southern China</w:t>
            </w:r>
          </w:p>
        </w:tc>
        <w:tc>
          <w:tcPr>
            <w:tcW w:w="2647" w:type="dxa"/>
          </w:tcPr>
          <w:p w14:paraId="3A64A2C7" w14:textId="77777777" w:rsidR="002D5281" w:rsidRPr="00B77FF1" w:rsidRDefault="002D5281" w:rsidP="00AB04B7">
            <w:pPr>
              <w:spacing w:line="276" w:lineRule="auto"/>
              <w:jc w:val="both"/>
              <w:rPr>
                <w:rFonts w:ascii="Arial" w:hAnsi="Arial" w:cs="Arial"/>
              </w:rPr>
            </w:pPr>
            <w:r w:rsidRPr="00B77FF1">
              <w:rPr>
                <w:rFonts w:ascii="Arial" w:hAnsi="Arial" w:cs="Arial"/>
              </w:rPr>
              <w:t>South China Sea</w:t>
            </w:r>
          </w:p>
        </w:tc>
        <w:tc>
          <w:tcPr>
            <w:tcW w:w="3127" w:type="dxa"/>
          </w:tcPr>
          <w:p w14:paraId="41C591D2" w14:textId="77777777" w:rsidR="002D5281" w:rsidRPr="00B77FF1" w:rsidRDefault="002D5281" w:rsidP="00AB04B7">
            <w:pPr>
              <w:spacing w:line="276" w:lineRule="auto"/>
              <w:jc w:val="both"/>
              <w:rPr>
                <w:rFonts w:ascii="Arial" w:hAnsi="Arial" w:cs="Arial"/>
              </w:rPr>
            </w:pPr>
            <w:r w:rsidRPr="00B77FF1">
              <w:rPr>
                <w:rFonts w:ascii="Arial" w:hAnsi="Arial" w:cs="Arial"/>
              </w:rPr>
              <w:t>15</w:t>
            </w:r>
          </w:p>
        </w:tc>
      </w:tr>
      <w:tr w:rsidR="002D5281" w:rsidRPr="00657FD3" w14:paraId="3B26DFE3" w14:textId="77777777" w:rsidTr="00AB04B7">
        <w:tc>
          <w:tcPr>
            <w:tcW w:w="3242" w:type="dxa"/>
          </w:tcPr>
          <w:p w14:paraId="3E387E83" w14:textId="77777777" w:rsidR="002D5281" w:rsidRPr="00B77FF1" w:rsidRDefault="002D5281" w:rsidP="00AB04B7">
            <w:pPr>
              <w:spacing w:line="276" w:lineRule="auto"/>
              <w:jc w:val="both"/>
              <w:rPr>
                <w:rFonts w:ascii="Arial" w:hAnsi="Arial" w:cs="Arial"/>
              </w:rPr>
            </w:pPr>
            <w:r w:rsidRPr="00B77FF1">
              <w:rPr>
                <w:rFonts w:ascii="Arial" w:hAnsi="Arial" w:cs="Arial"/>
              </w:rPr>
              <w:t>Western Mediterranean</w:t>
            </w:r>
          </w:p>
        </w:tc>
        <w:tc>
          <w:tcPr>
            <w:tcW w:w="2647" w:type="dxa"/>
          </w:tcPr>
          <w:p w14:paraId="185A49E6" w14:textId="77777777" w:rsidR="002D5281" w:rsidRPr="00B77FF1" w:rsidRDefault="002D5281" w:rsidP="00AB04B7">
            <w:pPr>
              <w:spacing w:line="276" w:lineRule="auto"/>
              <w:jc w:val="both"/>
              <w:rPr>
                <w:rFonts w:ascii="Arial" w:hAnsi="Arial" w:cs="Arial"/>
              </w:rPr>
            </w:pPr>
            <w:r w:rsidRPr="00B77FF1">
              <w:rPr>
                <w:rFonts w:ascii="Arial" w:hAnsi="Arial" w:cs="Arial"/>
              </w:rPr>
              <w:t>Mediterranean Sea</w:t>
            </w:r>
          </w:p>
        </w:tc>
        <w:tc>
          <w:tcPr>
            <w:tcW w:w="3127" w:type="dxa"/>
          </w:tcPr>
          <w:p w14:paraId="5AD1BC05" w14:textId="77777777" w:rsidR="002D5281" w:rsidRPr="00B77FF1" w:rsidRDefault="002D5281" w:rsidP="00AB04B7">
            <w:pPr>
              <w:spacing w:line="276" w:lineRule="auto"/>
              <w:jc w:val="both"/>
              <w:rPr>
                <w:rFonts w:ascii="Arial" w:hAnsi="Arial" w:cs="Arial"/>
              </w:rPr>
            </w:pPr>
            <w:r w:rsidRPr="00B77FF1">
              <w:rPr>
                <w:rFonts w:ascii="Arial" w:hAnsi="Arial" w:cs="Arial"/>
              </w:rPr>
              <w:t>11</w:t>
            </w:r>
          </w:p>
        </w:tc>
      </w:tr>
      <w:tr w:rsidR="002D5281" w:rsidRPr="00657FD3" w14:paraId="5C1B9D84" w14:textId="77777777" w:rsidTr="00AB04B7">
        <w:tc>
          <w:tcPr>
            <w:tcW w:w="3242" w:type="dxa"/>
          </w:tcPr>
          <w:p w14:paraId="5D67D9A9" w14:textId="77777777" w:rsidR="002D5281" w:rsidRPr="00B77FF1" w:rsidRDefault="002D5281" w:rsidP="00AB04B7">
            <w:pPr>
              <w:spacing w:line="276" w:lineRule="auto"/>
              <w:jc w:val="both"/>
              <w:rPr>
                <w:rFonts w:ascii="Arial" w:hAnsi="Arial" w:cs="Arial"/>
              </w:rPr>
            </w:pPr>
            <w:r w:rsidRPr="00B77FF1">
              <w:rPr>
                <w:rFonts w:ascii="Arial" w:hAnsi="Arial" w:cs="Arial"/>
              </w:rPr>
              <w:t>Lord Howe and Norfolk Islands</w:t>
            </w:r>
          </w:p>
        </w:tc>
        <w:tc>
          <w:tcPr>
            <w:tcW w:w="2647" w:type="dxa"/>
          </w:tcPr>
          <w:p w14:paraId="74160C32" w14:textId="77777777" w:rsidR="002D5281" w:rsidRPr="00B77FF1" w:rsidRDefault="002D5281" w:rsidP="00AB04B7">
            <w:pPr>
              <w:spacing w:line="276" w:lineRule="auto"/>
              <w:jc w:val="both"/>
              <w:rPr>
                <w:rFonts w:ascii="Arial" w:hAnsi="Arial" w:cs="Arial"/>
              </w:rPr>
            </w:pPr>
            <w:r w:rsidRPr="00B77FF1">
              <w:rPr>
                <w:rFonts w:ascii="Arial" w:hAnsi="Arial" w:cs="Arial"/>
              </w:rPr>
              <w:t>Lord Howe and Norfolk Islands</w:t>
            </w:r>
          </w:p>
        </w:tc>
        <w:tc>
          <w:tcPr>
            <w:tcW w:w="3127" w:type="dxa"/>
          </w:tcPr>
          <w:p w14:paraId="0CDED846" w14:textId="77777777" w:rsidR="002D5281" w:rsidRPr="00B77FF1" w:rsidRDefault="002D5281" w:rsidP="00AB04B7">
            <w:pPr>
              <w:spacing w:line="276" w:lineRule="auto"/>
              <w:jc w:val="both"/>
              <w:rPr>
                <w:rFonts w:ascii="Arial" w:hAnsi="Arial" w:cs="Arial"/>
              </w:rPr>
            </w:pPr>
            <w:r w:rsidRPr="00B77FF1">
              <w:rPr>
                <w:rFonts w:ascii="Arial" w:hAnsi="Arial" w:cs="Arial"/>
              </w:rPr>
              <w:t>9</w:t>
            </w:r>
          </w:p>
        </w:tc>
      </w:tr>
      <w:tr w:rsidR="002D5281" w:rsidRPr="00657FD3" w14:paraId="555EAC04" w14:textId="77777777" w:rsidTr="00AB04B7">
        <w:tc>
          <w:tcPr>
            <w:tcW w:w="3242" w:type="dxa"/>
          </w:tcPr>
          <w:p w14:paraId="2A76B19D" w14:textId="77777777" w:rsidR="002D5281" w:rsidRPr="00B77FF1" w:rsidRDefault="002D5281" w:rsidP="00AB04B7">
            <w:pPr>
              <w:spacing w:line="276" w:lineRule="auto"/>
              <w:jc w:val="both"/>
              <w:rPr>
                <w:rFonts w:ascii="Arial" w:hAnsi="Arial" w:cs="Arial"/>
              </w:rPr>
            </w:pPr>
            <w:r w:rsidRPr="00B77FF1">
              <w:rPr>
                <w:rFonts w:ascii="Arial" w:hAnsi="Arial" w:cs="Arial"/>
              </w:rPr>
              <w:t>Leeuwin</w:t>
            </w:r>
          </w:p>
        </w:tc>
        <w:tc>
          <w:tcPr>
            <w:tcW w:w="2647" w:type="dxa"/>
          </w:tcPr>
          <w:p w14:paraId="268893A7" w14:textId="77777777" w:rsidR="002D5281" w:rsidRPr="00B77FF1" w:rsidRDefault="002D5281" w:rsidP="00AB04B7">
            <w:pPr>
              <w:spacing w:line="276" w:lineRule="auto"/>
              <w:jc w:val="both"/>
              <w:rPr>
                <w:rFonts w:ascii="Arial" w:hAnsi="Arial" w:cs="Arial"/>
              </w:rPr>
            </w:pPr>
            <w:r w:rsidRPr="00B77FF1">
              <w:rPr>
                <w:rFonts w:ascii="Arial" w:hAnsi="Arial" w:cs="Arial"/>
              </w:rPr>
              <w:t>Southwest Australian Shelf</w:t>
            </w:r>
          </w:p>
        </w:tc>
        <w:tc>
          <w:tcPr>
            <w:tcW w:w="3127" w:type="dxa"/>
          </w:tcPr>
          <w:p w14:paraId="6095294F" w14:textId="77777777" w:rsidR="002D5281" w:rsidRPr="00B77FF1" w:rsidRDefault="002D5281" w:rsidP="00AB04B7">
            <w:pPr>
              <w:spacing w:line="276" w:lineRule="auto"/>
              <w:jc w:val="both"/>
              <w:rPr>
                <w:rFonts w:ascii="Arial" w:hAnsi="Arial" w:cs="Arial"/>
              </w:rPr>
            </w:pPr>
            <w:r w:rsidRPr="00B77FF1">
              <w:rPr>
                <w:rFonts w:ascii="Arial" w:hAnsi="Arial" w:cs="Arial"/>
              </w:rPr>
              <w:t>6</w:t>
            </w:r>
          </w:p>
        </w:tc>
      </w:tr>
      <w:tr w:rsidR="002D5281" w:rsidRPr="00657FD3" w14:paraId="0B734D10" w14:textId="77777777" w:rsidTr="00AB04B7">
        <w:tc>
          <w:tcPr>
            <w:tcW w:w="3242" w:type="dxa"/>
          </w:tcPr>
          <w:p w14:paraId="2BF9FA02" w14:textId="77777777" w:rsidR="002D5281" w:rsidRPr="00B77FF1" w:rsidRDefault="002D5281" w:rsidP="00AB04B7">
            <w:pPr>
              <w:spacing w:line="276" w:lineRule="auto"/>
              <w:jc w:val="both"/>
              <w:rPr>
                <w:rFonts w:ascii="Arial" w:hAnsi="Arial" w:cs="Arial"/>
              </w:rPr>
            </w:pPr>
            <w:r w:rsidRPr="00B77FF1">
              <w:rPr>
                <w:rFonts w:ascii="Arial" w:hAnsi="Arial" w:cs="Arial"/>
              </w:rPr>
              <w:t>Gulf of Maine/Bay of Fundy</w:t>
            </w:r>
          </w:p>
        </w:tc>
        <w:tc>
          <w:tcPr>
            <w:tcW w:w="2647" w:type="dxa"/>
          </w:tcPr>
          <w:p w14:paraId="2FF8EF6D" w14:textId="77777777" w:rsidR="002D5281" w:rsidRPr="00B77FF1" w:rsidRDefault="002D5281" w:rsidP="00AB04B7">
            <w:pPr>
              <w:spacing w:line="276" w:lineRule="auto"/>
              <w:jc w:val="both"/>
              <w:rPr>
                <w:rFonts w:ascii="Arial" w:hAnsi="Arial" w:cs="Arial"/>
              </w:rPr>
            </w:pPr>
            <w:r w:rsidRPr="00B77FF1">
              <w:rPr>
                <w:rFonts w:ascii="Arial" w:hAnsi="Arial" w:cs="Arial"/>
              </w:rPr>
              <w:t>Cold Temperate Northwest Atlantic</w:t>
            </w:r>
          </w:p>
        </w:tc>
        <w:tc>
          <w:tcPr>
            <w:tcW w:w="3127" w:type="dxa"/>
          </w:tcPr>
          <w:p w14:paraId="7C05F41F" w14:textId="77777777" w:rsidR="002D5281" w:rsidRPr="00B77FF1" w:rsidRDefault="002D5281" w:rsidP="00AB04B7">
            <w:pPr>
              <w:spacing w:line="276" w:lineRule="auto"/>
              <w:jc w:val="both"/>
              <w:rPr>
                <w:rFonts w:ascii="Arial" w:hAnsi="Arial" w:cs="Arial"/>
              </w:rPr>
            </w:pPr>
            <w:r w:rsidRPr="00B77FF1">
              <w:rPr>
                <w:rFonts w:ascii="Arial" w:hAnsi="Arial" w:cs="Arial"/>
              </w:rPr>
              <w:t>6</w:t>
            </w:r>
          </w:p>
        </w:tc>
      </w:tr>
      <w:tr w:rsidR="002D5281" w:rsidRPr="00657FD3" w14:paraId="2FD6DBC4" w14:textId="77777777" w:rsidTr="00AB04B7">
        <w:tc>
          <w:tcPr>
            <w:tcW w:w="3242" w:type="dxa"/>
          </w:tcPr>
          <w:p w14:paraId="616025C5" w14:textId="77777777" w:rsidR="002D5281" w:rsidRPr="00B77FF1" w:rsidRDefault="002D5281" w:rsidP="00AB04B7">
            <w:pPr>
              <w:spacing w:line="276" w:lineRule="auto"/>
              <w:jc w:val="both"/>
              <w:rPr>
                <w:rFonts w:ascii="Arial" w:hAnsi="Arial" w:cs="Arial"/>
              </w:rPr>
            </w:pPr>
            <w:r w:rsidRPr="00B77FF1">
              <w:rPr>
                <w:rFonts w:ascii="Arial" w:hAnsi="Arial" w:cs="Arial"/>
              </w:rPr>
              <w:t>Central Kuroshio Current</w:t>
            </w:r>
          </w:p>
        </w:tc>
        <w:tc>
          <w:tcPr>
            <w:tcW w:w="2647" w:type="dxa"/>
          </w:tcPr>
          <w:p w14:paraId="4095D0EE" w14:textId="77777777" w:rsidR="002D5281" w:rsidRPr="00B77FF1" w:rsidRDefault="002D5281" w:rsidP="00AB04B7">
            <w:pPr>
              <w:spacing w:line="276" w:lineRule="auto"/>
              <w:jc w:val="both"/>
              <w:rPr>
                <w:rFonts w:ascii="Arial" w:hAnsi="Arial" w:cs="Arial"/>
              </w:rPr>
            </w:pPr>
            <w:r w:rsidRPr="00B77FF1">
              <w:rPr>
                <w:rFonts w:ascii="Arial" w:hAnsi="Arial" w:cs="Arial"/>
              </w:rPr>
              <w:t>Warm Temperate Northwest Pacific</w:t>
            </w:r>
          </w:p>
        </w:tc>
        <w:tc>
          <w:tcPr>
            <w:tcW w:w="3127" w:type="dxa"/>
          </w:tcPr>
          <w:p w14:paraId="4E7D168C" w14:textId="77777777" w:rsidR="002D5281" w:rsidRPr="00B77FF1" w:rsidRDefault="002D5281" w:rsidP="00AB04B7">
            <w:pPr>
              <w:spacing w:line="276" w:lineRule="auto"/>
              <w:jc w:val="both"/>
              <w:rPr>
                <w:rFonts w:ascii="Arial" w:hAnsi="Arial" w:cs="Arial"/>
              </w:rPr>
            </w:pPr>
            <w:r w:rsidRPr="00B77FF1">
              <w:rPr>
                <w:rFonts w:ascii="Arial" w:hAnsi="Arial" w:cs="Arial"/>
              </w:rPr>
              <w:t>6</w:t>
            </w:r>
          </w:p>
        </w:tc>
      </w:tr>
      <w:tr w:rsidR="002D5281" w:rsidRPr="00657FD3" w14:paraId="3762237C" w14:textId="77777777" w:rsidTr="00AB04B7">
        <w:trPr>
          <w:trHeight w:val="307"/>
        </w:trPr>
        <w:tc>
          <w:tcPr>
            <w:tcW w:w="3242" w:type="dxa"/>
          </w:tcPr>
          <w:p w14:paraId="60B9BF0D" w14:textId="77777777" w:rsidR="002D5281" w:rsidRPr="00B77FF1" w:rsidRDefault="002D5281" w:rsidP="00AB04B7">
            <w:pPr>
              <w:spacing w:line="276" w:lineRule="auto"/>
              <w:jc w:val="both"/>
              <w:rPr>
                <w:rFonts w:ascii="Arial" w:hAnsi="Arial" w:cs="Arial"/>
              </w:rPr>
            </w:pPr>
            <w:r w:rsidRPr="00B77FF1">
              <w:rPr>
                <w:rFonts w:ascii="Arial" w:hAnsi="Arial" w:cs="Arial"/>
              </w:rPr>
              <w:t>East China Sea</w:t>
            </w:r>
          </w:p>
        </w:tc>
        <w:tc>
          <w:tcPr>
            <w:tcW w:w="2647" w:type="dxa"/>
          </w:tcPr>
          <w:p w14:paraId="50E32F30" w14:textId="77777777" w:rsidR="002D5281" w:rsidRPr="00B77FF1" w:rsidRDefault="002D5281" w:rsidP="00AB04B7">
            <w:pPr>
              <w:spacing w:line="276" w:lineRule="auto"/>
              <w:jc w:val="both"/>
              <w:rPr>
                <w:rFonts w:ascii="Arial" w:hAnsi="Arial" w:cs="Arial"/>
              </w:rPr>
            </w:pPr>
            <w:r w:rsidRPr="00B77FF1">
              <w:rPr>
                <w:rFonts w:ascii="Arial" w:hAnsi="Arial" w:cs="Arial"/>
              </w:rPr>
              <w:t>Warm Temperate Northwest Pacific</w:t>
            </w:r>
          </w:p>
        </w:tc>
        <w:tc>
          <w:tcPr>
            <w:tcW w:w="3127" w:type="dxa"/>
          </w:tcPr>
          <w:p w14:paraId="369619A2" w14:textId="77777777" w:rsidR="002D5281" w:rsidRPr="00B77FF1" w:rsidRDefault="002D5281" w:rsidP="00AB04B7">
            <w:pPr>
              <w:spacing w:line="276" w:lineRule="auto"/>
              <w:jc w:val="both"/>
              <w:rPr>
                <w:rFonts w:ascii="Arial" w:hAnsi="Arial" w:cs="Arial"/>
              </w:rPr>
            </w:pPr>
            <w:r w:rsidRPr="00B77FF1">
              <w:rPr>
                <w:rFonts w:ascii="Arial" w:hAnsi="Arial" w:cs="Arial"/>
              </w:rPr>
              <w:t>6</w:t>
            </w:r>
          </w:p>
        </w:tc>
      </w:tr>
      <w:tr w:rsidR="002D5281" w:rsidRPr="00657FD3" w14:paraId="370FEC89" w14:textId="77777777" w:rsidTr="00AB04B7">
        <w:trPr>
          <w:trHeight w:val="307"/>
        </w:trPr>
        <w:tc>
          <w:tcPr>
            <w:tcW w:w="3242" w:type="dxa"/>
          </w:tcPr>
          <w:p w14:paraId="4AF81866" w14:textId="77777777" w:rsidR="002D5281" w:rsidRPr="00B77FF1" w:rsidRDefault="002D5281" w:rsidP="00AB04B7">
            <w:pPr>
              <w:spacing w:line="276" w:lineRule="auto"/>
              <w:jc w:val="both"/>
              <w:rPr>
                <w:rFonts w:ascii="Arial" w:hAnsi="Arial" w:cs="Arial"/>
              </w:rPr>
            </w:pPr>
            <w:r w:rsidRPr="00B77FF1">
              <w:rPr>
                <w:rFonts w:ascii="Arial" w:hAnsi="Arial" w:cs="Arial"/>
              </w:rPr>
              <w:t>Houtman</w:t>
            </w:r>
          </w:p>
        </w:tc>
        <w:tc>
          <w:tcPr>
            <w:tcW w:w="2647" w:type="dxa"/>
          </w:tcPr>
          <w:p w14:paraId="2ACCDE6B" w14:textId="77777777" w:rsidR="002D5281" w:rsidRPr="00B77FF1" w:rsidRDefault="002D5281" w:rsidP="00AB04B7">
            <w:pPr>
              <w:spacing w:line="276" w:lineRule="auto"/>
              <w:jc w:val="both"/>
              <w:rPr>
                <w:rFonts w:ascii="Arial" w:hAnsi="Arial" w:cs="Arial"/>
              </w:rPr>
            </w:pPr>
            <w:r w:rsidRPr="00B77FF1">
              <w:rPr>
                <w:rFonts w:ascii="Arial" w:hAnsi="Arial" w:cs="Arial"/>
              </w:rPr>
              <w:t>West Central Australian Shelf</w:t>
            </w:r>
          </w:p>
        </w:tc>
        <w:tc>
          <w:tcPr>
            <w:tcW w:w="3127" w:type="dxa"/>
          </w:tcPr>
          <w:p w14:paraId="107D6ECA" w14:textId="77777777" w:rsidR="002D5281" w:rsidRPr="00B77FF1" w:rsidRDefault="002D5281" w:rsidP="00AB04B7">
            <w:pPr>
              <w:spacing w:line="276" w:lineRule="auto"/>
              <w:jc w:val="both"/>
              <w:rPr>
                <w:rFonts w:ascii="Arial" w:hAnsi="Arial" w:cs="Arial"/>
              </w:rPr>
            </w:pPr>
            <w:r w:rsidRPr="00B77FF1">
              <w:rPr>
                <w:rFonts w:ascii="Arial" w:hAnsi="Arial" w:cs="Arial"/>
              </w:rPr>
              <w:t>5</w:t>
            </w:r>
          </w:p>
        </w:tc>
      </w:tr>
      <w:tr w:rsidR="002D5281" w:rsidRPr="00657FD3" w14:paraId="197C7FB0" w14:textId="77777777" w:rsidTr="00AB04B7">
        <w:trPr>
          <w:trHeight w:val="307"/>
        </w:trPr>
        <w:tc>
          <w:tcPr>
            <w:tcW w:w="3242" w:type="dxa"/>
          </w:tcPr>
          <w:p w14:paraId="78F2239A" w14:textId="77777777" w:rsidR="002D5281" w:rsidRPr="00B77FF1" w:rsidRDefault="002D5281" w:rsidP="00AB04B7">
            <w:pPr>
              <w:spacing w:line="276" w:lineRule="auto"/>
              <w:jc w:val="both"/>
              <w:rPr>
                <w:rFonts w:ascii="Arial" w:hAnsi="Arial" w:cs="Arial"/>
              </w:rPr>
            </w:pPr>
            <w:r w:rsidRPr="00B77FF1">
              <w:rPr>
                <w:rFonts w:ascii="Arial" w:hAnsi="Arial" w:cs="Arial"/>
              </w:rPr>
              <w:t>Gulf of Tonkin</w:t>
            </w:r>
          </w:p>
        </w:tc>
        <w:tc>
          <w:tcPr>
            <w:tcW w:w="2647" w:type="dxa"/>
          </w:tcPr>
          <w:p w14:paraId="7C4CB0FF" w14:textId="77777777" w:rsidR="002D5281" w:rsidRPr="00B77FF1" w:rsidRDefault="002D5281" w:rsidP="00AB04B7">
            <w:pPr>
              <w:spacing w:line="276" w:lineRule="auto"/>
              <w:jc w:val="both"/>
              <w:rPr>
                <w:rFonts w:ascii="Arial" w:hAnsi="Arial" w:cs="Arial"/>
              </w:rPr>
            </w:pPr>
            <w:r w:rsidRPr="00B77FF1">
              <w:rPr>
                <w:rFonts w:ascii="Arial" w:hAnsi="Arial" w:cs="Arial"/>
              </w:rPr>
              <w:t>South China Sea</w:t>
            </w:r>
          </w:p>
        </w:tc>
        <w:tc>
          <w:tcPr>
            <w:tcW w:w="3127" w:type="dxa"/>
          </w:tcPr>
          <w:p w14:paraId="252F0FC3" w14:textId="77777777" w:rsidR="002D5281" w:rsidRPr="00B77FF1" w:rsidRDefault="002D5281" w:rsidP="00AB04B7">
            <w:pPr>
              <w:spacing w:line="276" w:lineRule="auto"/>
              <w:jc w:val="both"/>
              <w:rPr>
                <w:rFonts w:ascii="Arial" w:hAnsi="Arial" w:cs="Arial"/>
              </w:rPr>
            </w:pPr>
            <w:r w:rsidRPr="00B77FF1">
              <w:rPr>
                <w:rFonts w:ascii="Arial" w:hAnsi="Arial" w:cs="Arial"/>
              </w:rPr>
              <w:t>4</w:t>
            </w:r>
          </w:p>
        </w:tc>
      </w:tr>
      <w:tr w:rsidR="002D5281" w:rsidRPr="00657FD3" w14:paraId="5343263B" w14:textId="77777777" w:rsidTr="00AB04B7">
        <w:trPr>
          <w:trHeight w:val="307"/>
        </w:trPr>
        <w:tc>
          <w:tcPr>
            <w:tcW w:w="3242" w:type="dxa"/>
          </w:tcPr>
          <w:p w14:paraId="583B403A" w14:textId="77777777" w:rsidR="002D5281" w:rsidRPr="00B77FF1" w:rsidRDefault="002D5281" w:rsidP="00AB04B7">
            <w:pPr>
              <w:spacing w:line="276" w:lineRule="auto"/>
              <w:jc w:val="both"/>
              <w:rPr>
                <w:rFonts w:ascii="Arial" w:hAnsi="Arial" w:cs="Arial"/>
              </w:rPr>
            </w:pPr>
            <w:r w:rsidRPr="00B77FF1">
              <w:rPr>
                <w:rFonts w:ascii="Arial" w:hAnsi="Arial" w:cs="Arial"/>
              </w:rPr>
              <w:t>Arabian (Persian) Gulf</w:t>
            </w:r>
          </w:p>
        </w:tc>
        <w:tc>
          <w:tcPr>
            <w:tcW w:w="2647" w:type="dxa"/>
          </w:tcPr>
          <w:p w14:paraId="741BE13C" w14:textId="77777777" w:rsidR="002D5281" w:rsidRPr="00B77FF1" w:rsidRDefault="002D5281" w:rsidP="00AB04B7">
            <w:pPr>
              <w:spacing w:line="276" w:lineRule="auto"/>
              <w:jc w:val="both"/>
              <w:rPr>
                <w:rFonts w:ascii="Arial" w:hAnsi="Arial" w:cs="Arial"/>
              </w:rPr>
            </w:pPr>
            <w:r w:rsidRPr="00B77FF1">
              <w:rPr>
                <w:rFonts w:ascii="Arial" w:hAnsi="Arial" w:cs="Arial"/>
              </w:rPr>
              <w:t>Somali/Arabian</w:t>
            </w:r>
          </w:p>
        </w:tc>
        <w:tc>
          <w:tcPr>
            <w:tcW w:w="3127" w:type="dxa"/>
          </w:tcPr>
          <w:p w14:paraId="6C9CB7C6" w14:textId="77777777" w:rsidR="002D5281" w:rsidRPr="00B77FF1" w:rsidRDefault="002D5281" w:rsidP="00AB04B7">
            <w:pPr>
              <w:spacing w:line="276" w:lineRule="auto"/>
              <w:jc w:val="both"/>
              <w:rPr>
                <w:rFonts w:ascii="Arial" w:hAnsi="Arial" w:cs="Arial"/>
              </w:rPr>
            </w:pPr>
            <w:r w:rsidRPr="00B77FF1">
              <w:rPr>
                <w:rFonts w:ascii="Arial" w:hAnsi="Arial" w:cs="Arial"/>
              </w:rPr>
              <w:t>3</w:t>
            </w:r>
          </w:p>
        </w:tc>
      </w:tr>
      <w:tr w:rsidR="002D5281" w:rsidRPr="00657FD3" w14:paraId="77E8274D" w14:textId="77777777" w:rsidTr="00AB04B7">
        <w:trPr>
          <w:trHeight w:val="307"/>
        </w:trPr>
        <w:tc>
          <w:tcPr>
            <w:tcW w:w="3242" w:type="dxa"/>
          </w:tcPr>
          <w:p w14:paraId="521E96A6" w14:textId="77777777" w:rsidR="002D5281" w:rsidRPr="00B77FF1" w:rsidRDefault="002D5281" w:rsidP="00AB04B7">
            <w:pPr>
              <w:spacing w:line="276" w:lineRule="auto"/>
              <w:jc w:val="both"/>
              <w:rPr>
                <w:rFonts w:ascii="Arial" w:hAnsi="Arial" w:cs="Arial"/>
              </w:rPr>
            </w:pPr>
            <w:r w:rsidRPr="00B77FF1">
              <w:rPr>
                <w:rFonts w:ascii="Arial" w:hAnsi="Arial" w:cs="Arial"/>
              </w:rPr>
              <w:t>Tweed-Moreton</w:t>
            </w:r>
          </w:p>
        </w:tc>
        <w:tc>
          <w:tcPr>
            <w:tcW w:w="2647" w:type="dxa"/>
          </w:tcPr>
          <w:p w14:paraId="7A8649C0" w14:textId="77777777" w:rsidR="002D5281" w:rsidRPr="00B77FF1" w:rsidRDefault="002D5281" w:rsidP="00AB04B7">
            <w:pPr>
              <w:spacing w:line="276" w:lineRule="auto"/>
              <w:jc w:val="both"/>
              <w:rPr>
                <w:rFonts w:ascii="Arial" w:hAnsi="Arial" w:cs="Arial"/>
              </w:rPr>
            </w:pPr>
            <w:r w:rsidRPr="00B77FF1">
              <w:rPr>
                <w:rFonts w:ascii="Arial" w:hAnsi="Arial" w:cs="Arial"/>
              </w:rPr>
              <w:t>East Central Australian Shelf</w:t>
            </w:r>
          </w:p>
        </w:tc>
        <w:tc>
          <w:tcPr>
            <w:tcW w:w="3127" w:type="dxa"/>
          </w:tcPr>
          <w:p w14:paraId="0CC836BA" w14:textId="77777777" w:rsidR="002D5281" w:rsidRPr="00B77FF1" w:rsidRDefault="002D5281" w:rsidP="00AB04B7">
            <w:pPr>
              <w:spacing w:line="276" w:lineRule="auto"/>
              <w:jc w:val="both"/>
              <w:rPr>
                <w:rFonts w:ascii="Arial" w:hAnsi="Arial" w:cs="Arial"/>
              </w:rPr>
            </w:pPr>
            <w:r w:rsidRPr="00B77FF1">
              <w:rPr>
                <w:rFonts w:ascii="Arial" w:hAnsi="Arial" w:cs="Arial"/>
              </w:rPr>
              <w:t>3</w:t>
            </w:r>
          </w:p>
        </w:tc>
      </w:tr>
      <w:tr w:rsidR="002D5281" w:rsidRPr="00657FD3" w14:paraId="5A72CF86" w14:textId="77777777" w:rsidTr="00AB04B7">
        <w:trPr>
          <w:trHeight w:val="307"/>
        </w:trPr>
        <w:tc>
          <w:tcPr>
            <w:tcW w:w="3242" w:type="dxa"/>
          </w:tcPr>
          <w:p w14:paraId="2038BBD9" w14:textId="77777777" w:rsidR="002D5281" w:rsidRPr="00B77FF1" w:rsidRDefault="002D5281" w:rsidP="00AB04B7">
            <w:pPr>
              <w:spacing w:line="276" w:lineRule="auto"/>
              <w:jc w:val="both"/>
              <w:rPr>
                <w:rFonts w:ascii="Arial" w:hAnsi="Arial" w:cs="Arial"/>
              </w:rPr>
            </w:pPr>
            <w:r w:rsidRPr="00B77FF1">
              <w:rPr>
                <w:rFonts w:ascii="Arial" w:hAnsi="Arial" w:cs="Arial"/>
              </w:rPr>
              <w:t>Carolinian</w:t>
            </w:r>
          </w:p>
        </w:tc>
        <w:tc>
          <w:tcPr>
            <w:tcW w:w="2647" w:type="dxa"/>
          </w:tcPr>
          <w:p w14:paraId="3B8B2583" w14:textId="77777777" w:rsidR="002D5281" w:rsidRPr="00B77FF1" w:rsidRDefault="002D5281" w:rsidP="00AB04B7">
            <w:pPr>
              <w:spacing w:line="276" w:lineRule="auto"/>
              <w:jc w:val="both"/>
              <w:rPr>
                <w:rFonts w:ascii="Arial" w:hAnsi="Arial" w:cs="Arial"/>
              </w:rPr>
            </w:pPr>
            <w:r w:rsidRPr="00B77FF1">
              <w:rPr>
                <w:rFonts w:ascii="Arial" w:hAnsi="Arial" w:cs="Arial"/>
              </w:rPr>
              <w:t>Warm Temperate Northwest Atlantic</w:t>
            </w:r>
          </w:p>
        </w:tc>
        <w:tc>
          <w:tcPr>
            <w:tcW w:w="3127" w:type="dxa"/>
          </w:tcPr>
          <w:p w14:paraId="642AD679" w14:textId="77777777" w:rsidR="002D5281" w:rsidRPr="00B77FF1" w:rsidRDefault="002D5281" w:rsidP="00AB04B7">
            <w:pPr>
              <w:spacing w:line="276" w:lineRule="auto"/>
              <w:jc w:val="both"/>
              <w:rPr>
                <w:rFonts w:ascii="Arial" w:hAnsi="Arial" w:cs="Arial"/>
              </w:rPr>
            </w:pPr>
            <w:r w:rsidRPr="00B77FF1">
              <w:rPr>
                <w:rFonts w:ascii="Arial" w:hAnsi="Arial" w:cs="Arial"/>
              </w:rPr>
              <w:t>3</w:t>
            </w:r>
          </w:p>
        </w:tc>
      </w:tr>
      <w:tr w:rsidR="002D5281" w:rsidRPr="00657FD3" w14:paraId="627316C1" w14:textId="77777777" w:rsidTr="00AB04B7">
        <w:trPr>
          <w:trHeight w:val="307"/>
        </w:trPr>
        <w:tc>
          <w:tcPr>
            <w:tcW w:w="3242" w:type="dxa"/>
          </w:tcPr>
          <w:p w14:paraId="01903348" w14:textId="77777777" w:rsidR="002D5281" w:rsidRPr="00B77FF1" w:rsidRDefault="002D5281" w:rsidP="00AB04B7">
            <w:pPr>
              <w:spacing w:line="276" w:lineRule="auto"/>
              <w:jc w:val="both"/>
              <w:rPr>
                <w:rFonts w:ascii="Arial" w:hAnsi="Arial" w:cs="Arial"/>
              </w:rPr>
            </w:pPr>
            <w:r w:rsidRPr="00B77FF1">
              <w:rPr>
                <w:rFonts w:ascii="Arial" w:hAnsi="Arial" w:cs="Arial"/>
              </w:rPr>
              <w:t>Central and Southern Great Barrier Reef</w:t>
            </w:r>
          </w:p>
        </w:tc>
        <w:tc>
          <w:tcPr>
            <w:tcW w:w="2647" w:type="dxa"/>
          </w:tcPr>
          <w:p w14:paraId="140BFE57" w14:textId="77777777" w:rsidR="002D5281" w:rsidRPr="00B77FF1" w:rsidRDefault="002D5281" w:rsidP="00AB04B7">
            <w:pPr>
              <w:spacing w:line="276" w:lineRule="auto"/>
              <w:jc w:val="both"/>
              <w:rPr>
                <w:rFonts w:ascii="Arial" w:hAnsi="Arial" w:cs="Arial"/>
              </w:rPr>
            </w:pPr>
            <w:r w:rsidRPr="00B77FF1">
              <w:rPr>
                <w:rFonts w:ascii="Arial" w:hAnsi="Arial" w:cs="Arial"/>
              </w:rPr>
              <w:t>Northeast Australian Shelf</w:t>
            </w:r>
          </w:p>
        </w:tc>
        <w:tc>
          <w:tcPr>
            <w:tcW w:w="3127" w:type="dxa"/>
          </w:tcPr>
          <w:p w14:paraId="2B291764" w14:textId="77777777" w:rsidR="002D5281" w:rsidRPr="00B77FF1" w:rsidRDefault="002D5281" w:rsidP="00AB04B7">
            <w:pPr>
              <w:spacing w:line="276" w:lineRule="auto"/>
              <w:jc w:val="both"/>
              <w:rPr>
                <w:rFonts w:ascii="Arial" w:hAnsi="Arial" w:cs="Arial"/>
              </w:rPr>
            </w:pPr>
            <w:r w:rsidRPr="00B77FF1">
              <w:rPr>
                <w:rFonts w:ascii="Arial" w:hAnsi="Arial" w:cs="Arial"/>
              </w:rPr>
              <w:t>2</w:t>
            </w:r>
          </w:p>
        </w:tc>
      </w:tr>
      <w:tr w:rsidR="002D5281" w:rsidRPr="00657FD3" w14:paraId="446BFD49" w14:textId="77777777" w:rsidTr="00AB04B7">
        <w:trPr>
          <w:trHeight w:val="307"/>
        </w:trPr>
        <w:tc>
          <w:tcPr>
            <w:tcW w:w="3242" w:type="dxa"/>
          </w:tcPr>
          <w:p w14:paraId="743CCDE1" w14:textId="77777777" w:rsidR="002D5281" w:rsidRPr="00B77FF1" w:rsidRDefault="002D5281" w:rsidP="00AB04B7">
            <w:pPr>
              <w:spacing w:line="276" w:lineRule="auto"/>
              <w:jc w:val="both"/>
              <w:rPr>
                <w:rFonts w:ascii="Arial" w:hAnsi="Arial" w:cs="Arial"/>
              </w:rPr>
            </w:pPr>
            <w:r w:rsidRPr="00B77FF1">
              <w:rPr>
                <w:rFonts w:ascii="Arial" w:hAnsi="Arial" w:cs="Arial"/>
              </w:rPr>
              <w:t>Azores Canaries Madeira</w:t>
            </w:r>
          </w:p>
        </w:tc>
        <w:tc>
          <w:tcPr>
            <w:tcW w:w="2647" w:type="dxa"/>
          </w:tcPr>
          <w:p w14:paraId="5BB31823" w14:textId="77777777" w:rsidR="002D5281" w:rsidRPr="00B77FF1" w:rsidRDefault="002D5281" w:rsidP="00AB04B7">
            <w:pPr>
              <w:spacing w:line="276" w:lineRule="auto"/>
              <w:jc w:val="both"/>
              <w:rPr>
                <w:rFonts w:ascii="Arial" w:hAnsi="Arial" w:cs="Arial"/>
              </w:rPr>
            </w:pPr>
            <w:r w:rsidRPr="00B77FF1">
              <w:rPr>
                <w:rFonts w:ascii="Arial" w:hAnsi="Arial" w:cs="Arial"/>
              </w:rPr>
              <w:t>Lusitanian</w:t>
            </w:r>
          </w:p>
        </w:tc>
        <w:tc>
          <w:tcPr>
            <w:tcW w:w="3127" w:type="dxa"/>
          </w:tcPr>
          <w:p w14:paraId="00B1EA09" w14:textId="77777777" w:rsidR="002D5281" w:rsidRPr="00B77FF1" w:rsidRDefault="002D5281" w:rsidP="00AB04B7">
            <w:pPr>
              <w:spacing w:line="276" w:lineRule="auto"/>
              <w:jc w:val="both"/>
              <w:rPr>
                <w:rFonts w:ascii="Arial" w:hAnsi="Arial" w:cs="Arial"/>
              </w:rPr>
            </w:pPr>
            <w:r w:rsidRPr="00B77FF1">
              <w:rPr>
                <w:rFonts w:ascii="Arial" w:hAnsi="Arial" w:cs="Arial"/>
              </w:rPr>
              <w:t>2</w:t>
            </w:r>
          </w:p>
        </w:tc>
      </w:tr>
      <w:tr w:rsidR="002D5281" w:rsidRPr="00657FD3" w14:paraId="758F55CB" w14:textId="77777777" w:rsidTr="00AB04B7">
        <w:trPr>
          <w:trHeight w:val="307"/>
        </w:trPr>
        <w:tc>
          <w:tcPr>
            <w:tcW w:w="3242" w:type="dxa"/>
          </w:tcPr>
          <w:p w14:paraId="7DE0C530" w14:textId="77777777" w:rsidR="002D5281" w:rsidRPr="00B77FF1" w:rsidRDefault="002D5281" w:rsidP="00AB04B7">
            <w:pPr>
              <w:spacing w:line="276" w:lineRule="auto"/>
              <w:jc w:val="both"/>
              <w:rPr>
                <w:rFonts w:ascii="Arial" w:hAnsi="Arial" w:cs="Arial"/>
              </w:rPr>
            </w:pPr>
            <w:r w:rsidRPr="00B77FF1">
              <w:rPr>
                <w:rFonts w:ascii="Arial" w:hAnsi="Arial" w:cs="Arial"/>
              </w:rPr>
              <w:t>Southeastern Brazil</w:t>
            </w:r>
          </w:p>
        </w:tc>
        <w:tc>
          <w:tcPr>
            <w:tcW w:w="2647" w:type="dxa"/>
          </w:tcPr>
          <w:p w14:paraId="32F9CEC8" w14:textId="77777777" w:rsidR="002D5281" w:rsidRPr="00B77FF1" w:rsidRDefault="002D5281" w:rsidP="00AB04B7">
            <w:pPr>
              <w:spacing w:line="276" w:lineRule="auto"/>
              <w:jc w:val="both"/>
              <w:rPr>
                <w:rFonts w:ascii="Arial" w:hAnsi="Arial" w:cs="Arial"/>
              </w:rPr>
            </w:pPr>
            <w:r w:rsidRPr="00B77FF1">
              <w:rPr>
                <w:rFonts w:ascii="Arial" w:hAnsi="Arial" w:cs="Arial"/>
              </w:rPr>
              <w:t>Warm Temperate Southwestern Atlantic</w:t>
            </w:r>
          </w:p>
        </w:tc>
        <w:tc>
          <w:tcPr>
            <w:tcW w:w="3127" w:type="dxa"/>
          </w:tcPr>
          <w:p w14:paraId="347E8A60" w14:textId="77777777" w:rsidR="002D5281" w:rsidRPr="00B77FF1" w:rsidRDefault="002D5281" w:rsidP="00AB04B7">
            <w:pPr>
              <w:spacing w:line="276" w:lineRule="auto"/>
              <w:jc w:val="both"/>
              <w:rPr>
                <w:rFonts w:ascii="Arial" w:hAnsi="Arial" w:cs="Arial"/>
              </w:rPr>
            </w:pPr>
            <w:r w:rsidRPr="00B77FF1">
              <w:rPr>
                <w:rFonts w:ascii="Arial" w:hAnsi="Arial" w:cs="Arial"/>
              </w:rPr>
              <w:t>2</w:t>
            </w:r>
          </w:p>
        </w:tc>
      </w:tr>
      <w:tr w:rsidR="002D5281" w:rsidRPr="00657FD3" w14:paraId="7D5E903A" w14:textId="77777777" w:rsidTr="00AB04B7">
        <w:trPr>
          <w:trHeight w:val="307"/>
        </w:trPr>
        <w:tc>
          <w:tcPr>
            <w:tcW w:w="3242" w:type="dxa"/>
          </w:tcPr>
          <w:p w14:paraId="16DB538C" w14:textId="77777777" w:rsidR="002D5281" w:rsidRPr="00B77FF1" w:rsidRDefault="002D5281" w:rsidP="00AB04B7">
            <w:pPr>
              <w:spacing w:line="276" w:lineRule="auto"/>
              <w:jc w:val="both"/>
              <w:rPr>
                <w:rFonts w:ascii="Arial" w:hAnsi="Arial" w:cs="Arial"/>
              </w:rPr>
            </w:pPr>
            <w:r w:rsidRPr="00B77FF1">
              <w:rPr>
                <w:rFonts w:ascii="Arial" w:hAnsi="Arial" w:cs="Arial"/>
              </w:rPr>
              <w:t>Floridian</w:t>
            </w:r>
          </w:p>
        </w:tc>
        <w:tc>
          <w:tcPr>
            <w:tcW w:w="2647" w:type="dxa"/>
          </w:tcPr>
          <w:p w14:paraId="7720CCA4" w14:textId="77777777" w:rsidR="002D5281" w:rsidRPr="00B77FF1" w:rsidRDefault="002D5281" w:rsidP="00AB04B7">
            <w:pPr>
              <w:spacing w:line="276" w:lineRule="auto"/>
              <w:jc w:val="both"/>
              <w:rPr>
                <w:rFonts w:ascii="Arial" w:hAnsi="Arial" w:cs="Arial"/>
              </w:rPr>
            </w:pPr>
            <w:r w:rsidRPr="00B77FF1">
              <w:rPr>
                <w:rFonts w:ascii="Arial" w:hAnsi="Arial" w:cs="Arial"/>
              </w:rPr>
              <w:t>Tropical Northwestern Atlantic</w:t>
            </w:r>
          </w:p>
        </w:tc>
        <w:tc>
          <w:tcPr>
            <w:tcW w:w="3127" w:type="dxa"/>
          </w:tcPr>
          <w:p w14:paraId="4057A4EB" w14:textId="77777777" w:rsidR="002D5281" w:rsidRPr="00B77FF1" w:rsidRDefault="002D5281" w:rsidP="00AB04B7">
            <w:pPr>
              <w:spacing w:line="276" w:lineRule="auto"/>
              <w:jc w:val="both"/>
              <w:rPr>
                <w:rFonts w:ascii="Arial" w:hAnsi="Arial" w:cs="Arial"/>
              </w:rPr>
            </w:pPr>
            <w:r w:rsidRPr="00B77FF1">
              <w:rPr>
                <w:rFonts w:ascii="Arial" w:hAnsi="Arial" w:cs="Arial"/>
              </w:rPr>
              <w:t>2</w:t>
            </w:r>
          </w:p>
        </w:tc>
      </w:tr>
      <w:tr w:rsidR="002D5281" w:rsidRPr="00657FD3" w14:paraId="7D732E3E" w14:textId="77777777" w:rsidTr="00AB04B7">
        <w:trPr>
          <w:trHeight w:val="307"/>
        </w:trPr>
        <w:tc>
          <w:tcPr>
            <w:tcW w:w="3242" w:type="dxa"/>
          </w:tcPr>
          <w:p w14:paraId="2FCFFE80" w14:textId="77777777" w:rsidR="002D5281" w:rsidRPr="00B77FF1" w:rsidRDefault="002D5281" w:rsidP="00AB04B7">
            <w:pPr>
              <w:spacing w:line="276" w:lineRule="auto"/>
              <w:jc w:val="both"/>
              <w:rPr>
                <w:rFonts w:ascii="Arial" w:hAnsi="Arial" w:cs="Arial"/>
              </w:rPr>
            </w:pPr>
            <w:r w:rsidRPr="00B77FF1">
              <w:rPr>
                <w:rFonts w:ascii="Arial" w:hAnsi="Arial" w:cs="Arial"/>
              </w:rPr>
              <w:t>Eastern Brazil</w:t>
            </w:r>
          </w:p>
        </w:tc>
        <w:tc>
          <w:tcPr>
            <w:tcW w:w="2647" w:type="dxa"/>
          </w:tcPr>
          <w:p w14:paraId="59635109" w14:textId="77777777" w:rsidR="002D5281" w:rsidRPr="00B77FF1" w:rsidRDefault="002D5281" w:rsidP="00AB04B7">
            <w:pPr>
              <w:spacing w:line="276" w:lineRule="auto"/>
              <w:jc w:val="both"/>
              <w:rPr>
                <w:rFonts w:ascii="Arial" w:hAnsi="Arial" w:cs="Arial"/>
              </w:rPr>
            </w:pPr>
            <w:r w:rsidRPr="00B77FF1">
              <w:rPr>
                <w:rFonts w:ascii="Arial" w:hAnsi="Arial" w:cs="Arial"/>
              </w:rPr>
              <w:t>Tropical Southwestern Atlantic</w:t>
            </w:r>
          </w:p>
        </w:tc>
        <w:tc>
          <w:tcPr>
            <w:tcW w:w="3127" w:type="dxa"/>
          </w:tcPr>
          <w:p w14:paraId="5228AC9F" w14:textId="77777777" w:rsidR="002D5281" w:rsidRPr="00B77FF1" w:rsidRDefault="002D5281" w:rsidP="00AB04B7">
            <w:pPr>
              <w:spacing w:line="276" w:lineRule="auto"/>
              <w:jc w:val="both"/>
              <w:rPr>
                <w:rFonts w:ascii="Arial" w:hAnsi="Arial" w:cs="Arial"/>
              </w:rPr>
            </w:pPr>
            <w:r w:rsidRPr="00B77FF1">
              <w:rPr>
                <w:rFonts w:ascii="Arial" w:hAnsi="Arial" w:cs="Arial"/>
              </w:rPr>
              <w:t>2</w:t>
            </w:r>
          </w:p>
        </w:tc>
      </w:tr>
      <w:tr w:rsidR="002D5281" w:rsidRPr="00657FD3" w14:paraId="6C4A644D" w14:textId="77777777" w:rsidTr="00AB04B7">
        <w:trPr>
          <w:trHeight w:val="307"/>
        </w:trPr>
        <w:tc>
          <w:tcPr>
            <w:tcW w:w="3242" w:type="dxa"/>
          </w:tcPr>
          <w:p w14:paraId="46C20299" w14:textId="77777777" w:rsidR="002D5281" w:rsidRPr="00B77FF1" w:rsidRDefault="002D5281" w:rsidP="00AB04B7">
            <w:pPr>
              <w:spacing w:line="276" w:lineRule="auto"/>
              <w:jc w:val="both"/>
              <w:rPr>
                <w:rFonts w:ascii="Arial" w:hAnsi="Arial" w:cs="Arial"/>
              </w:rPr>
            </w:pPr>
            <w:r w:rsidRPr="00B77FF1">
              <w:rPr>
                <w:rFonts w:ascii="Arial" w:hAnsi="Arial" w:cs="Arial"/>
              </w:rPr>
              <w:t>Cape Howe</w:t>
            </w:r>
          </w:p>
        </w:tc>
        <w:tc>
          <w:tcPr>
            <w:tcW w:w="2647" w:type="dxa"/>
          </w:tcPr>
          <w:p w14:paraId="1BEA8E03" w14:textId="77777777" w:rsidR="002D5281" w:rsidRPr="00B77FF1" w:rsidRDefault="002D5281" w:rsidP="00AB04B7">
            <w:pPr>
              <w:spacing w:line="276" w:lineRule="auto"/>
              <w:jc w:val="both"/>
              <w:rPr>
                <w:rFonts w:ascii="Arial" w:hAnsi="Arial" w:cs="Arial"/>
              </w:rPr>
            </w:pPr>
            <w:r w:rsidRPr="00B77FF1">
              <w:rPr>
                <w:rFonts w:ascii="Arial" w:hAnsi="Arial" w:cs="Arial"/>
              </w:rPr>
              <w:t>Southeast Australian Shelf</w:t>
            </w:r>
          </w:p>
        </w:tc>
        <w:tc>
          <w:tcPr>
            <w:tcW w:w="3127" w:type="dxa"/>
          </w:tcPr>
          <w:p w14:paraId="1056C82F" w14:textId="77777777" w:rsidR="002D5281" w:rsidRPr="00B77FF1" w:rsidRDefault="002D5281" w:rsidP="00AB04B7">
            <w:pPr>
              <w:spacing w:line="276" w:lineRule="auto"/>
              <w:jc w:val="both"/>
              <w:rPr>
                <w:rFonts w:ascii="Arial" w:hAnsi="Arial" w:cs="Arial"/>
              </w:rPr>
            </w:pPr>
            <w:r w:rsidRPr="00B77FF1">
              <w:rPr>
                <w:rFonts w:ascii="Arial" w:hAnsi="Arial" w:cs="Arial"/>
              </w:rPr>
              <w:t>2</w:t>
            </w:r>
          </w:p>
        </w:tc>
      </w:tr>
      <w:tr w:rsidR="002D5281" w:rsidRPr="00657FD3" w14:paraId="019E659E" w14:textId="77777777" w:rsidTr="00AB04B7">
        <w:trPr>
          <w:trHeight w:val="307"/>
        </w:trPr>
        <w:tc>
          <w:tcPr>
            <w:tcW w:w="3242" w:type="dxa"/>
          </w:tcPr>
          <w:p w14:paraId="7CF6C4C5" w14:textId="77777777" w:rsidR="002D5281" w:rsidRPr="00B77FF1" w:rsidRDefault="002D5281" w:rsidP="00AB04B7">
            <w:pPr>
              <w:spacing w:line="276" w:lineRule="auto"/>
              <w:jc w:val="both"/>
              <w:rPr>
                <w:rFonts w:ascii="Arial" w:hAnsi="Arial" w:cs="Arial"/>
              </w:rPr>
            </w:pPr>
            <w:r w:rsidRPr="00B77FF1">
              <w:rPr>
                <w:rFonts w:ascii="Arial" w:hAnsi="Arial" w:cs="Arial"/>
              </w:rPr>
              <w:t>Northeastern Brazil</w:t>
            </w:r>
          </w:p>
        </w:tc>
        <w:tc>
          <w:tcPr>
            <w:tcW w:w="2647" w:type="dxa"/>
          </w:tcPr>
          <w:p w14:paraId="21E7C1DD" w14:textId="77777777" w:rsidR="002D5281" w:rsidRPr="00B77FF1" w:rsidRDefault="002D5281" w:rsidP="00AB04B7">
            <w:pPr>
              <w:spacing w:line="276" w:lineRule="auto"/>
              <w:jc w:val="both"/>
              <w:rPr>
                <w:rFonts w:ascii="Arial" w:hAnsi="Arial" w:cs="Arial"/>
              </w:rPr>
            </w:pPr>
            <w:r w:rsidRPr="00B77FF1">
              <w:rPr>
                <w:rFonts w:ascii="Arial" w:hAnsi="Arial" w:cs="Arial"/>
              </w:rPr>
              <w:t>Tropical Southwestern Atlantic</w:t>
            </w:r>
          </w:p>
        </w:tc>
        <w:tc>
          <w:tcPr>
            <w:tcW w:w="3127" w:type="dxa"/>
          </w:tcPr>
          <w:p w14:paraId="5304FE58" w14:textId="77777777" w:rsidR="002D5281" w:rsidRPr="00B77FF1" w:rsidRDefault="002D5281" w:rsidP="00AB04B7">
            <w:pPr>
              <w:spacing w:line="276" w:lineRule="auto"/>
              <w:jc w:val="both"/>
              <w:rPr>
                <w:rFonts w:ascii="Arial" w:hAnsi="Arial" w:cs="Arial"/>
              </w:rPr>
            </w:pPr>
            <w:r w:rsidRPr="00B77FF1">
              <w:rPr>
                <w:rFonts w:ascii="Arial" w:hAnsi="Arial" w:cs="Arial"/>
              </w:rPr>
              <w:t>2</w:t>
            </w:r>
          </w:p>
        </w:tc>
      </w:tr>
      <w:tr w:rsidR="002D5281" w:rsidRPr="00657FD3" w14:paraId="789DCC54" w14:textId="77777777" w:rsidTr="00AB04B7">
        <w:trPr>
          <w:trHeight w:val="307"/>
        </w:trPr>
        <w:tc>
          <w:tcPr>
            <w:tcW w:w="3242" w:type="dxa"/>
          </w:tcPr>
          <w:p w14:paraId="34AD043D" w14:textId="77777777" w:rsidR="002D5281" w:rsidRPr="00B77FF1" w:rsidRDefault="002D5281" w:rsidP="00AB04B7">
            <w:pPr>
              <w:spacing w:line="276" w:lineRule="auto"/>
              <w:jc w:val="both"/>
              <w:rPr>
                <w:rFonts w:ascii="Arial" w:hAnsi="Arial" w:cs="Arial"/>
              </w:rPr>
            </w:pPr>
            <w:r w:rsidRPr="00B77FF1">
              <w:rPr>
                <w:rFonts w:ascii="Arial" w:hAnsi="Arial" w:cs="Arial"/>
              </w:rPr>
              <w:t>Adriatic Sea</w:t>
            </w:r>
          </w:p>
        </w:tc>
        <w:tc>
          <w:tcPr>
            <w:tcW w:w="2647" w:type="dxa"/>
          </w:tcPr>
          <w:p w14:paraId="6C886795" w14:textId="77777777" w:rsidR="002D5281" w:rsidRPr="00B77FF1" w:rsidRDefault="002D5281" w:rsidP="00AB04B7">
            <w:pPr>
              <w:spacing w:line="276" w:lineRule="auto"/>
              <w:jc w:val="both"/>
              <w:rPr>
                <w:rFonts w:ascii="Arial" w:hAnsi="Arial" w:cs="Arial"/>
              </w:rPr>
            </w:pPr>
            <w:r w:rsidRPr="00B77FF1">
              <w:rPr>
                <w:rFonts w:ascii="Arial" w:hAnsi="Arial" w:cs="Arial"/>
              </w:rPr>
              <w:t>Mediterranean Sea</w:t>
            </w:r>
          </w:p>
        </w:tc>
        <w:tc>
          <w:tcPr>
            <w:tcW w:w="3127" w:type="dxa"/>
          </w:tcPr>
          <w:p w14:paraId="47FAB926" w14:textId="77777777" w:rsidR="002D5281" w:rsidRPr="00B77FF1" w:rsidRDefault="002D5281" w:rsidP="00AB04B7">
            <w:pPr>
              <w:spacing w:line="276" w:lineRule="auto"/>
              <w:jc w:val="both"/>
              <w:rPr>
                <w:rFonts w:ascii="Arial" w:hAnsi="Arial" w:cs="Arial"/>
              </w:rPr>
            </w:pPr>
            <w:r w:rsidRPr="00B77FF1">
              <w:rPr>
                <w:rFonts w:ascii="Arial" w:hAnsi="Arial" w:cs="Arial"/>
              </w:rPr>
              <w:t>2</w:t>
            </w:r>
          </w:p>
        </w:tc>
      </w:tr>
      <w:tr w:rsidR="002D5281" w:rsidRPr="00657FD3" w14:paraId="575109C0" w14:textId="77777777" w:rsidTr="00AB04B7">
        <w:trPr>
          <w:trHeight w:val="307"/>
        </w:trPr>
        <w:tc>
          <w:tcPr>
            <w:tcW w:w="3242" w:type="dxa"/>
          </w:tcPr>
          <w:p w14:paraId="58B4B770" w14:textId="77777777" w:rsidR="002D5281" w:rsidRPr="00B77FF1" w:rsidRDefault="002D5281" w:rsidP="00AB04B7">
            <w:pPr>
              <w:spacing w:line="276" w:lineRule="auto"/>
              <w:jc w:val="both"/>
              <w:rPr>
                <w:rFonts w:ascii="Arial" w:hAnsi="Arial" w:cs="Arial"/>
              </w:rPr>
            </w:pPr>
            <w:r w:rsidRPr="00B77FF1">
              <w:rPr>
                <w:rFonts w:ascii="Arial" w:hAnsi="Arial" w:cs="Arial"/>
              </w:rPr>
              <w:t>Torres Strait Northern Great Barrier Reef</w:t>
            </w:r>
          </w:p>
        </w:tc>
        <w:tc>
          <w:tcPr>
            <w:tcW w:w="2647" w:type="dxa"/>
          </w:tcPr>
          <w:p w14:paraId="27EE2685" w14:textId="77777777" w:rsidR="002D5281" w:rsidRPr="00B77FF1" w:rsidRDefault="002D5281" w:rsidP="00AB04B7">
            <w:pPr>
              <w:spacing w:line="276" w:lineRule="auto"/>
              <w:jc w:val="both"/>
              <w:rPr>
                <w:rFonts w:ascii="Arial" w:hAnsi="Arial" w:cs="Arial"/>
              </w:rPr>
            </w:pPr>
            <w:r w:rsidRPr="00B77FF1">
              <w:rPr>
                <w:rFonts w:ascii="Arial" w:hAnsi="Arial" w:cs="Arial"/>
              </w:rPr>
              <w:t>Northeast Australian Shelf</w:t>
            </w:r>
          </w:p>
        </w:tc>
        <w:tc>
          <w:tcPr>
            <w:tcW w:w="3127" w:type="dxa"/>
          </w:tcPr>
          <w:p w14:paraId="76488631"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2A3AFD2B" w14:textId="77777777" w:rsidTr="00AB04B7">
        <w:trPr>
          <w:trHeight w:val="307"/>
        </w:trPr>
        <w:tc>
          <w:tcPr>
            <w:tcW w:w="3242" w:type="dxa"/>
          </w:tcPr>
          <w:p w14:paraId="5AEFDFA4" w14:textId="77777777" w:rsidR="002D5281" w:rsidRPr="00B77FF1" w:rsidRDefault="002D5281" w:rsidP="00AB04B7">
            <w:pPr>
              <w:spacing w:line="276" w:lineRule="auto"/>
              <w:jc w:val="both"/>
              <w:rPr>
                <w:rFonts w:ascii="Arial" w:hAnsi="Arial" w:cs="Arial"/>
              </w:rPr>
            </w:pPr>
            <w:r w:rsidRPr="00B77FF1">
              <w:rPr>
                <w:rFonts w:ascii="Arial" w:hAnsi="Arial" w:cs="Arial"/>
              </w:rPr>
              <w:t>Northern Gulf of Mexico</w:t>
            </w:r>
          </w:p>
        </w:tc>
        <w:tc>
          <w:tcPr>
            <w:tcW w:w="2647" w:type="dxa"/>
          </w:tcPr>
          <w:p w14:paraId="3F638F10" w14:textId="77777777" w:rsidR="002D5281" w:rsidRPr="00B77FF1" w:rsidRDefault="002D5281" w:rsidP="00AB04B7">
            <w:pPr>
              <w:spacing w:line="276" w:lineRule="auto"/>
              <w:jc w:val="both"/>
              <w:rPr>
                <w:rFonts w:ascii="Arial" w:hAnsi="Arial" w:cs="Arial"/>
              </w:rPr>
            </w:pPr>
            <w:r w:rsidRPr="00B77FF1">
              <w:rPr>
                <w:rFonts w:ascii="Arial" w:hAnsi="Arial" w:cs="Arial"/>
              </w:rPr>
              <w:t>Warm Temperate Northwest Atlantic</w:t>
            </w:r>
          </w:p>
        </w:tc>
        <w:tc>
          <w:tcPr>
            <w:tcW w:w="3127" w:type="dxa"/>
          </w:tcPr>
          <w:p w14:paraId="697435A5"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779DF1DD" w14:textId="77777777" w:rsidTr="00AB04B7">
        <w:trPr>
          <w:trHeight w:val="307"/>
        </w:trPr>
        <w:tc>
          <w:tcPr>
            <w:tcW w:w="3242" w:type="dxa"/>
          </w:tcPr>
          <w:p w14:paraId="340F289F" w14:textId="77777777" w:rsidR="002D5281" w:rsidRPr="00B77FF1" w:rsidRDefault="002D5281" w:rsidP="00AB04B7">
            <w:pPr>
              <w:spacing w:line="276" w:lineRule="auto"/>
              <w:jc w:val="both"/>
              <w:rPr>
                <w:rFonts w:ascii="Arial" w:hAnsi="Arial" w:cs="Arial"/>
              </w:rPr>
            </w:pPr>
            <w:r w:rsidRPr="00B77FF1">
              <w:rPr>
                <w:rFonts w:ascii="Arial" w:hAnsi="Arial" w:cs="Arial"/>
              </w:rPr>
              <w:t>Levantine Sea</w:t>
            </w:r>
          </w:p>
        </w:tc>
        <w:tc>
          <w:tcPr>
            <w:tcW w:w="2647" w:type="dxa"/>
          </w:tcPr>
          <w:p w14:paraId="449638F9" w14:textId="77777777" w:rsidR="002D5281" w:rsidRPr="00B77FF1" w:rsidRDefault="002D5281" w:rsidP="00AB04B7">
            <w:pPr>
              <w:spacing w:line="276" w:lineRule="auto"/>
              <w:jc w:val="both"/>
              <w:rPr>
                <w:rFonts w:ascii="Arial" w:hAnsi="Arial" w:cs="Arial"/>
              </w:rPr>
            </w:pPr>
            <w:r w:rsidRPr="00B77FF1">
              <w:rPr>
                <w:rFonts w:ascii="Arial" w:hAnsi="Arial" w:cs="Arial"/>
              </w:rPr>
              <w:t>Mediterranean Sea</w:t>
            </w:r>
          </w:p>
        </w:tc>
        <w:tc>
          <w:tcPr>
            <w:tcW w:w="3127" w:type="dxa"/>
          </w:tcPr>
          <w:p w14:paraId="521480CC"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0BF9A0A2" w14:textId="77777777" w:rsidTr="00AB04B7">
        <w:trPr>
          <w:trHeight w:val="307"/>
        </w:trPr>
        <w:tc>
          <w:tcPr>
            <w:tcW w:w="3242" w:type="dxa"/>
          </w:tcPr>
          <w:p w14:paraId="0154B0BD" w14:textId="77777777" w:rsidR="002D5281" w:rsidRPr="00B77FF1" w:rsidRDefault="002D5281" w:rsidP="00AB04B7">
            <w:pPr>
              <w:spacing w:line="276" w:lineRule="auto"/>
              <w:jc w:val="both"/>
              <w:rPr>
                <w:rFonts w:ascii="Arial" w:hAnsi="Arial" w:cs="Arial"/>
              </w:rPr>
            </w:pPr>
            <w:r w:rsidRPr="00B77FF1">
              <w:rPr>
                <w:rFonts w:ascii="Arial" w:hAnsi="Arial" w:cs="Arial"/>
              </w:rPr>
              <w:t>Natal</w:t>
            </w:r>
          </w:p>
        </w:tc>
        <w:tc>
          <w:tcPr>
            <w:tcW w:w="2647" w:type="dxa"/>
          </w:tcPr>
          <w:p w14:paraId="290CE31B" w14:textId="77777777" w:rsidR="002D5281" w:rsidRPr="00B77FF1" w:rsidRDefault="002D5281" w:rsidP="00AB04B7">
            <w:pPr>
              <w:spacing w:line="276" w:lineRule="auto"/>
              <w:jc w:val="both"/>
              <w:rPr>
                <w:rFonts w:ascii="Arial" w:hAnsi="Arial" w:cs="Arial"/>
              </w:rPr>
            </w:pPr>
            <w:r w:rsidRPr="00B77FF1">
              <w:rPr>
                <w:rFonts w:ascii="Arial" w:hAnsi="Arial" w:cs="Arial"/>
              </w:rPr>
              <w:t>Agulhas</w:t>
            </w:r>
          </w:p>
        </w:tc>
        <w:tc>
          <w:tcPr>
            <w:tcW w:w="3127" w:type="dxa"/>
          </w:tcPr>
          <w:p w14:paraId="6E714F3C"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1A0F8CDF" w14:textId="77777777" w:rsidTr="00AB04B7">
        <w:trPr>
          <w:trHeight w:val="307"/>
        </w:trPr>
        <w:tc>
          <w:tcPr>
            <w:tcW w:w="3242" w:type="dxa"/>
          </w:tcPr>
          <w:p w14:paraId="02940B0C" w14:textId="77777777" w:rsidR="002D5281" w:rsidRPr="00B77FF1" w:rsidRDefault="002D5281" w:rsidP="00AB04B7">
            <w:pPr>
              <w:spacing w:line="276" w:lineRule="auto"/>
              <w:jc w:val="both"/>
              <w:rPr>
                <w:rFonts w:ascii="Arial" w:hAnsi="Arial" w:cs="Arial"/>
              </w:rPr>
            </w:pPr>
            <w:r w:rsidRPr="00B77FF1">
              <w:rPr>
                <w:rFonts w:ascii="Arial" w:hAnsi="Arial" w:cs="Arial"/>
              </w:rPr>
              <w:t>Western India</w:t>
            </w:r>
          </w:p>
        </w:tc>
        <w:tc>
          <w:tcPr>
            <w:tcW w:w="2647" w:type="dxa"/>
          </w:tcPr>
          <w:p w14:paraId="04787493" w14:textId="77777777" w:rsidR="002D5281" w:rsidRPr="00B77FF1" w:rsidRDefault="002D5281" w:rsidP="00AB04B7">
            <w:pPr>
              <w:spacing w:line="276" w:lineRule="auto"/>
              <w:jc w:val="both"/>
              <w:rPr>
                <w:rFonts w:ascii="Arial" w:hAnsi="Arial" w:cs="Arial"/>
              </w:rPr>
            </w:pPr>
            <w:r w:rsidRPr="00B77FF1">
              <w:rPr>
                <w:rFonts w:ascii="Arial" w:hAnsi="Arial" w:cs="Arial"/>
              </w:rPr>
              <w:t>West and South Indian Shelf</w:t>
            </w:r>
          </w:p>
        </w:tc>
        <w:tc>
          <w:tcPr>
            <w:tcW w:w="3127" w:type="dxa"/>
          </w:tcPr>
          <w:p w14:paraId="1C1CDB23"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742EBB6E" w14:textId="77777777" w:rsidTr="00AB04B7">
        <w:trPr>
          <w:trHeight w:val="307"/>
        </w:trPr>
        <w:tc>
          <w:tcPr>
            <w:tcW w:w="3242" w:type="dxa"/>
          </w:tcPr>
          <w:p w14:paraId="619C1652" w14:textId="77777777" w:rsidR="002D5281" w:rsidRPr="00B77FF1" w:rsidRDefault="002D5281" w:rsidP="00AB04B7">
            <w:pPr>
              <w:spacing w:line="276" w:lineRule="auto"/>
              <w:jc w:val="both"/>
              <w:rPr>
                <w:rFonts w:ascii="Arial" w:hAnsi="Arial" w:cs="Arial"/>
              </w:rPr>
            </w:pPr>
            <w:r w:rsidRPr="00B77FF1">
              <w:rPr>
                <w:rFonts w:ascii="Arial" w:hAnsi="Arial" w:cs="Arial"/>
              </w:rPr>
              <w:lastRenderedPageBreak/>
              <w:t>West Caroline Islands</w:t>
            </w:r>
          </w:p>
        </w:tc>
        <w:tc>
          <w:tcPr>
            <w:tcW w:w="2647" w:type="dxa"/>
          </w:tcPr>
          <w:p w14:paraId="3C113F0A" w14:textId="77777777" w:rsidR="002D5281" w:rsidRPr="00B77FF1" w:rsidRDefault="002D5281" w:rsidP="00AB04B7">
            <w:pPr>
              <w:spacing w:line="276" w:lineRule="auto"/>
              <w:jc w:val="both"/>
              <w:rPr>
                <w:rFonts w:ascii="Arial" w:hAnsi="Arial" w:cs="Arial"/>
              </w:rPr>
            </w:pPr>
            <w:r w:rsidRPr="00B77FF1">
              <w:rPr>
                <w:rFonts w:ascii="Arial" w:hAnsi="Arial" w:cs="Arial"/>
              </w:rPr>
              <w:t>Tropical Northwestern Pacific</w:t>
            </w:r>
          </w:p>
        </w:tc>
        <w:tc>
          <w:tcPr>
            <w:tcW w:w="3127" w:type="dxa"/>
          </w:tcPr>
          <w:p w14:paraId="7CAC2C5C"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3C27563C" w14:textId="77777777" w:rsidTr="00AB04B7">
        <w:trPr>
          <w:trHeight w:val="307"/>
        </w:trPr>
        <w:tc>
          <w:tcPr>
            <w:tcW w:w="3242" w:type="dxa"/>
          </w:tcPr>
          <w:p w14:paraId="3FD96E76" w14:textId="77777777" w:rsidR="002D5281" w:rsidRPr="00B77FF1" w:rsidRDefault="002D5281" w:rsidP="00AB04B7">
            <w:pPr>
              <w:spacing w:line="276" w:lineRule="auto"/>
              <w:jc w:val="both"/>
              <w:rPr>
                <w:rFonts w:ascii="Arial" w:hAnsi="Arial" w:cs="Arial"/>
              </w:rPr>
            </w:pPr>
            <w:r w:rsidRPr="00B77FF1">
              <w:rPr>
                <w:rFonts w:ascii="Arial" w:hAnsi="Arial" w:cs="Arial"/>
              </w:rPr>
              <w:t>Andaman Sea Coral Coast</w:t>
            </w:r>
          </w:p>
        </w:tc>
        <w:tc>
          <w:tcPr>
            <w:tcW w:w="2647" w:type="dxa"/>
          </w:tcPr>
          <w:p w14:paraId="136F7651" w14:textId="77777777" w:rsidR="002D5281" w:rsidRPr="00B77FF1" w:rsidRDefault="002D5281" w:rsidP="00AB04B7">
            <w:pPr>
              <w:jc w:val="both"/>
              <w:rPr>
                <w:rFonts w:ascii="Arial" w:hAnsi="Arial" w:cs="Arial"/>
              </w:rPr>
            </w:pPr>
            <w:r w:rsidRPr="00B77FF1">
              <w:rPr>
                <w:rFonts w:ascii="Arial" w:hAnsi="Arial" w:cs="Arial"/>
              </w:rPr>
              <w:t>Andaman</w:t>
            </w:r>
          </w:p>
        </w:tc>
        <w:tc>
          <w:tcPr>
            <w:tcW w:w="3127" w:type="dxa"/>
          </w:tcPr>
          <w:p w14:paraId="361AC5E9"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5F9E669F" w14:textId="77777777" w:rsidTr="00AB04B7">
        <w:trPr>
          <w:trHeight w:val="307"/>
        </w:trPr>
        <w:tc>
          <w:tcPr>
            <w:tcW w:w="3242" w:type="dxa"/>
          </w:tcPr>
          <w:p w14:paraId="4C24066D" w14:textId="77777777" w:rsidR="002D5281" w:rsidRPr="00B77FF1" w:rsidRDefault="002D5281" w:rsidP="00AB04B7">
            <w:pPr>
              <w:spacing w:line="276" w:lineRule="auto"/>
              <w:jc w:val="both"/>
              <w:rPr>
                <w:rFonts w:ascii="Arial" w:hAnsi="Arial" w:cs="Arial"/>
              </w:rPr>
            </w:pPr>
            <w:r w:rsidRPr="00B77FF1">
              <w:rPr>
                <w:rFonts w:ascii="Arial" w:hAnsi="Arial" w:cs="Arial"/>
              </w:rPr>
              <w:t>South Kuroshio</w:t>
            </w:r>
          </w:p>
        </w:tc>
        <w:tc>
          <w:tcPr>
            <w:tcW w:w="2647" w:type="dxa"/>
          </w:tcPr>
          <w:p w14:paraId="1D175A24" w14:textId="77777777" w:rsidR="002D5281" w:rsidRPr="00B77FF1" w:rsidRDefault="002D5281" w:rsidP="00AB04B7">
            <w:pPr>
              <w:spacing w:line="276" w:lineRule="auto"/>
              <w:jc w:val="both"/>
              <w:rPr>
                <w:rFonts w:ascii="Arial" w:hAnsi="Arial" w:cs="Arial"/>
              </w:rPr>
            </w:pPr>
            <w:r w:rsidRPr="00B77FF1">
              <w:rPr>
                <w:rFonts w:ascii="Arial" w:hAnsi="Arial" w:cs="Arial"/>
              </w:rPr>
              <w:t>South Kuroshio</w:t>
            </w:r>
          </w:p>
        </w:tc>
        <w:tc>
          <w:tcPr>
            <w:tcW w:w="3127" w:type="dxa"/>
          </w:tcPr>
          <w:p w14:paraId="23E9E90D"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22A52164" w14:textId="77777777" w:rsidTr="00AB04B7">
        <w:trPr>
          <w:trHeight w:val="307"/>
        </w:trPr>
        <w:tc>
          <w:tcPr>
            <w:tcW w:w="3242" w:type="dxa"/>
          </w:tcPr>
          <w:p w14:paraId="5AD3C5DD" w14:textId="77777777" w:rsidR="002D5281" w:rsidRPr="00B77FF1" w:rsidRDefault="002D5281" w:rsidP="00AB04B7">
            <w:pPr>
              <w:spacing w:line="276" w:lineRule="auto"/>
              <w:jc w:val="both"/>
              <w:rPr>
                <w:rFonts w:ascii="Arial" w:hAnsi="Arial" w:cs="Arial"/>
              </w:rPr>
            </w:pPr>
            <w:r w:rsidRPr="00B77FF1">
              <w:rPr>
                <w:rFonts w:ascii="Arial" w:hAnsi="Arial" w:cs="Arial"/>
              </w:rPr>
              <w:t>Ningaloo</w:t>
            </w:r>
          </w:p>
        </w:tc>
        <w:tc>
          <w:tcPr>
            <w:tcW w:w="2647" w:type="dxa"/>
          </w:tcPr>
          <w:p w14:paraId="095AA2E7" w14:textId="77777777" w:rsidR="002D5281" w:rsidRPr="00B77FF1" w:rsidRDefault="002D5281" w:rsidP="00AB04B7">
            <w:pPr>
              <w:spacing w:line="276" w:lineRule="auto"/>
              <w:jc w:val="both"/>
              <w:rPr>
                <w:rFonts w:ascii="Arial" w:hAnsi="Arial" w:cs="Arial"/>
              </w:rPr>
            </w:pPr>
            <w:r w:rsidRPr="00B77FF1">
              <w:rPr>
                <w:rFonts w:ascii="Arial" w:hAnsi="Arial" w:cs="Arial"/>
              </w:rPr>
              <w:t>Northwest Australian Shelf</w:t>
            </w:r>
          </w:p>
        </w:tc>
        <w:tc>
          <w:tcPr>
            <w:tcW w:w="3127" w:type="dxa"/>
          </w:tcPr>
          <w:p w14:paraId="752835CE"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49E2F1B5" w14:textId="77777777" w:rsidTr="00AB04B7">
        <w:trPr>
          <w:trHeight w:val="307"/>
        </w:trPr>
        <w:tc>
          <w:tcPr>
            <w:tcW w:w="3242" w:type="dxa"/>
          </w:tcPr>
          <w:p w14:paraId="33FEAF0E" w14:textId="77777777" w:rsidR="002D5281" w:rsidRPr="00B77FF1" w:rsidRDefault="002D5281" w:rsidP="00AB04B7">
            <w:pPr>
              <w:spacing w:line="276" w:lineRule="auto"/>
              <w:jc w:val="both"/>
              <w:rPr>
                <w:rFonts w:ascii="Arial" w:hAnsi="Arial" w:cs="Arial"/>
              </w:rPr>
            </w:pPr>
            <w:r w:rsidRPr="00B77FF1">
              <w:rPr>
                <w:rFonts w:ascii="Arial" w:hAnsi="Arial" w:cs="Arial"/>
              </w:rPr>
              <w:t>Ionian Sea</w:t>
            </w:r>
          </w:p>
        </w:tc>
        <w:tc>
          <w:tcPr>
            <w:tcW w:w="2647" w:type="dxa"/>
          </w:tcPr>
          <w:p w14:paraId="4C8E68A1" w14:textId="77777777" w:rsidR="002D5281" w:rsidRPr="00B77FF1" w:rsidRDefault="002D5281" w:rsidP="00AB04B7">
            <w:pPr>
              <w:spacing w:line="276" w:lineRule="auto"/>
              <w:jc w:val="both"/>
              <w:rPr>
                <w:rFonts w:ascii="Arial" w:hAnsi="Arial" w:cs="Arial"/>
              </w:rPr>
            </w:pPr>
            <w:r w:rsidRPr="00B77FF1">
              <w:rPr>
                <w:rFonts w:ascii="Arial" w:hAnsi="Arial" w:cs="Arial"/>
              </w:rPr>
              <w:t>Mediterranean Sea</w:t>
            </w:r>
          </w:p>
        </w:tc>
        <w:tc>
          <w:tcPr>
            <w:tcW w:w="3127" w:type="dxa"/>
          </w:tcPr>
          <w:p w14:paraId="0E50B957"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65FE2FFF" w14:textId="77777777" w:rsidTr="00AB04B7">
        <w:trPr>
          <w:trHeight w:val="307"/>
        </w:trPr>
        <w:tc>
          <w:tcPr>
            <w:tcW w:w="3242" w:type="dxa"/>
          </w:tcPr>
          <w:p w14:paraId="225F81F3" w14:textId="77777777" w:rsidR="002D5281" w:rsidRPr="00B77FF1" w:rsidRDefault="002D5281" w:rsidP="00AB04B7">
            <w:pPr>
              <w:spacing w:line="276" w:lineRule="auto"/>
              <w:jc w:val="both"/>
              <w:rPr>
                <w:rFonts w:ascii="Arial" w:hAnsi="Arial" w:cs="Arial"/>
              </w:rPr>
            </w:pPr>
            <w:r w:rsidRPr="00B77FF1">
              <w:rPr>
                <w:rFonts w:ascii="Arial" w:hAnsi="Arial" w:cs="Arial"/>
              </w:rPr>
              <w:t>Mascarene Islands</w:t>
            </w:r>
          </w:p>
        </w:tc>
        <w:tc>
          <w:tcPr>
            <w:tcW w:w="2647" w:type="dxa"/>
          </w:tcPr>
          <w:p w14:paraId="45090EE9" w14:textId="77777777" w:rsidR="002D5281" w:rsidRPr="00B77FF1" w:rsidRDefault="002D5281" w:rsidP="00AB04B7">
            <w:pPr>
              <w:spacing w:line="276" w:lineRule="auto"/>
              <w:jc w:val="both"/>
              <w:rPr>
                <w:rFonts w:ascii="Arial" w:hAnsi="Arial" w:cs="Arial"/>
              </w:rPr>
            </w:pPr>
            <w:r w:rsidRPr="00B77FF1">
              <w:rPr>
                <w:rFonts w:ascii="Arial" w:hAnsi="Arial" w:cs="Arial"/>
              </w:rPr>
              <w:t>Western Indian Ocean</w:t>
            </w:r>
          </w:p>
        </w:tc>
        <w:tc>
          <w:tcPr>
            <w:tcW w:w="3127" w:type="dxa"/>
          </w:tcPr>
          <w:p w14:paraId="078DCD00"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1C833EA5" w14:textId="77777777" w:rsidTr="00AB04B7">
        <w:trPr>
          <w:trHeight w:val="307"/>
        </w:trPr>
        <w:tc>
          <w:tcPr>
            <w:tcW w:w="3242" w:type="dxa"/>
          </w:tcPr>
          <w:p w14:paraId="63842FE9" w14:textId="77777777" w:rsidR="002D5281" w:rsidRPr="00B77FF1" w:rsidRDefault="002D5281" w:rsidP="00AB04B7">
            <w:pPr>
              <w:spacing w:line="276" w:lineRule="auto"/>
              <w:jc w:val="both"/>
              <w:rPr>
                <w:rFonts w:ascii="Arial" w:hAnsi="Arial" w:cs="Arial"/>
              </w:rPr>
            </w:pPr>
            <w:r w:rsidRPr="00B77FF1">
              <w:rPr>
                <w:rFonts w:ascii="Arial" w:hAnsi="Arial" w:cs="Arial"/>
              </w:rPr>
              <w:t>Manning-Hawkesbury</w:t>
            </w:r>
          </w:p>
        </w:tc>
        <w:tc>
          <w:tcPr>
            <w:tcW w:w="2647" w:type="dxa"/>
          </w:tcPr>
          <w:p w14:paraId="612EFB86" w14:textId="77777777" w:rsidR="002D5281" w:rsidRPr="00B77FF1" w:rsidRDefault="002D5281" w:rsidP="00AB04B7">
            <w:pPr>
              <w:spacing w:line="276" w:lineRule="auto"/>
              <w:jc w:val="both"/>
              <w:rPr>
                <w:rFonts w:ascii="Arial" w:hAnsi="Arial" w:cs="Arial"/>
              </w:rPr>
            </w:pPr>
            <w:r w:rsidRPr="00B77FF1">
              <w:rPr>
                <w:rFonts w:ascii="Arial" w:hAnsi="Arial" w:cs="Arial"/>
              </w:rPr>
              <w:t>East Central Australian Shelf</w:t>
            </w:r>
          </w:p>
        </w:tc>
        <w:tc>
          <w:tcPr>
            <w:tcW w:w="3127" w:type="dxa"/>
          </w:tcPr>
          <w:p w14:paraId="62742383"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3DE3DDA6" w14:textId="77777777" w:rsidTr="00AB04B7">
        <w:trPr>
          <w:trHeight w:val="307"/>
        </w:trPr>
        <w:tc>
          <w:tcPr>
            <w:tcW w:w="3242" w:type="dxa"/>
          </w:tcPr>
          <w:p w14:paraId="7207028D" w14:textId="77777777" w:rsidR="002D5281" w:rsidRPr="00B77FF1" w:rsidRDefault="002D5281" w:rsidP="00AB04B7">
            <w:pPr>
              <w:spacing w:line="276" w:lineRule="auto"/>
              <w:jc w:val="both"/>
              <w:rPr>
                <w:rFonts w:ascii="Arial" w:hAnsi="Arial" w:cs="Arial"/>
              </w:rPr>
            </w:pPr>
            <w:r w:rsidRPr="00B77FF1">
              <w:rPr>
                <w:rFonts w:ascii="Arial" w:hAnsi="Arial" w:cs="Arial"/>
              </w:rPr>
              <w:t>South China Sea Oceanic Islands</w:t>
            </w:r>
          </w:p>
        </w:tc>
        <w:tc>
          <w:tcPr>
            <w:tcW w:w="2647" w:type="dxa"/>
          </w:tcPr>
          <w:p w14:paraId="11F9C76C" w14:textId="77777777" w:rsidR="002D5281" w:rsidRPr="00B77FF1" w:rsidRDefault="002D5281" w:rsidP="00AB04B7">
            <w:pPr>
              <w:spacing w:line="276" w:lineRule="auto"/>
              <w:jc w:val="both"/>
              <w:rPr>
                <w:rFonts w:ascii="Arial" w:hAnsi="Arial" w:cs="Arial"/>
              </w:rPr>
            </w:pPr>
            <w:r w:rsidRPr="00B77FF1">
              <w:rPr>
                <w:rFonts w:ascii="Arial" w:hAnsi="Arial" w:cs="Arial"/>
              </w:rPr>
              <w:t>South China Sea</w:t>
            </w:r>
          </w:p>
        </w:tc>
        <w:tc>
          <w:tcPr>
            <w:tcW w:w="3127" w:type="dxa"/>
          </w:tcPr>
          <w:p w14:paraId="366438CD"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6C7E9CA6" w14:textId="77777777" w:rsidTr="00AB04B7">
        <w:trPr>
          <w:trHeight w:val="307"/>
        </w:trPr>
        <w:tc>
          <w:tcPr>
            <w:tcW w:w="3242" w:type="dxa"/>
          </w:tcPr>
          <w:p w14:paraId="69BB0697" w14:textId="77777777" w:rsidR="002D5281" w:rsidRPr="00B77FF1" w:rsidRDefault="002D5281" w:rsidP="00AB04B7">
            <w:pPr>
              <w:spacing w:line="276" w:lineRule="auto"/>
              <w:jc w:val="both"/>
              <w:rPr>
                <w:rFonts w:ascii="Arial" w:hAnsi="Arial" w:cs="Arial"/>
              </w:rPr>
            </w:pPr>
            <w:r w:rsidRPr="00B77FF1">
              <w:rPr>
                <w:rFonts w:ascii="Arial" w:hAnsi="Arial" w:cs="Arial"/>
              </w:rPr>
              <w:t>South European Atlantic Shelf</w:t>
            </w:r>
          </w:p>
        </w:tc>
        <w:tc>
          <w:tcPr>
            <w:tcW w:w="2647" w:type="dxa"/>
          </w:tcPr>
          <w:p w14:paraId="46F8AE2A" w14:textId="77777777" w:rsidR="002D5281" w:rsidRPr="00B77FF1" w:rsidRDefault="002D5281" w:rsidP="00AB04B7">
            <w:pPr>
              <w:spacing w:line="276" w:lineRule="auto"/>
              <w:jc w:val="both"/>
              <w:rPr>
                <w:rFonts w:ascii="Arial" w:hAnsi="Arial" w:cs="Arial"/>
              </w:rPr>
            </w:pPr>
            <w:r w:rsidRPr="00B77FF1">
              <w:rPr>
                <w:rFonts w:ascii="Arial" w:hAnsi="Arial" w:cs="Arial"/>
              </w:rPr>
              <w:t>Lusitanian</w:t>
            </w:r>
          </w:p>
        </w:tc>
        <w:tc>
          <w:tcPr>
            <w:tcW w:w="3127" w:type="dxa"/>
          </w:tcPr>
          <w:p w14:paraId="4D3E5CE5"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r w:rsidR="002D5281" w:rsidRPr="00657FD3" w14:paraId="26D756CC" w14:textId="77777777" w:rsidTr="00AB04B7">
        <w:trPr>
          <w:trHeight w:val="307"/>
        </w:trPr>
        <w:tc>
          <w:tcPr>
            <w:tcW w:w="3242" w:type="dxa"/>
          </w:tcPr>
          <w:p w14:paraId="504C75E1" w14:textId="77777777" w:rsidR="002D5281" w:rsidRPr="00B77FF1" w:rsidRDefault="002D5281" w:rsidP="00AB04B7">
            <w:pPr>
              <w:spacing w:line="276" w:lineRule="auto"/>
              <w:jc w:val="both"/>
              <w:rPr>
                <w:rFonts w:ascii="Arial" w:hAnsi="Arial" w:cs="Arial"/>
              </w:rPr>
            </w:pPr>
            <w:r w:rsidRPr="00B77FF1">
              <w:rPr>
                <w:rFonts w:ascii="Arial" w:hAnsi="Arial" w:cs="Arial"/>
              </w:rPr>
              <w:t>Delagoa</w:t>
            </w:r>
          </w:p>
        </w:tc>
        <w:tc>
          <w:tcPr>
            <w:tcW w:w="2647" w:type="dxa"/>
          </w:tcPr>
          <w:p w14:paraId="20531008" w14:textId="77777777" w:rsidR="002D5281" w:rsidRPr="00B77FF1" w:rsidRDefault="002D5281" w:rsidP="00AB04B7">
            <w:pPr>
              <w:spacing w:line="276" w:lineRule="auto"/>
              <w:jc w:val="both"/>
              <w:rPr>
                <w:rFonts w:ascii="Arial" w:hAnsi="Arial" w:cs="Arial"/>
              </w:rPr>
            </w:pPr>
            <w:r w:rsidRPr="00B77FF1">
              <w:rPr>
                <w:rFonts w:ascii="Arial" w:hAnsi="Arial" w:cs="Arial"/>
              </w:rPr>
              <w:t>Western Indian Ocean</w:t>
            </w:r>
          </w:p>
        </w:tc>
        <w:tc>
          <w:tcPr>
            <w:tcW w:w="3127" w:type="dxa"/>
          </w:tcPr>
          <w:p w14:paraId="2D9ACDD6" w14:textId="77777777" w:rsidR="002D5281" w:rsidRPr="00B77FF1" w:rsidRDefault="002D5281" w:rsidP="00AB04B7">
            <w:pPr>
              <w:spacing w:line="276" w:lineRule="auto"/>
              <w:jc w:val="both"/>
              <w:rPr>
                <w:rFonts w:ascii="Arial" w:hAnsi="Arial" w:cs="Arial"/>
              </w:rPr>
            </w:pPr>
            <w:r w:rsidRPr="00B77FF1">
              <w:rPr>
                <w:rFonts w:ascii="Arial" w:hAnsi="Arial" w:cs="Arial"/>
              </w:rPr>
              <w:t>1</w:t>
            </w:r>
          </w:p>
        </w:tc>
      </w:tr>
    </w:tbl>
    <w:p w14:paraId="1938A0BB" w14:textId="77777777" w:rsidR="00FD5AA1" w:rsidRDefault="00FD5AA1">
      <w:pPr>
        <w:rPr>
          <w:rFonts w:ascii="Arial" w:hAnsi="Arial" w:cs="Arial"/>
          <w:color w:val="000000" w:themeColor="text1"/>
        </w:rPr>
      </w:pPr>
      <w:r>
        <w:rPr>
          <w:rFonts w:ascii="Arial" w:hAnsi="Arial" w:cs="Arial"/>
          <w:i/>
          <w:iCs/>
          <w:color w:val="000000" w:themeColor="text1"/>
        </w:rPr>
        <w:br w:type="page"/>
      </w:r>
    </w:p>
    <w:p w14:paraId="03CA173B" w14:textId="0FD5D427" w:rsidR="00FD5AA1" w:rsidRPr="00854DB3" w:rsidRDefault="00FD5AA1" w:rsidP="00FD5AA1">
      <w:pPr>
        <w:pStyle w:val="Caption"/>
        <w:keepNext/>
        <w:jc w:val="both"/>
        <w:rPr>
          <w:rFonts w:ascii="Arial" w:hAnsi="Arial" w:cs="Arial"/>
          <w:i w:val="0"/>
          <w:iCs w:val="0"/>
          <w:color w:val="000000" w:themeColor="text1"/>
          <w:sz w:val="22"/>
          <w:szCs w:val="22"/>
        </w:rPr>
      </w:pPr>
      <w:bookmarkStart w:id="1156" w:name="_Ref163643448"/>
      <w:r w:rsidRPr="00B77FF1">
        <w:rPr>
          <w:rFonts w:ascii="Arial" w:hAnsi="Arial" w:cs="Arial"/>
          <w:i w:val="0"/>
          <w:iCs w:val="0"/>
          <w:color w:val="000000" w:themeColor="text1"/>
          <w:sz w:val="22"/>
          <w:szCs w:val="22"/>
        </w:rPr>
        <w:lastRenderedPageBreak/>
        <w:t xml:space="preserve">Table </w:t>
      </w:r>
      <w:r w:rsidRPr="00B77FF1">
        <w:rPr>
          <w:rFonts w:ascii="Arial" w:hAnsi="Arial" w:cs="Arial"/>
          <w:i w:val="0"/>
          <w:iCs w:val="0"/>
          <w:color w:val="000000" w:themeColor="text1"/>
          <w:sz w:val="22"/>
          <w:szCs w:val="22"/>
        </w:rPr>
        <w:fldChar w:fldCharType="begin"/>
      </w:r>
      <w:r w:rsidRPr="00B77FF1">
        <w:rPr>
          <w:rFonts w:ascii="Arial" w:hAnsi="Arial" w:cs="Arial"/>
          <w:i w:val="0"/>
          <w:iCs w:val="0"/>
          <w:color w:val="000000" w:themeColor="text1"/>
          <w:sz w:val="22"/>
          <w:szCs w:val="22"/>
        </w:rPr>
        <w:instrText xml:space="preserve"> SEQ Table \* ARABIC </w:instrText>
      </w:r>
      <w:r w:rsidRPr="00B77FF1">
        <w:rPr>
          <w:rFonts w:ascii="Arial" w:hAnsi="Arial" w:cs="Arial"/>
          <w:i w:val="0"/>
          <w:iCs w:val="0"/>
          <w:color w:val="000000" w:themeColor="text1"/>
          <w:sz w:val="22"/>
          <w:szCs w:val="22"/>
        </w:rPr>
        <w:fldChar w:fldCharType="separate"/>
      </w:r>
      <w:r w:rsidRPr="00B77FF1">
        <w:rPr>
          <w:rFonts w:ascii="Arial" w:hAnsi="Arial" w:cs="Arial"/>
          <w:i w:val="0"/>
          <w:iCs w:val="0"/>
          <w:noProof/>
          <w:color w:val="000000" w:themeColor="text1"/>
          <w:sz w:val="22"/>
          <w:szCs w:val="22"/>
        </w:rPr>
        <w:t>3</w:t>
      </w:r>
      <w:r w:rsidRPr="00B77FF1">
        <w:rPr>
          <w:rFonts w:ascii="Arial" w:hAnsi="Arial" w:cs="Arial"/>
          <w:i w:val="0"/>
          <w:iCs w:val="0"/>
          <w:color w:val="000000" w:themeColor="text1"/>
          <w:sz w:val="22"/>
          <w:szCs w:val="22"/>
        </w:rPr>
        <w:fldChar w:fldCharType="end"/>
      </w:r>
      <w:bookmarkEnd w:id="1156"/>
      <w:r w:rsidRPr="00B77FF1">
        <w:rPr>
          <w:rFonts w:ascii="Arial" w:hAnsi="Arial" w:cs="Arial"/>
          <w:i w:val="0"/>
          <w:iCs w:val="0"/>
          <w:color w:val="000000" w:themeColor="text1"/>
          <w:sz w:val="22"/>
          <w:szCs w:val="22"/>
        </w:rPr>
        <w:t xml:space="preserve"> List of identified marine reserve, protected area</w:t>
      </w:r>
      <w:r>
        <w:rPr>
          <w:rFonts w:ascii="Arial" w:hAnsi="Arial" w:cs="Arial"/>
          <w:i w:val="0"/>
          <w:iCs w:val="0"/>
          <w:color w:val="000000" w:themeColor="text1"/>
          <w:sz w:val="22"/>
          <w:szCs w:val="22"/>
        </w:rPr>
        <w:t>,</w:t>
      </w:r>
      <w:r w:rsidRPr="00B77FF1">
        <w:rPr>
          <w:rFonts w:ascii="Arial" w:hAnsi="Arial" w:cs="Arial"/>
          <w:i w:val="0"/>
          <w:iCs w:val="0"/>
          <w:color w:val="000000" w:themeColor="text1"/>
          <w:sz w:val="22"/>
          <w:szCs w:val="22"/>
        </w:rPr>
        <w:t xml:space="preserve"> or marine park.</w:t>
      </w:r>
    </w:p>
    <w:tbl>
      <w:tblPr>
        <w:tblStyle w:val="TableGrid"/>
        <w:tblW w:w="9640" w:type="dxa"/>
        <w:tblInd w:w="-289" w:type="dxa"/>
        <w:tblLook w:val="04A0" w:firstRow="1" w:lastRow="0" w:firstColumn="1" w:lastColumn="0" w:noHBand="0" w:noVBand="1"/>
      </w:tblPr>
      <w:tblGrid>
        <w:gridCol w:w="4395"/>
        <w:gridCol w:w="1843"/>
        <w:gridCol w:w="3402"/>
      </w:tblGrid>
      <w:tr w:rsidR="00FD5AA1" w:rsidRPr="00657FD3" w14:paraId="3E801717" w14:textId="77777777" w:rsidTr="00AB04B7">
        <w:trPr>
          <w:trHeight w:val="300"/>
        </w:trPr>
        <w:tc>
          <w:tcPr>
            <w:tcW w:w="4395" w:type="dxa"/>
          </w:tcPr>
          <w:p w14:paraId="7AE9E229" w14:textId="77777777" w:rsidR="00FD5AA1" w:rsidRPr="00B77FF1" w:rsidRDefault="00FD5AA1" w:rsidP="00AB04B7">
            <w:pPr>
              <w:spacing w:line="360" w:lineRule="auto"/>
              <w:jc w:val="both"/>
              <w:rPr>
                <w:rFonts w:ascii="Arial" w:hAnsi="Arial" w:cs="Arial"/>
              </w:rPr>
            </w:pPr>
            <w:r w:rsidRPr="00B77FF1">
              <w:rPr>
                <w:rFonts w:ascii="Arial" w:hAnsi="Arial" w:cs="Arial"/>
              </w:rPr>
              <w:t>Name of Protected Area</w:t>
            </w:r>
          </w:p>
        </w:tc>
        <w:tc>
          <w:tcPr>
            <w:tcW w:w="1843" w:type="dxa"/>
          </w:tcPr>
          <w:p w14:paraId="799633C8" w14:textId="77777777" w:rsidR="00FD5AA1" w:rsidRPr="00B77FF1" w:rsidRDefault="00FD5AA1" w:rsidP="00AB04B7">
            <w:pPr>
              <w:spacing w:line="360" w:lineRule="auto"/>
              <w:jc w:val="both"/>
              <w:rPr>
                <w:rFonts w:ascii="Arial" w:hAnsi="Arial" w:cs="Arial"/>
              </w:rPr>
            </w:pPr>
            <w:r w:rsidRPr="00B77FF1">
              <w:rPr>
                <w:rFonts w:ascii="Arial" w:hAnsi="Arial" w:cs="Arial"/>
              </w:rPr>
              <w:t>Country</w:t>
            </w:r>
          </w:p>
        </w:tc>
        <w:tc>
          <w:tcPr>
            <w:tcW w:w="3402" w:type="dxa"/>
          </w:tcPr>
          <w:p w14:paraId="124D6749" w14:textId="77777777" w:rsidR="00FD5AA1" w:rsidRPr="00B77FF1" w:rsidRDefault="00FD5AA1" w:rsidP="00AB04B7">
            <w:pPr>
              <w:spacing w:line="360" w:lineRule="auto"/>
              <w:jc w:val="both"/>
              <w:rPr>
                <w:rFonts w:ascii="Arial" w:hAnsi="Arial" w:cs="Arial"/>
              </w:rPr>
            </w:pPr>
            <w:r w:rsidRPr="00B77FF1">
              <w:rPr>
                <w:rFonts w:ascii="Arial" w:hAnsi="Arial" w:cs="Arial"/>
              </w:rPr>
              <w:t>Reference</w:t>
            </w:r>
          </w:p>
        </w:tc>
      </w:tr>
      <w:tr w:rsidR="00FD5AA1" w:rsidRPr="00657FD3" w14:paraId="402401BC" w14:textId="77777777" w:rsidTr="00AB04B7">
        <w:trPr>
          <w:trHeight w:val="300"/>
        </w:trPr>
        <w:tc>
          <w:tcPr>
            <w:tcW w:w="4395" w:type="dxa"/>
          </w:tcPr>
          <w:p w14:paraId="53029057" w14:textId="77777777" w:rsidR="00FD5AA1" w:rsidRPr="00B77FF1" w:rsidRDefault="00FD5AA1" w:rsidP="00AB04B7">
            <w:pPr>
              <w:spacing w:line="360" w:lineRule="auto"/>
              <w:jc w:val="both"/>
              <w:rPr>
                <w:rFonts w:ascii="Arial" w:hAnsi="Arial" w:cs="Arial"/>
              </w:rPr>
            </w:pPr>
            <w:r w:rsidRPr="00B77FF1">
              <w:rPr>
                <w:rFonts w:ascii="Arial" w:hAnsi="Arial" w:cs="Arial"/>
              </w:rPr>
              <w:t>Abrolhos Marine National Park</w:t>
            </w:r>
          </w:p>
        </w:tc>
        <w:tc>
          <w:tcPr>
            <w:tcW w:w="1843" w:type="dxa"/>
          </w:tcPr>
          <w:p w14:paraId="24684248" w14:textId="77777777" w:rsidR="00FD5AA1" w:rsidRPr="00B77FF1" w:rsidRDefault="00FD5AA1" w:rsidP="00AB04B7">
            <w:pPr>
              <w:spacing w:line="360" w:lineRule="auto"/>
              <w:jc w:val="both"/>
              <w:rPr>
                <w:rFonts w:ascii="Arial" w:hAnsi="Arial" w:cs="Arial"/>
              </w:rPr>
            </w:pPr>
            <w:r w:rsidRPr="00B77FF1">
              <w:rPr>
                <w:rFonts w:ascii="Arial" w:hAnsi="Arial" w:cs="Arial"/>
              </w:rPr>
              <w:t>Brazil</w:t>
            </w:r>
          </w:p>
        </w:tc>
        <w:tc>
          <w:tcPr>
            <w:tcW w:w="3402" w:type="dxa"/>
          </w:tcPr>
          <w:p w14:paraId="4EC3947B" w14:textId="77777777" w:rsidR="00FD5AA1" w:rsidRPr="00B77FF1" w:rsidRDefault="00FD5AA1" w:rsidP="00AB04B7">
            <w:pPr>
              <w:spacing w:line="360" w:lineRule="auto"/>
              <w:jc w:val="both"/>
              <w:rPr>
                <w:rFonts w:ascii="Arial" w:hAnsi="Arial" w:cs="Arial"/>
              </w:rPr>
            </w:pPr>
            <w:r w:rsidRPr="00B77FF1">
              <w:rPr>
                <w:rFonts w:ascii="Arial" w:hAnsi="Arial" w:cs="Arial"/>
              </w:rPr>
              <w:t>Ferreira et al., 2021</w:t>
            </w:r>
          </w:p>
        </w:tc>
      </w:tr>
      <w:tr w:rsidR="00FD5AA1" w:rsidRPr="00657FD3" w14:paraId="28134CF6" w14:textId="77777777" w:rsidTr="00AB04B7">
        <w:trPr>
          <w:trHeight w:val="300"/>
        </w:trPr>
        <w:tc>
          <w:tcPr>
            <w:tcW w:w="4395" w:type="dxa"/>
          </w:tcPr>
          <w:p w14:paraId="406354FA" w14:textId="77777777" w:rsidR="00FD5AA1" w:rsidRPr="00B77FF1" w:rsidRDefault="00FD5AA1" w:rsidP="00AB04B7">
            <w:pPr>
              <w:spacing w:line="360" w:lineRule="auto"/>
              <w:jc w:val="both"/>
              <w:rPr>
                <w:rFonts w:ascii="Arial" w:hAnsi="Arial" w:cs="Arial"/>
              </w:rPr>
            </w:pPr>
            <w:r w:rsidRPr="00B77FF1">
              <w:rPr>
                <w:rFonts w:ascii="Arial" w:hAnsi="Arial" w:cs="Arial"/>
              </w:rPr>
              <w:t>Blue Bay Marine Park</w:t>
            </w:r>
          </w:p>
        </w:tc>
        <w:tc>
          <w:tcPr>
            <w:tcW w:w="1843" w:type="dxa"/>
          </w:tcPr>
          <w:p w14:paraId="3DBFBFD4" w14:textId="77777777" w:rsidR="00FD5AA1" w:rsidRPr="00B77FF1" w:rsidRDefault="00FD5AA1" w:rsidP="00AB04B7">
            <w:pPr>
              <w:spacing w:line="360" w:lineRule="auto"/>
              <w:jc w:val="both"/>
              <w:rPr>
                <w:rFonts w:ascii="Arial" w:hAnsi="Arial" w:cs="Arial"/>
              </w:rPr>
            </w:pPr>
            <w:r w:rsidRPr="00B77FF1">
              <w:rPr>
                <w:rFonts w:ascii="Arial" w:hAnsi="Arial" w:cs="Arial"/>
              </w:rPr>
              <w:t>Mauritius</w:t>
            </w:r>
          </w:p>
        </w:tc>
        <w:tc>
          <w:tcPr>
            <w:tcW w:w="3402" w:type="dxa"/>
          </w:tcPr>
          <w:p w14:paraId="002F0D06" w14:textId="77777777" w:rsidR="00FD5AA1" w:rsidRPr="00B77FF1" w:rsidRDefault="00FD5AA1" w:rsidP="00AB04B7">
            <w:pPr>
              <w:spacing w:line="360" w:lineRule="auto"/>
              <w:jc w:val="both"/>
              <w:rPr>
                <w:rFonts w:ascii="Arial" w:hAnsi="Arial" w:cs="Arial"/>
              </w:rPr>
            </w:pPr>
            <w:r w:rsidRPr="00B77FF1">
              <w:rPr>
                <w:rFonts w:ascii="Arial" w:hAnsi="Arial" w:cs="Arial"/>
              </w:rPr>
              <w:t>McClanahan et al., 2021</w:t>
            </w:r>
          </w:p>
        </w:tc>
      </w:tr>
      <w:tr w:rsidR="00FD5AA1" w:rsidRPr="00657FD3" w14:paraId="446BDCD1" w14:textId="77777777" w:rsidTr="00AB04B7">
        <w:trPr>
          <w:trHeight w:val="300"/>
        </w:trPr>
        <w:tc>
          <w:tcPr>
            <w:tcW w:w="4395" w:type="dxa"/>
          </w:tcPr>
          <w:p w14:paraId="077C5289" w14:textId="77777777" w:rsidR="00FD5AA1" w:rsidRPr="00B77FF1" w:rsidRDefault="00FD5AA1" w:rsidP="00AB04B7">
            <w:pPr>
              <w:spacing w:line="360" w:lineRule="auto"/>
              <w:jc w:val="both"/>
              <w:rPr>
                <w:rFonts w:ascii="Arial" w:hAnsi="Arial" w:cs="Arial"/>
              </w:rPr>
            </w:pPr>
            <w:proofErr w:type="spellStart"/>
            <w:r w:rsidRPr="00B77FF1">
              <w:rPr>
                <w:rFonts w:ascii="Arial" w:hAnsi="Arial" w:cs="Arial"/>
              </w:rPr>
              <w:t>Columbretes</w:t>
            </w:r>
            <w:proofErr w:type="spellEnd"/>
            <w:r w:rsidRPr="00B77FF1">
              <w:rPr>
                <w:rFonts w:ascii="Arial" w:hAnsi="Arial" w:cs="Arial"/>
              </w:rPr>
              <w:t xml:space="preserve"> Islands Marine Protected Area</w:t>
            </w:r>
          </w:p>
        </w:tc>
        <w:tc>
          <w:tcPr>
            <w:tcW w:w="1843" w:type="dxa"/>
          </w:tcPr>
          <w:p w14:paraId="4777197A" w14:textId="77777777" w:rsidR="00FD5AA1" w:rsidRPr="00B77FF1" w:rsidRDefault="00FD5AA1" w:rsidP="00AB04B7">
            <w:pPr>
              <w:spacing w:line="360" w:lineRule="auto"/>
              <w:jc w:val="both"/>
              <w:rPr>
                <w:rFonts w:ascii="Arial" w:hAnsi="Arial" w:cs="Arial"/>
              </w:rPr>
            </w:pPr>
            <w:r w:rsidRPr="00B77FF1">
              <w:rPr>
                <w:rFonts w:ascii="Arial" w:hAnsi="Arial" w:cs="Arial"/>
              </w:rPr>
              <w:t>Spain</w:t>
            </w:r>
          </w:p>
        </w:tc>
        <w:tc>
          <w:tcPr>
            <w:tcW w:w="3402" w:type="dxa"/>
          </w:tcPr>
          <w:p w14:paraId="3F1930A4" w14:textId="77777777" w:rsidR="00FD5AA1" w:rsidRPr="00B77FF1" w:rsidRDefault="00FD5AA1" w:rsidP="00AB04B7">
            <w:pPr>
              <w:spacing w:line="360" w:lineRule="auto"/>
              <w:jc w:val="both"/>
              <w:rPr>
                <w:rFonts w:ascii="Arial" w:hAnsi="Arial" w:cs="Arial"/>
              </w:rPr>
            </w:pPr>
            <w:r w:rsidRPr="00B77FF1">
              <w:rPr>
                <w:rFonts w:ascii="Arial" w:hAnsi="Arial" w:cs="Arial"/>
              </w:rPr>
              <w:t>Kersting et al., 2015</w:t>
            </w:r>
          </w:p>
        </w:tc>
      </w:tr>
      <w:tr w:rsidR="00FD5AA1" w:rsidRPr="00657FD3" w14:paraId="185644FA" w14:textId="77777777" w:rsidTr="00AB04B7">
        <w:trPr>
          <w:trHeight w:val="300"/>
        </w:trPr>
        <w:tc>
          <w:tcPr>
            <w:tcW w:w="4395" w:type="dxa"/>
          </w:tcPr>
          <w:p w14:paraId="79032493" w14:textId="77777777" w:rsidR="00FD5AA1" w:rsidRPr="00B77FF1" w:rsidRDefault="00FD5AA1" w:rsidP="00AB04B7">
            <w:pPr>
              <w:spacing w:line="360" w:lineRule="auto"/>
              <w:jc w:val="both"/>
              <w:rPr>
                <w:rFonts w:ascii="Arial" w:hAnsi="Arial" w:cs="Arial"/>
              </w:rPr>
            </w:pPr>
            <w:r w:rsidRPr="00B77FF1">
              <w:rPr>
                <w:rFonts w:ascii="Arial" w:hAnsi="Arial" w:cs="Arial"/>
              </w:rPr>
              <w:t>Medes Island Marine Protected Area</w:t>
            </w:r>
          </w:p>
        </w:tc>
        <w:tc>
          <w:tcPr>
            <w:tcW w:w="1843" w:type="dxa"/>
          </w:tcPr>
          <w:p w14:paraId="089F15C4" w14:textId="77777777" w:rsidR="00FD5AA1" w:rsidRPr="00B77FF1" w:rsidRDefault="00FD5AA1" w:rsidP="00AB04B7">
            <w:pPr>
              <w:spacing w:line="360" w:lineRule="auto"/>
              <w:jc w:val="both"/>
              <w:rPr>
                <w:rFonts w:ascii="Arial" w:hAnsi="Arial" w:cs="Arial"/>
              </w:rPr>
            </w:pPr>
            <w:r w:rsidRPr="00B77FF1">
              <w:rPr>
                <w:rFonts w:ascii="Arial" w:hAnsi="Arial" w:cs="Arial"/>
              </w:rPr>
              <w:t>Spain</w:t>
            </w:r>
          </w:p>
        </w:tc>
        <w:tc>
          <w:tcPr>
            <w:tcW w:w="3402" w:type="dxa"/>
          </w:tcPr>
          <w:p w14:paraId="5A12A524" w14:textId="77777777" w:rsidR="00FD5AA1" w:rsidRPr="00B77FF1" w:rsidRDefault="00FD5AA1" w:rsidP="00AB04B7">
            <w:pPr>
              <w:spacing w:line="360" w:lineRule="auto"/>
              <w:jc w:val="both"/>
              <w:rPr>
                <w:rFonts w:ascii="Arial" w:hAnsi="Arial" w:cs="Arial"/>
              </w:rPr>
            </w:pPr>
            <w:r w:rsidRPr="00B77FF1">
              <w:rPr>
                <w:rFonts w:ascii="Arial" w:hAnsi="Arial" w:cs="Arial"/>
              </w:rPr>
              <w:t>Kersting et al., 2015; Gómez-Gras et al., 2019; Crisci et al., 2017</w:t>
            </w:r>
          </w:p>
        </w:tc>
      </w:tr>
      <w:tr w:rsidR="00FD5AA1" w:rsidRPr="00657FD3" w14:paraId="6D656150" w14:textId="77777777" w:rsidTr="00AB04B7">
        <w:trPr>
          <w:trHeight w:val="300"/>
        </w:trPr>
        <w:tc>
          <w:tcPr>
            <w:tcW w:w="4395" w:type="dxa"/>
          </w:tcPr>
          <w:p w14:paraId="40A0D7B4" w14:textId="77777777" w:rsidR="00FD5AA1" w:rsidRPr="00B77FF1" w:rsidRDefault="00FD5AA1" w:rsidP="00AB04B7">
            <w:pPr>
              <w:spacing w:line="360" w:lineRule="auto"/>
              <w:jc w:val="both"/>
              <w:rPr>
                <w:rFonts w:ascii="Arial" w:hAnsi="Arial" w:cs="Arial"/>
              </w:rPr>
            </w:pPr>
            <w:r w:rsidRPr="00B77FF1">
              <w:rPr>
                <w:rFonts w:ascii="Arial" w:hAnsi="Arial" w:cs="Arial"/>
              </w:rPr>
              <w:t>Green Island Marine Research Station</w:t>
            </w:r>
          </w:p>
        </w:tc>
        <w:tc>
          <w:tcPr>
            <w:tcW w:w="1843" w:type="dxa"/>
          </w:tcPr>
          <w:p w14:paraId="757FE6A9" w14:textId="77777777" w:rsidR="00FD5AA1" w:rsidRPr="00B77FF1" w:rsidRDefault="00FD5AA1" w:rsidP="00AB04B7">
            <w:pPr>
              <w:spacing w:line="360" w:lineRule="auto"/>
              <w:jc w:val="both"/>
              <w:rPr>
                <w:rFonts w:ascii="Arial" w:hAnsi="Arial" w:cs="Arial"/>
              </w:rPr>
            </w:pPr>
            <w:r w:rsidRPr="00B77FF1">
              <w:rPr>
                <w:rFonts w:ascii="Arial" w:hAnsi="Arial" w:cs="Arial"/>
              </w:rPr>
              <w:t>Taiwan</w:t>
            </w:r>
          </w:p>
        </w:tc>
        <w:tc>
          <w:tcPr>
            <w:tcW w:w="3402" w:type="dxa"/>
          </w:tcPr>
          <w:p w14:paraId="46C0CC2B" w14:textId="77777777" w:rsidR="00FD5AA1" w:rsidRPr="00B77FF1" w:rsidRDefault="00FD5AA1" w:rsidP="00AB04B7">
            <w:pPr>
              <w:spacing w:line="360" w:lineRule="auto"/>
              <w:jc w:val="both"/>
              <w:rPr>
                <w:rFonts w:ascii="Arial" w:hAnsi="Arial" w:cs="Arial"/>
              </w:rPr>
            </w:pPr>
            <w:r w:rsidRPr="00B77FF1">
              <w:rPr>
                <w:rFonts w:ascii="Arial" w:hAnsi="Arial" w:cs="Arial"/>
              </w:rPr>
              <w:t>Schutter et al., 2015</w:t>
            </w:r>
          </w:p>
        </w:tc>
      </w:tr>
      <w:tr w:rsidR="00FD5AA1" w:rsidRPr="00657FD3" w14:paraId="56F943C6" w14:textId="77777777" w:rsidTr="00AB04B7">
        <w:trPr>
          <w:trHeight w:val="300"/>
        </w:trPr>
        <w:tc>
          <w:tcPr>
            <w:tcW w:w="4395" w:type="dxa"/>
          </w:tcPr>
          <w:p w14:paraId="65533624" w14:textId="77777777" w:rsidR="00FD5AA1" w:rsidRPr="00B77FF1" w:rsidRDefault="00FD5AA1" w:rsidP="00AB04B7">
            <w:pPr>
              <w:spacing w:line="360" w:lineRule="auto"/>
              <w:jc w:val="both"/>
              <w:rPr>
                <w:rFonts w:ascii="Arial" w:hAnsi="Arial" w:cs="Arial"/>
              </w:rPr>
            </w:pPr>
            <w:r w:rsidRPr="00B77FF1">
              <w:rPr>
                <w:rFonts w:ascii="Arial" w:hAnsi="Arial" w:cs="Arial"/>
              </w:rPr>
              <w:t>Jurien Bay Marine Park</w:t>
            </w:r>
          </w:p>
        </w:tc>
        <w:tc>
          <w:tcPr>
            <w:tcW w:w="1843" w:type="dxa"/>
          </w:tcPr>
          <w:p w14:paraId="4450FB7D" w14:textId="77777777" w:rsidR="00FD5AA1" w:rsidRPr="00B77FF1" w:rsidRDefault="00FD5AA1" w:rsidP="00AB04B7">
            <w:pPr>
              <w:spacing w:line="360" w:lineRule="auto"/>
              <w:jc w:val="both"/>
              <w:rPr>
                <w:rFonts w:ascii="Arial" w:hAnsi="Arial" w:cs="Arial"/>
              </w:rPr>
            </w:pPr>
            <w:r w:rsidRPr="00B77FF1">
              <w:rPr>
                <w:rFonts w:ascii="Arial" w:hAnsi="Arial" w:cs="Arial"/>
              </w:rPr>
              <w:t>Australia</w:t>
            </w:r>
          </w:p>
        </w:tc>
        <w:tc>
          <w:tcPr>
            <w:tcW w:w="3402" w:type="dxa"/>
          </w:tcPr>
          <w:p w14:paraId="71CCC046" w14:textId="77777777" w:rsidR="00FD5AA1" w:rsidRPr="00B77FF1" w:rsidRDefault="00FD5AA1" w:rsidP="00AB04B7">
            <w:pPr>
              <w:spacing w:line="360" w:lineRule="auto"/>
              <w:jc w:val="both"/>
              <w:rPr>
                <w:rFonts w:ascii="Arial" w:hAnsi="Arial" w:cs="Arial"/>
              </w:rPr>
            </w:pPr>
            <w:r w:rsidRPr="00B77FF1">
              <w:rPr>
                <w:rFonts w:ascii="Arial" w:hAnsi="Arial" w:cs="Arial"/>
              </w:rPr>
              <w:t>Ross et al., 2021</w:t>
            </w:r>
          </w:p>
        </w:tc>
      </w:tr>
      <w:tr w:rsidR="00FD5AA1" w:rsidRPr="00657FD3" w14:paraId="41AD1A6B" w14:textId="77777777" w:rsidTr="00AB04B7">
        <w:trPr>
          <w:trHeight w:val="300"/>
        </w:trPr>
        <w:tc>
          <w:tcPr>
            <w:tcW w:w="4395" w:type="dxa"/>
          </w:tcPr>
          <w:p w14:paraId="33A9F6FF" w14:textId="77777777" w:rsidR="00FD5AA1" w:rsidRPr="00B77FF1" w:rsidRDefault="00FD5AA1" w:rsidP="00AB04B7">
            <w:pPr>
              <w:spacing w:line="360" w:lineRule="auto"/>
              <w:jc w:val="both"/>
              <w:rPr>
                <w:rFonts w:ascii="Arial" w:hAnsi="Arial" w:cs="Arial"/>
              </w:rPr>
            </w:pPr>
            <w:r w:rsidRPr="00B77FF1">
              <w:rPr>
                <w:rFonts w:ascii="Arial" w:hAnsi="Arial" w:cs="Arial"/>
              </w:rPr>
              <w:t>Marmion Marine Park</w:t>
            </w:r>
          </w:p>
        </w:tc>
        <w:tc>
          <w:tcPr>
            <w:tcW w:w="1843" w:type="dxa"/>
          </w:tcPr>
          <w:p w14:paraId="1A7555FA" w14:textId="77777777" w:rsidR="00FD5AA1" w:rsidRPr="00B77FF1" w:rsidRDefault="00FD5AA1" w:rsidP="00AB04B7">
            <w:pPr>
              <w:spacing w:line="360" w:lineRule="auto"/>
              <w:jc w:val="both"/>
              <w:rPr>
                <w:rFonts w:ascii="Arial" w:hAnsi="Arial" w:cs="Arial"/>
              </w:rPr>
            </w:pPr>
            <w:r w:rsidRPr="00B77FF1">
              <w:rPr>
                <w:rFonts w:ascii="Arial" w:hAnsi="Arial" w:cs="Arial"/>
              </w:rPr>
              <w:t>Australia</w:t>
            </w:r>
          </w:p>
        </w:tc>
        <w:tc>
          <w:tcPr>
            <w:tcW w:w="3402" w:type="dxa"/>
          </w:tcPr>
          <w:p w14:paraId="22701A49" w14:textId="77777777" w:rsidR="00FD5AA1" w:rsidRPr="00B77FF1" w:rsidRDefault="00FD5AA1" w:rsidP="00AB04B7">
            <w:pPr>
              <w:spacing w:line="360" w:lineRule="auto"/>
              <w:jc w:val="both"/>
              <w:rPr>
                <w:rFonts w:ascii="Arial" w:hAnsi="Arial" w:cs="Arial"/>
              </w:rPr>
            </w:pPr>
            <w:r w:rsidRPr="00B77FF1">
              <w:rPr>
                <w:rFonts w:ascii="Arial" w:hAnsi="Arial" w:cs="Arial"/>
              </w:rPr>
              <w:t>Ross et al., 2021</w:t>
            </w:r>
          </w:p>
        </w:tc>
      </w:tr>
      <w:tr w:rsidR="00FD5AA1" w:rsidRPr="00657FD3" w14:paraId="10EE7FBB" w14:textId="77777777" w:rsidTr="00AB04B7">
        <w:trPr>
          <w:trHeight w:val="300"/>
        </w:trPr>
        <w:tc>
          <w:tcPr>
            <w:tcW w:w="4395" w:type="dxa"/>
          </w:tcPr>
          <w:p w14:paraId="28DB41AE" w14:textId="77777777" w:rsidR="00FD5AA1" w:rsidRPr="00B77FF1" w:rsidRDefault="00FD5AA1" w:rsidP="00AB04B7">
            <w:pPr>
              <w:spacing w:line="360" w:lineRule="auto"/>
              <w:jc w:val="both"/>
              <w:rPr>
                <w:rFonts w:ascii="Arial" w:hAnsi="Arial" w:cs="Arial"/>
              </w:rPr>
            </w:pPr>
            <w:r w:rsidRPr="00B77FF1">
              <w:rPr>
                <w:rFonts w:ascii="Arial" w:hAnsi="Arial" w:cs="Arial"/>
              </w:rPr>
              <w:t>Rottnest Island Marine Reserve</w:t>
            </w:r>
          </w:p>
        </w:tc>
        <w:tc>
          <w:tcPr>
            <w:tcW w:w="1843" w:type="dxa"/>
          </w:tcPr>
          <w:p w14:paraId="7E737CA2" w14:textId="77777777" w:rsidR="00FD5AA1" w:rsidRPr="00B77FF1" w:rsidRDefault="00FD5AA1" w:rsidP="00AB04B7">
            <w:pPr>
              <w:spacing w:line="360" w:lineRule="auto"/>
              <w:jc w:val="both"/>
              <w:rPr>
                <w:rFonts w:ascii="Arial" w:hAnsi="Arial" w:cs="Arial"/>
              </w:rPr>
            </w:pPr>
            <w:r w:rsidRPr="00B77FF1">
              <w:rPr>
                <w:rFonts w:ascii="Arial" w:hAnsi="Arial" w:cs="Arial"/>
              </w:rPr>
              <w:t>Australia</w:t>
            </w:r>
          </w:p>
        </w:tc>
        <w:tc>
          <w:tcPr>
            <w:tcW w:w="3402" w:type="dxa"/>
          </w:tcPr>
          <w:p w14:paraId="2F815D8C" w14:textId="77777777" w:rsidR="00FD5AA1" w:rsidRPr="00B77FF1" w:rsidRDefault="00FD5AA1" w:rsidP="00AB04B7">
            <w:pPr>
              <w:spacing w:line="360" w:lineRule="auto"/>
              <w:jc w:val="both"/>
              <w:rPr>
                <w:rFonts w:ascii="Arial" w:hAnsi="Arial" w:cs="Arial"/>
              </w:rPr>
            </w:pPr>
            <w:r w:rsidRPr="00B77FF1">
              <w:rPr>
                <w:rFonts w:ascii="Arial" w:hAnsi="Arial" w:cs="Arial"/>
              </w:rPr>
              <w:t>Ross et al., 2021</w:t>
            </w:r>
          </w:p>
        </w:tc>
      </w:tr>
      <w:tr w:rsidR="00FD5AA1" w:rsidRPr="00657FD3" w14:paraId="71258F3C" w14:textId="77777777" w:rsidTr="00AB04B7">
        <w:trPr>
          <w:trHeight w:val="300"/>
        </w:trPr>
        <w:tc>
          <w:tcPr>
            <w:tcW w:w="4395" w:type="dxa"/>
          </w:tcPr>
          <w:p w14:paraId="28A6E16E" w14:textId="77777777" w:rsidR="00FD5AA1" w:rsidRPr="00B77FF1" w:rsidRDefault="00FD5AA1" w:rsidP="00AB04B7">
            <w:pPr>
              <w:spacing w:line="360" w:lineRule="auto"/>
              <w:jc w:val="both"/>
              <w:rPr>
                <w:rFonts w:ascii="Arial" w:hAnsi="Arial" w:cs="Arial"/>
              </w:rPr>
            </w:pPr>
            <w:r w:rsidRPr="00B77FF1">
              <w:rPr>
                <w:rFonts w:ascii="Arial" w:hAnsi="Arial" w:cs="Arial"/>
              </w:rPr>
              <w:t>Shoalwater Islands Marine Park</w:t>
            </w:r>
          </w:p>
        </w:tc>
        <w:tc>
          <w:tcPr>
            <w:tcW w:w="1843" w:type="dxa"/>
          </w:tcPr>
          <w:p w14:paraId="25231127" w14:textId="77777777" w:rsidR="00FD5AA1" w:rsidRPr="00B77FF1" w:rsidRDefault="00FD5AA1" w:rsidP="00AB04B7">
            <w:pPr>
              <w:spacing w:line="360" w:lineRule="auto"/>
              <w:jc w:val="both"/>
              <w:rPr>
                <w:rFonts w:ascii="Arial" w:hAnsi="Arial" w:cs="Arial"/>
              </w:rPr>
            </w:pPr>
            <w:r w:rsidRPr="00B77FF1">
              <w:rPr>
                <w:rFonts w:ascii="Arial" w:hAnsi="Arial" w:cs="Arial"/>
              </w:rPr>
              <w:t>Australia</w:t>
            </w:r>
          </w:p>
        </w:tc>
        <w:tc>
          <w:tcPr>
            <w:tcW w:w="3402" w:type="dxa"/>
          </w:tcPr>
          <w:p w14:paraId="4D55D6FD" w14:textId="77777777" w:rsidR="00FD5AA1" w:rsidRPr="00B77FF1" w:rsidRDefault="00FD5AA1" w:rsidP="00AB04B7">
            <w:pPr>
              <w:spacing w:line="360" w:lineRule="auto"/>
              <w:jc w:val="both"/>
              <w:rPr>
                <w:rFonts w:ascii="Arial" w:hAnsi="Arial" w:cs="Arial"/>
              </w:rPr>
            </w:pPr>
            <w:r w:rsidRPr="00B77FF1">
              <w:rPr>
                <w:rFonts w:ascii="Arial" w:hAnsi="Arial" w:cs="Arial"/>
              </w:rPr>
              <w:t>Ross et al., 2021</w:t>
            </w:r>
          </w:p>
        </w:tc>
      </w:tr>
      <w:tr w:rsidR="00FD5AA1" w:rsidRPr="00657FD3" w14:paraId="34CBBECD" w14:textId="77777777" w:rsidTr="00AB04B7">
        <w:trPr>
          <w:trHeight w:val="300"/>
        </w:trPr>
        <w:tc>
          <w:tcPr>
            <w:tcW w:w="4395" w:type="dxa"/>
          </w:tcPr>
          <w:p w14:paraId="48F4DD25" w14:textId="77777777" w:rsidR="00FD5AA1" w:rsidRPr="00B77FF1" w:rsidRDefault="00FD5AA1" w:rsidP="00AB04B7">
            <w:pPr>
              <w:spacing w:line="360" w:lineRule="auto"/>
              <w:jc w:val="both"/>
              <w:rPr>
                <w:rFonts w:ascii="Arial" w:hAnsi="Arial" w:cs="Arial"/>
              </w:rPr>
            </w:pPr>
            <w:r w:rsidRPr="00B77FF1">
              <w:rPr>
                <w:rFonts w:ascii="Arial" w:hAnsi="Arial" w:cs="Arial"/>
              </w:rPr>
              <w:t>Ngari Capes Marine Park</w:t>
            </w:r>
          </w:p>
        </w:tc>
        <w:tc>
          <w:tcPr>
            <w:tcW w:w="1843" w:type="dxa"/>
          </w:tcPr>
          <w:p w14:paraId="74D4A117" w14:textId="77777777" w:rsidR="00FD5AA1" w:rsidRPr="00B77FF1" w:rsidRDefault="00FD5AA1" w:rsidP="00AB04B7">
            <w:pPr>
              <w:spacing w:line="360" w:lineRule="auto"/>
              <w:jc w:val="both"/>
              <w:rPr>
                <w:rFonts w:ascii="Arial" w:hAnsi="Arial" w:cs="Arial"/>
              </w:rPr>
            </w:pPr>
            <w:r w:rsidRPr="00B77FF1">
              <w:rPr>
                <w:rFonts w:ascii="Arial" w:hAnsi="Arial" w:cs="Arial"/>
              </w:rPr>
              <w:t>Australia</w:t>
            </w:r>
          </w:p>
        </w:tc>
        <w:tc>
          <w:tcPr>
            <w:tcW w:w="3402" w:type="dxa"/>
          </w:tcPr>
          <w:p w14:paraId="1C34E898" w14:textId="77777777" w:rsidR="00FD5AA1" w:rsidRPr="00B77FF1" w:rsidRDefault="00FD5AA1" w:rsidP="00AB04B7">
            <w:pPr>
              <w:spacing w:line="360" w:lineRule="auto"/>
              <w:jc w:val="both"/>
              <w:rPr>
                <w:rFonts w:ascii="Arial" w:hAnsi="Arial" w:cs="Arial"/>
              </w:rPr>
            </w:pPr>
            <w:r w:rsidRPr="00B77FF1">
              <w:rPr>
                <w:rFonts w:ascii="Arial" w:hAnsi="Arial" w:cs="Arial"/>
              </w:rPr>
              <w:t>Ross et al., 2021</w:t>
            </w:r>
          </w:p>
        </w:tc>
      </w:tr>
      <w:tr w:rsidR="00FD5AA1" w:rsidRPr="00657FD3" w14:paraId="3C9820D5" w14:textId="77777777" w:rsidTr="00AB04B7">
        <w:trPr>
          <w:trHeight w:val="300"/>
        </w:trPr>
        <w:tc>
          <w:tcPr>
            <w:tcW w:w="4395" w:type="dxa"/>
          </w:tcPr>
          <w:p w14:paraId="07637F11" w14:textId="77777777" w:rsidR="00FD5AA1" w:rsidRPr="00B77FF1" w:rsidRDefault="00FD5AA1" w:rsidP="00AB04B7">
            <w:pPr>
              <w:spacing w:line="360" w:lineRule="auto"/>
              <w:jc w:val="both"/>
              <w:rPr>
                <w:rFonts w:ascii="Arial" w:hAnsi="Arial" w:cs="Arial"/>
              </w:rPr>
            </w:pPr>
            <w:r w:rsidRPr="00B77FF1">
              <w:rPr>
                <w:rFonts w:ascii="Arial" w:hAnsi="Arial" w:cs="Arial"/>
              </w:rPr>
              <w:t>Lord Howe Island Marine Park</w:t>
            </w:r>
          </w:p>
        </w:tc>
        <w:tc>
          <w:tcPr>
            <w:tcW w:w="1843" w:type="dxa"/>
          </w:tcPr>
          <w:p w14:paraId="0F0E5252" w14:textId="77777777" w:rsidR="00FD5AA1" w:rsidRPr="00B77FF1" w:rsidRDefault="00FD5AA1" w:rsidP="00AB04B7">
            <w:pPr>
              <w:spacing w:line="360" w:lineRule="auto"/>
              <w:jc w:val="both"/>
              <w:rPr>
                <w:rFonts w:ascii="Arial" w:hAnsi="Arial" w:cs="Arial"/>
              </w:rPr>
            </w:pPr>
            <w:r w:rsidRPr="00B77FF1">
              <w:rPr>
                <w:rFonts w:ascii="Arial" w:hAnsi="Arial" w:cs="Arial"/>
              </w:rPr>
              <w:t>Australia</w:t>
            </w:r>
          </w:p>
        </w:tc>
        <w:tc>
          <w:tcPr>
            <w:tcW w:w="3402" w:type="dxa"/>
          </w:tcPr>
          <w:p w14:paraId="3378CE89" w14:textId="77777777" w:rsidR="00FD5AA1" w:rsidRPr="00B77FF1" w:rsidRDefault="00FD5AA1" w:rsidP="00AB04B7">
            <w:pPr>
              <w:spacing w:line="360" w:lineRule="auto"/>
              <w:jc w:val="both"/>
              <w:rPr>
                <w:rFonts w:ascii="Arial" w:hAnsi="Arial" w:cs="Arial"/>
              </w:rPr>
            </w:pPr>
            <w:r w:rsidRPr="00B77FF1">
              <w:rPr>
                <w:rFonts w:ascii="Arial" w:hAnsi="Arial" w:cs="Arial"/>
              </w:rPr>
              <w:t>Steinberg et al., 2022; Davis et al., 2020; Oakley et al., 2022; Dalton et al., 2011</w:t>
            </w:r>
          </w:p>
        </w:tc>
      </w:tr>
      <w:tr w:rsidR="00FD5AA1" w:rsidRPr="00657FD3" w14:paraId="5979B8E2" w14:textId="77777777" w:rsidTr="00AB04B7">
        <w:trPr>
          <w:trHeight w:val="300"/>
        </w:trPr>
        <w:tc>
          <w:tcPr>
            <w:tcW w:w="4395" w:type="dxa"/>
          </w:tcPr>
          <w:p w14:paraId="333054A9" w14:textId="77777777" w:rsidR="00FD5AA1" w:rsidRPr="00B77FF1" w:rsidRDefault="00FD5AA1" w:rsidP="00AB04B7">
            <w:pPr>
              <w:spacing w:line="360" w:lineRule="auto"/>
              <w:jc w:val="both"/>
              <w:rPr>
                <w:rFonts w:ascii="Arial" w:hAnsi="Arial" w:cs="Arial"/>
              </w:rPr>
            </w:pPr>
            <w:proofErr w:type="spellStart"/>
            <w:r w:rsidRPr="00B77FF1">
              <w:rPr>
                <w:rFonts w:ascii="Arial" w:hAnsi="Arial" w:cs="Arial"/>
              </w:rPr>
              <w:t>Malvan</w:t>
            </w:r>
            <w:proofErr w:type="spellEnd"/>
            <w:r w:rsidRPr="00B77FF1">
              <w:rPr>
                <w:rFonts w:ascii="Arial" w:hAnsi="Arial" w:cs="Arial"/>
              </w:rPr>
              <w:t xml:space="preserve"> Marine </w:t>
            </w:r>
            <w:proofErr w:type="spellStart"/>
            <w:r w:rsidRPr="00B77FF1">
              <w:rPr>
                <w:rFonts w:ascii="Arial" w:hAnsi="Arial" w:cs="Arial"/>
              </w:rPr>
              <w:t>Santuary</w:t>
            </w:r>
            <w:proofErr w:type="spellEnd"/>
          </w:p>
        </w:tc>
        <w:tc>
          <w:tcPr>
            <w:tcW w:w="1843" w:type="dxa"/>
          </w:tcPr>
          <w:p w14:paraId="602CA398" w14:textId="77777777" w:rsidR="00FD5AA1" w:rsidRPr="00B77FF1" w:rsidRDefault="00FD5AA1" w:rsidP="00AB04B7">
            <w:pPr>
              <w:spacing w:line="360" w:lineRule="auto"/>
              <w:jc w:val="both"/>
              <w:rPr>
                <w:rFonts w:ascii="Arial" w:hAnsi="Arial" w:cs="Arial"/>
              </w:rPr>
            </w:pPr>
            <w:r w:rsidRPr="00B77FF1">
              <w:rPr>
                <w:rFonts w:ascii="Arial" w:hAnsi="Arial" w:cs="Arial"/>
              </w:rPr>
              <w:t>India</w:t>
            </w:r>
          </w:p>
        </w:tc>
        <w:tc>
          <w:tcPr>
            <w:tcW w:w="3402" w:type="dxa"/>
          </w:tcPr>
          <w:p w14:paraId="2B8CF402" w14:textId="77777777" w:rsidR="00FD5AA1" w:rsidRPr="00B77FF1" w:rsidRDefault="00FD5AA1" w:rsidP="00AB04B7">
            <w:pPr>
              <w:spacing w:line="360" w:lineRule="auto"/>
              <w:jc w:val="both"/>
              <w:rPr>
                <w:rFonts w:ascii="Arial" w:hAnsi="Arial" w:cs="Arial"/>
              </w:rPr>
            </w:pPr>
            <w:r w:rsidRPr="00B77FF1">
              <w:rPr>
                <w:rFonts w:ascii="Arial" w:hAnsi="Arial" w:cs="Arial"/>
              </w:rPr>
              <w:t>De et al., 2023</w:t>
            </w:r>
          </w:p>
        </w:tc>
      </w:tr>
      <w:tr w:rsidR="00FD5AA1" w:rsidRPr="00657FD3" w14:paraId="439C7AFE" w14:textId="77777777" w:rsidTr="00AB04B7">
        <w:trPr>
          <w:trHeight w:val="300"/>
        </w:trPr>
        <w:tc>
          <w:tcPr>
            <w:tcW w:w="4395" w:type="dxa"/>
          </w:tcPr>
          <w:p w14:paraId="2DB68CDF" w14:textId="77777777" w:rsidR="00FD5AA1" w:rsidRPr="00B77FF1" w:rsidRDefault="00FD5AA1" w:rsidP="00AB04B7">
            <w:pPr>
              <w:spacing w:line="360" w:lineRule="auto"/>
              <w:jc w:val="both"/>
              <w:rPr>
                <w:rFonts w:ascii="Arial" w:hAnsi="Arial" w:cs="Arial"/>
              </w:rPr>
            </w:pPr>
            <w:proofErr w:type="spellStart"/>
            <w:r w:rsidRPr="00B77FF1">
              <w:rPr>
                <w:rFonts w:ascii="Arial" w:hAnsi="Arial" w:cs="Arial"/>
              </w:rPr>
              <w:t>Scandola</w:t>
            </w:r>
            <w:proofErr w:type="spellEnd"/>
            <w:r w:rsidRPr="00B77FF1">
              <w:rPr>
                <w:rFonts w:ascii="Arial" w:hAnsi="Arial" w:cs="Arial"/>
              </w:rPr>
              <w:t xml:space="preserve"> Nature Reserve</w:t>
            </w:r>
          </w:p>
        </w:tc>
        <w:tc>
          <w:tcPr>
            <w:tcW w:w="1843" w:type="dxa"/>
          </w:tcPr>
          <w:p w14:paraId="4F470786" w14:textId="77777777" w:rsidR="00FD5AA1" w:rsidRPr="00B77FF1" w:rsidRDefault="00FD5AA1" w:rsidP="00AB04B7">
            <w:pPr>
              <w:spacing w:line="360" w:lineRule="auto"/>
              <w:jc w:val="both"/>
              <w:rPr>
                <w:rFonts w:ascii="Arial" w:hAnsi="Arial" w:cs="Arial"/>
              </w:rPr>
            </w:pPr>
            <w:r w:rsidRPr="00B77FF1">
              <w:rPr>
                <w:rFonts w:ascii="Arial" w:hAnsi="Arial" w:cs="Arial"/>
              </w:rPr>
              <w:t>France</w:t>
            </w:r>
          </w:p>
        </w:tc>
        <w:tc>
          <w:tcPr>
            <w:tcW w:w="3402" w:type="dxa"/>
          </w:tcPr>
          <w:p w14:paraId="72F88894" w14:textId="77777777" w:rsidR="00FD5AA1" w:rsidRPr="00B77FF1" w:rsidRDefault="00FD5AA1" w:rsidP="00AB04B7">
            <w:pPr>
              <w:spacing w:line="360" w:lineRule="auto"/>
              <w:jc w:val="both"/>
              <w:rPr>
                <w:rFonts w:ascii="Arial" w:hAnsi="Arial" w:cs="Arial"/>
              </w:rPr>
            </w:pPr>
            <w:r w:rsidRPr="00B77FF1">
              <w:rPr>
                <w:rFonts w:ascii="Arial" w:hAnsi="Arial" w:cs="Arial"/>
              </w:rPr>
              <w:t>Crisci et al., 2017</w:t>
            </w:r>
          </w:p>
        </w:tc>
      </w:tr>
      <w:tr w:rsidR="00FD5AA1" w:rsidRPr="00657FD3" w14:paraId="7F9EF987" w14:textId="77777777" w:rsidTr="00AB04B7">
        <w:trPr>
          <w:trHeight w:val="300"/>
        </w:trPr>
        <w:tc>
          <w:tcPr>
            <w:tcW w:w="4395" w:type="dxa"/>
          </w:tcPr>
          <w:p w14:paraId="65274B65" w14:textId="77777777" w:rsidR="00FD5AA1" w:rsidRPr="00B77FF1" w:rsidRDefault="00FD5AA1" w:rsidP="00AB04B7">
            <w:pPr>
              <w:spacing w:line="360" w:lineRule="auto"/>
              <w:jc w:val="both"/>
              <w:rPr>
                <w:rFonts w:ascii="Arial" w:hAnsi="Arial" w:cs="Arial"/>
              </w:rPr>
            </w:pPr>
            <w:proofErr w:type="spellStart"/>
            <w:r w:rsidRPr="00B77FF1">
              <w:rPr>
                <w:rFonts w:ascii="Arial" w:hAnsi="Arial" w:cs="Arial"/>
              </w:rPr>
              <w:t>Mljet</w:t>
            </w:r>
            <w:proofErr w:type="spellEnd"/>
            <w:r w:rsidRPr="00B77FF1">
              <w:rPr>
                <w:rFonts w:ascii="Arial" w:hAnsi="Arial" w:cs="Arial"/>
              </w:rPr>
              <w:t xml:space="preserve"> National Park</w:t>
            </w:r>
          </w:p>
        </w:tc>
        <w:tc>
          <w:tcPr>
            <w:tcW w:w="1843" w:type="dxa"/>
          </w:tcPr>
          <w:p w14:paraId="2F845BD3" w14:textId="77777777" w:rsidR="00FD5AA1" w:rsidRPr="00B77FF1" w:rsidRDefault="00FD5AA1" w:rsidP="00AB04B7">
            <w:pPr>
              <w:spacing w:line="360" w:lineRule="auto"/>
              <w:jc w:val="both"/>
              <w:rPr>
                <w:rFonts w:ascii="Arial" w:hAnsi="Arial" w:cs="Arial"/>
              </w:rPr>
            </w:pPr>
            <w:r w:rsidRPr="00B77FF1">
              <w:rPr>
                <w:rFonts w:ascii="Arial" w:hAnsi="Arial" w:cs="Arial"/>
              </w:rPr>
              <w:t>Croatia</w:t>
            </w:r>
          </w:p>
        </w:tc>
        <w:tc>
          <w:tcPr>
            <w:tcW w:w="3402" w:type="dxa"/>
          </w:tcPr>
          <w:p w14:paraId="03C38A58" w14:textId="77777777" w:rsidR="00FD5AA1" w:rsidRPr="00B77FF1" w:rsidRDefault="00FD5AA1" w:rsidP="00AB04B7">
            <w:pPr>
              <w:spacing w:line="360" w:lineRule="auto"/>
              <w:jc w:val="both"/>
              <w:rPr>
                <w:rFonts w:ascii="Arial" w:hAnsi="Arial" w:cs="Arial"/>
              </w:rPr>
            </w:pPr>
            <w:proofErr w:type="spellStart"/>
            <w:r w:rsidRPr="00B77FF1">
              <w:rPr>
                <w:rFonts w:ascii="Arial" w:hAnsi="Arial" w:cs="Arial"/>
              </w:rPr>
              <w:t>Kružić</w:t>
            </w:r>
            <w:proofErr w:type="spellEnd"/>
            <w:r w:rsidRPr="00B77FF1">
              <w:rPr>
                <w:rFonts w:ascii="Arial" w:hAnsi="Arial" w:cs="Arial"/>
              </w:rPr>
              <w:t xml:space="preserve"> et al., 2015</w:t>
            </w:r>
          </w:p>
        </w:tc>
      </w:tr>
      <w:tr w:rsidR="00FD5AA1" w:rsidRPr="00657FD3" w14:paraId="33F944FD" w14:textId="77777777" w:rsidTr="00AB04B7">
        <w:trPr>
          <w:trHeight w:val="300"/>
        </w:trPr>
        <w:tc>
          <w:tcPr>
            <w:tcW w:w="4395" w:type="dxa"/>
          </w:tcPr>
          <w:p w14:paraId="10D7ACA7" w14:textId="77777777" w:rsidR="00FD5AA1" w:rsidRPr="00B77FF1" w:rsidRDefault="00FD5AA1" w:rsidP="00AB04B7">
            <w:pPr>
              <w:spacing w:line="360" w:lineRule="auto"/>
              <w:jc w:val="both"/>
              <w:rPr>
                <w:rFonts w:ascii="Arial" w:hAnsi="Arial" w:cs="Arial"/>
              </w:rPr>
            </w:pPr>
            <w:r w:rsidRPr="00B77FF1">
              <w:rPr>
                <w:rFonts w:ascii="Arial" w:hAnsi="Arial" w:cs="Arial"/>
              </w:rPr>
              <w:t xml:space="preserve">Pedra da </w:t>
            </w:r>
            <w:proofErr w:type="spellStart"/>
            <w:r w:rsidRPr="00B77FF1">
              <w:rPr>
                <w:rFonts w:ascii="Arial" w:hAnsi="Arial" w:cs="Arial"/>
              </w:rPr>
              <w:t>Risca</w:t>
            </w:r>
            <w:proofErr w:type="spellEnd"/>
            <w:r w:rsidRPr="00B77FF1">
              <w:rPr>
                <w:rFonts w:ascii="Arial" w:hAnsi="Arial" w:cs="Arial"/>
              </w:rPr>
              <w:t xml:space="preserve"> do </w:t>
            </w:r>
            <w:proofErr w:type="spellStart"/>
            <w:r w:rsidRPr="00B77FF1">
              <w:rPr>
                <w:rFonts w:ascii="Arial" w:hAnsi="Arial" w:cs="Arial"/>
              </w:rPr>
              <w:t>Meio</w:t>
            </w:r>
            <w:proofErr w:type="spellEnd"/>
          </w:p>
        </w:tc>
        <w:tc>
          <w:tcPr>
            <w:tcW w:w="1843" w:type="dxa"/>
          </w:tcPr>
          <w:p w14:paraId="3D0738D7" w14:textId="77777777" w:rsidR="00FD5AA1" w:rsidRPr="00B77FF1" w:rsidRDefault="00FD5AA1" w:rsidP="00AB04B7">
            <w:pPr>
              <w:spacing w:line="360" w:lineRule="auto"/>
              <w:jc w:val="both"/>
              <w:rPr>
                <w:rFonts w:ascii="Arial" w:hAnsi="Arial" w:cs="Arial"/>
              </w:rPr>
            </w:pPr>
            <w:r w:rsidRPr="00B77FF1">
              <w:rPr>
                <w:rFonts w:ascii="Arial" w:hAnsi="Arial" w:cs="Arial"/>
              </w:rPr>
              <w:t>Brazil</w:t>
            </w:r>
          </w:p>
        </w:tc>
        <w:tc>
          <w:tcPr>
            <w:tcW w:w="3402" w:type="dxa"/>
          </w:tcPr>
          <w:p w14:paraId="591C7675" w14:textId="77777777" w:rsidR="00FD5AA1" w:rsidRPr="00B77FF1" w:rsidRDefault="00FD5AA1" w:rsidP="00AB04B7">
            <w:pPr>
              <w:spacing w:line="360" w:lineRule="auto"/>
              <w:jc w:val="both"/>
              <w:rPr>
                <w:rFonts w:ascii="Arial" w:hAnsi="Arial" w:cs="Arial"/>
              </w:rPr>
            </w:pPr>
            <w:r w:rsidRPr="00B77FF1">
              <w:rPr>
                <w:rFonts w:ascii="Arial" w:hAnsi="Arial" w:cs="Arial"/>
              </w:rPr>
              <w:t>Lucas et al., 2023</w:t>
            </w:r>
          </w:p>
        </w:tc>
      </w:tr>
      <w:tr w:rsidR="00FD5AA1" w:rsidRPr="00657FD3" w14:paraId="69AC474A" w14:textId="77777777" w:rsidTr="00AB04B7">
        <w:trPr>
          <w:trHeight w:val="300"/>
        </w:trPr>
        <w:tc>
          <w:tcPr>
            <w:tcW w:w="4395" w:type="dxa"/>
          </w:tcPr>
          <w:p w14:paraId="7CD8799E" w14:textId="77777777" w:rsidR="00FD5AA1" w:rsidRPr="00B77FF1" w:rsidRDefault="00FD5AA1" w:rsidP="00AB04B7">
            <w:pPr>
              <w:spacing w:line="360" w:lineRule="auto"/>
              <w:jc w:val="both"/>
              <w:rPr>
                <w:rFonts w:ascii="Arial" w:hAnsi="Arial" w:cs="Arial"/>
              </w:rPr>
            </w:pPr>
            <w:r w:rsidRPr="00B77FF1">
              <w:rPr>
                <w:rFonts w:ascii="Arial" w:hAnsi="Arial" w:cs="Arial"/>
              </w:rPr>
              <w:t xml:space="preserve">Pedra </w:t>
            </w:r>
            <w:proofErr w:type="spellStart"/>
            <w:r w:rsidRPr="00B77FF1">
              <w:rPr>
                <w:rFonts w:ascii="Arial" w:hAnsi="Arial" w:cs="Arial"/>
              </w:rPr>
              <w:t>Vermelha</w:t>
            </w:r>
            <w:proofErr w:type="spellEnd"/>
            <w:r w:rsidRPr="00B77FF1">
              <w:rPr>
                <w:rFonts w:ascii="Arial" w:hAnsi="Arial" w:cs="Arial"/>
              </w:rPr>
              <w:t xml:space="preserve"> Restricted-Access Site</w:t>
            </w:r>
          </w:p>
        </w:tc>
        <w:tc>
          <w:tcPr>
            <w:tcW w:w="1843" w:type="dxa"/>
          </w:tcPr>
          <w:p w14:paraId="17BEAF31" w14:textId="77777777" w:rsidR="00FD5AA1" w:rsidRPr="00B77FF1" w:rsidRDefault="00FD5AA1" w:rsidP="00AB04B7">
            <w:pPr>
              <w:spacing w:line="360" w:lineRule="auto"/>
              <w:jc w:val="both"/>
              <w:rPr>
                <w:rFonts w:ascii="Arial" w:hAnsi="Arial" w:cs="Arial"/>
              </w:rPr>
            </w:pPr>
            <w:r w:rsidRPr="00B77FF1">
              <w:rPr>
                <w:rFonts w:ascii="Arial" w:hAnsi="Arial" w:cs="Arial"/>
              </w:rPr>
              <w:t>Brazil</w:t>
            </w:r>
          </w:p>
        </w:tc>
        <w:tc>
          <w:tcPr>
            <w:tcW w:w="3402" w:type="dxa"/>
          </w:tcPr>
          <w:p w14:paraId="0953A9F8" w14:textId="77777777" w:rsidR="00FD5AA1" w:rsidRPr="00B77FF1" w:rsidRDefault="00FD5AA1" w:rsidP="00AB04B7">
            <w:pPr>
              <w:spacing w:line="360" w:lineRule="auto"/>
              <w:jc w:val="both"/>
              <w:rPr>
                <w:rFonts w:ascii="Arial" w:hAnsi="Arial" w:cs="Arial"/>
              </w:rPr>
            </w:pPr>
            <w:r w:rsidRPr="00B77FF1">
              <w:rPr>
                <w:rFonts w:ascii="Arial" w:hAnsi="Arial" w:cs="Arial"/>
              </w:rPr>
              <w:t>Lima et al., 2016</w:t>
            </w:r>
          </w:p>
        </w:tc>
      </w:tr>
      <w:tr w:rsidR="00FD5AA1" w:rsidRPr="00657FD3" w14:paraId="21946624" w14:textId="77777777" w:rsidTr="00AB04B7">
        <w:trPr>
          <w:trHeight w:val="300"/>
        </w:trPr>
        <w:tc>
          <w:tcPr>
            <w:tcW w:w="4395" w:type="dxa"/>
          </w:tcPr>
          <w:p w14:paraId="1137C491" w14:textId="77777777" w:rsidR="00FD5AA1" w:rsidRPr="00B77FF1" w:rsidRDefault="00FD5AA1" w:rsidP="00AB04B7">
            <w:pPr>
              <w:spacing w:line="360" w:lineRule="auto"/>
              <w:jc w:val="both"/>
              <w:rPr>
                <w:rFonts w:ascii="Arial" w:hAnsi="Arial" w:cs="Arial"/>
              </w:rPr>
            </w:pPr>
            <w:r w:rsidRPr="00B77FF1">
              <w:rPr>
                <w:rFonts w:ascii="Arial" w:hAnsi="Arial" w:cs="Arial"/>
              </w:rPr>
              <w:t>Solitary Islands Marine Park</w:t>
            </w:r>
          </w:p>
        </w:tc>
        <w:tc>
          <w:tcPr>
            <w:tcW w:w="1843" w:type="dxa"/>
          </w:tcPr>
          <w:p w14:paraId="237CAA9F" w14:textId="77777777" w:rsidR="00FD5AA1" w:rsidRPr="00B77FF1" w:rsidRDefault="00FD5AA1" w:rsidP="00AB04B7">
            <w:pPr>
              <w:spacing w:line="360" w:lineRule="auto"/>
              <w:jc w:val="both"/>
              <w:rPr>
                <w:rFonts w:ascii="Arial" w:hAnsi="Arial" w:cs="Arial"/>
              </w:rPr>
            </w:pPr>
            <w:r w:rsidRPr="00B77FF1">
              <w:rPr>
                <w:rFonts w:ascii="Arial" w:hAnsi="Arial" w:cs="Arial"/>
              </w:rPr>
              <w:t>Australia</w:t>
            </w:r>
          </w:p>
        </w:tc>
        <w:tc>
          <w:tcPr>
            <w:tcW w:w="3402" w:type="dxa"/>
          </w:tcPr>
          <w:p w14:paraId="00AA553B" w14:textId="77777777" w:rsidR="00FD5AA1" w:rsidRPr="00B77FF1" w:rsidRDefault="00FD5AA1" w:rsidP="00AB04B7">
            <w:pPr>
              <w:spacing w:line="360" w:lineRule="auto"/>
              <w:jc w:val="both"/>
              <w:rPr>
                <w:rFonts w:ascii="Arial" w:hAnsi="Arial" w:cs="Arial"/>
              </w:rPr>
            </w:pPr>
            <w:r w:rsidRPr="00B77FF1">
              <w:rPr>
                <w:rFonts w:ascii="Arial" w:hAnsi="Arial" w:cs="Arial"/>
              </w:rPr>
              <w:t>Lachs et al., 2021; Dalton et al., 2011</w:t>
            </w:r>
          </w:p>
        </w:tc>
      </w:tr>
      <w:tr w:rsidR="00FD5AA1" w:rsidRPr="00657FD3" w14:paraId="2C616DCA" w14:textId="77777777" w:rsidTr="00AB04B7">
        <w:trPr>
          <w:trHeight w:val="300"/>
        </w:trPr>
        <w:tc>
          <w:tcPr>
            <w:tcW w:w="4395" w:type="dxa"/>
          </w:tcPr>
          <w:p w14:paraId="551F4546" w14:textId="77777777" w:rsidR="00FD5AA1" w:rsidRPr="00B77FF1" w:rsidRDefault="00FD5AA1" w:rsidP="00AB04B7">
            <w:pPr>
              <w:spacing w:line="360" w:lineRule="auto"/>
              <w:jc w:val="both"/>
              <w:rPr>
                <w:rFonts w:ascii="Arial" w:hAnsi="Arial" w:cs="Arial"/>
              </w:rPr>
            </w:pPr>
            <w:r w:rsidRPr="00B77FF1">
              <w:rPr>
                <w:rFonts w:ascii="Arial" w:hAnsi="Arial" w:cs="Arial"/>
              </w:rPr>
              <w:t>Tung Ping Chau Marine Park</w:t>
            </w:r>
          </w:p>
        </w:tc>
        <w:tc>
          <w:tcPr>
            <w:tcW w:w="1843" w:type="dxa"/>
          </w:tcPr>
          <w:p w14:paraId="2BB17DBD" w14:textId="77777777" w:rsidR="00FD5AA1" w:rsidRPr="00B77FF1" w:rsidRDefault="00FD5AA1" w:rsidP="00AB04B7">
            <w:pPr>
              <w:spacing w:line="360" w:lineRule="auto"/>
              <w:jc w:val="both"/>
              <w:rPr>
                <w:rFonts w:ascii="Arial" w:hAnsi="Arial" w:cs="Arial"/>
              </w:rPr>
            </w:pPr>
            <w:r w:rsidRPr="00B77FF1">
              <w:rPr>
                <w:rFonts w:ascii="Arial" w:hAnsi="Arial" w:cs="Arial"/>
              </w:rPr>
              <w:t>Hong Kong</w:t>
            </w:r>
          </w:p>
        </w:tc>
        <w:tc>
          <w:tcPr>
            <w:tcW w:w="3402" w:type="dxa"/>
          </w:tcPr>
          <w:p w14:paraId="53317BA6" w14:textId="77777777" w:rsidR="00FD5AA1" w:rsidRPr="00B77FF1" w:rsidRDefault="00FD5AA1" w:rsidP="00AB04B7">
            <w:pPr>
              <w:spacing w:line="360" w:lineRule="auto"/>
              <w:jc w:val="both"/>
              <w:rPr>
                <w:rFonts w:ascii="Arial" w:hAnsi="Arial" w:cs="Arial"/>
              </w:rPr>
            </w:pPr>
            <w:r w:rsidRPr="00B77FF1">
              <w:rPr>
                <w:rFonts w:ascii="Arial" w:hAnsi="Arial" w:cs="Arial"/>
              </w:rPr>
              <w:t>Chui et al., 2015; Chui et al., 2016; Chui et al., 2017; Chui et al., 2023</w:t>
            </w:r>
          </w:p>
        </w:tc>
      </w:tr>
      <w:tr w:rsidR="00FD5AA1" w:rsidRPr="00657FD3" w14:paraId="573D31EE" w14:textId="77777777" w:rsidTr="00AB04B7">
        <w:trPr>
          <w:trHeight w:val="300"/>
        </w:trPr>
        <w:tc>
          <w:tcPr>
            <w:tcW w:w="4395" w:type="dxa"/>
          </w:tcPr>
          <w:p w14:paraId="30BDBA19" w14:textId="77777777" w:rsidR="00FD5AA1" w:rsidRPr="00B77FF1" w:rsidRDefault="00FD5AA1" w:rsidP="00AB04B7">
            <w:pPr>
              <w:spacing w:line="360" w:lineRule="auto"/>
              <w:jc w:val="both"/>
              <w:rPr>
                <w:rFonts w:ascii="Arial" w:hAnsi="Arial" w:cs="Arial"/>
              </w:rPr>
            </w:pPr>
            <w:r w:rsidRPr="00B77FF1">
              <w:rPr>
                <w:rFonts w:ascii="Arial" w:hAnsi="Arial" w:cs="Arial"/>
              </w:rPr>
              <w:t>Yan Chau Tong Marine Park</w:t>
            </w:r>
          </w:p>
        </w:tc>
        <w:tc>
          <w:tcPr>
            <w:tcW w:w="1843" w:type="dxa"/>
          </w:tcPr>
          <w:p w14:paraId="79991124" w14:textId="77777777" w:rsidR="00FD5AA1" w:rsidRPr="00B77FF1" w:rsidRDefault="00FD5AA1" w:rsidP="00AB04B7">
            <w:pPr>
              <w:spacing w:line="360" w:lineRule="auto"/>
              <w:jc w:val="both"/>
              <w:rPr>
                <w:rFonts w:ascii="Arial" w:hAnsi="Arial" w:cs="Arial"/>
              </w:rPr>
            </w:pPr>
            <w:r w:rsidRPr="00B77FF1">
              <w:rPr>
                <w:rFonts w:ascii="Arial" w:hAnsi="Arial" w:cs="Arial"/>
              </w:rPr>
              <w:t>Hong Kong</w:t>
            </w:r>
          </w:p>
        </w:tc>
        <w:tc>
          <w:tcPr>
            <w:tcW w:w="3402" w:type="dxa"/>
          </w:tcPr>
          <w:p w14:paraId="00339DE6" w14:textId="77777777" w:rsidR="00FD5AA1" w:rsidRPr="00B77FF1" w:rsidRDefault="00FD5AA1" w:rsidP="00AB04B7">
            <w:pPr>
              <w:spacing w:line="360" w:lineRule="auto"/>
              <w:jc w:val="both"/>
              <w:rPr>
                <w:rFonts w:ascii="Arial" w:hAnsi="Arial" w:cs="Arial"/>
              </w:rPr>
            </w:pPr>
            <w:r w:rsidRPr="00B77FF1">
              <w:rPr>
                <w:rFonts w:ascii="Arial" w:hAnsi="Arial" w:cs="Arial"/>
              </w:rPr>
              <w:t>Cai et al., 2018</w:t>
            </w:r>
          </w:p>
        </w:tc>
      </w:tr>
    </w:tbl>
    <w:p w14:paraId="40340255" w14:textId="77777777" w:rsidR="00002438" w:rsidRPr="00B77FF1" w:rsidRDefault="002D5281" w:rsidP="00002438">
      <w:pPr>
        <w:pStyle w:val="Caption"/>
        <w:keepNext/>
        <w:jc w:val="both"/>
        <w:rPr>
          <w:rFonts w:ascii="Arial" w:hAnsi="Arial" w:cs="Arial"/>
          <w:i w:val="0"/>
          <w:iCs w:val="0"/>
          <w:color w:val="000000" w:themeColor="text1"/>
          <w:sz w:val="22"/>
          <w:szCs w:val="22"/>
        </w:rPr>
      </w:pPr>
      <w:r>
        <w:rPr>
          <w:rFonts w:ascii="Arial" w:hAnsi="Arial" w:cs="Arial"/>
          <w:b/>
          <w:bCs/>
        </w:rPr>
        <w:br w:type="page"/>
      </w:r>
      <w:bookmarkStart w:id="1157" w:name="_Ref163643530"/>
      <w:r w:rsidR="00002438" w:rsidRPr="00B77FF1">
        <w:rPr>
          <w:rFonts w:ascii="Arial" w:hAnsi="Arial" w:cs="Arial"/>
          <w:i w:val="0"/>
          <w:iCs w:val="0"/>
          <w:color w:val="000000" w:themeColor="text1"/>
          <w:sz w:val="22"/>
          <w:szCs w:val="22"/>
        </w:rPr>
        <w:lastRenderedPageBreak/>
        <w:t xml:space="preserve">Table </w:t>
      </w:r>
      <w:r w:rsidR="00002438" w:rsidRPr="00B77FF1">
        <w:rPr>
          <w:rFonts w:ascii="Arial" w:hAnsi="Arial" w:cs="Arial"/>
          <w:i w:val="0"/>
          <w:iCs w:val="0"/>
          <w:color w:val="000000" w:themeColor="text1"/>
          <w:sz w:val="22"/>
          <w:szCs w:val="22"/>
        </w:rPr>
        <w:fldChar w:fldCharType="begin"/>
      </w:r>
      <w:r w:rsidR="00002438" w:rsidRPr="00B77FF1">
        <w:rPr>
          <w:rFonts w:ascii="Arial" w:hAnsi="Arial" w:cs="Arial"/>
          <w:i w:val="0"/>
          <w:iCs w:val="0"/>
          <w:color w:val="000000" w:themeColor="text1"/>
          <w:sz w:val="22"/>
          <w:szCs w:val="22"/>
        </w:rPr>
        <w:instrText xml:space="preserve"> SEQ Table \* ARABIC </w:instrText>
      </w:r>
      <w:r w:rsidR="00002438" w:rsidRPr="00B77FF1">
        <w:rPr>
          <w:rFonts w:ascii="Arial" w:hAnsi="Arial" w:cs="Arial"/>
          <w:i w:val="0"/>
          <w:iCs w:val="0"/>
          <w:color w:val="000000" w:themeColor="text1"/>
          <w:sz w:val="22"/>
          <w:szCs w:val="22"/>
        </w:rPr>
        <w:fldChar w:fldCharType="separate"/>
      </w:r>
      <w:r w:rsidR="00002438" w:rsidRPr="00B77FF1">
        <w:rPr>
          <w:rFonts w:ascii="Arial" w:hAnsi="Arial" w:cs="Arial"/>
          <w:i w:val="0"/>
          <w:iCs w:val="0"/>
          <w:noProof/>
          <w:color w:val="000000" w:themeColor="text1"/>
          <w:sz w:val="22"/>
          <w:szCs w:val="22"/>
        </w:rPr>
        <w:t>4</w:t>
      </w:r>
      <w:r w:rsidR="00002438" w:rsidRPr="00B77FF1">
        <w:rPr>
          <w:rFonts w:ascii="Arial" w:hAnsi="Arial" w:cs="Arial"/>
          <w:i w:val="0"/>
          <w:iCs w:val="0"/>
          <w:color w:val="000000" w:themeColor="text1"/>
          <w:sz w:val="22"/>
          <w:szCs w:val="22"/>
        </w:rPr>
        <w:fldChar w:fldCharType="end"/>
      </w:r>
      <w:bookmarkEnd w:id="1157"/>
      <w:r w:rsidR="00002438" w:rsidRPr="00B77FF1">
        <w:rPr>
          <w:rFonts w:ascii="Arial" w:hAnsi="Arial" w:cs="Arial"/>
          <w:i w:val="0"/>
          <w:iCs w:val="0"/>
          <w:color w:val="000000" w:themeColor="text1"/>
          <w:sz w:val="22"/>
          <w:szCs w:val="22"/>
        </w:rPr>
        <w:t xml:space="preserve"> Studies that were conducted concurrently with extreme weather events.</w:t>
      </w:r>
    </w:p>
    <w:tbl>
      <w:tblPr>
        <w:tblStyle w:val="TableGrid"/>
        <w:tblW w:w="0" w:type="auto"/>
        <w:tblLook w:val="04A0" w:firstRow="1" w:lastRow="0" w:firstColumn="1" w:lastColumn="0" w:noHBand="0" w:noVBand="1"/>
      </w:tblPr>
      <w:tblGrid>
        <w:gridCol w:w="4508"/>
        <w:gridCol w:w="4508"/>
      </w:tblGrid>
      <w:tr w:rsidR="00002438" w:rsidRPr="00854DB3" w14:paraId="1ECE73E1" w14:textId="77777777" w:rsidTr="00AB04B7">
        <w:trPr>
          <w:trHeight w:val="300"/>
        </w:trPr>
        <w:tc>
          <w:tcPr>
            <w:tcW w:w="4508" w:type="dxa"/>
          </w:tcPr>
          <w:p w14:paraId="264A5477" w14:textId="77777777" w:rsidR="00002438" w:rsidRPr="00854DB3" w:rsidRDefault="00002438" w:rsidP="00AB04B7">
            <w:pPr>
              <w:spacing w:line="480" w:lineRule="auto"/>
              <w:jc w:val="both"/>
              <w:rPr>
                <w:rFonts w:ascii="Arial" w:hAnsi="Arial" w:cs="Arial"/>
              </w:rPr>
            </w:pPr>
            <w:r w:rsidRPr="00854DB3">
              <w:rPr>
                <w:rFonts w:ascii="Arial" w:hAnsi="Arial" w:cs="Arial"/>
              </w:rPr>
              <w:t>Period of Extreme Weather Events</w:t>
            </w:r>
          </w:p>
        </w:tc>
        <w:tc>
          <w:tcPr>
            <w:tcW w:w="4508" w:type="dxa"/>
          </w:tcPr>
          <w:p w14:paraId="0C972E0E" w14:textId="77777777" w:rsidR="00002438" w:rsidRPr="00854DB3" w:rsidRDefault="00002438" w:rsidP="00AB04B7">
            <w:pPr>
              <w:spacing w:line="480" w:lineRule="auto"/>
              <w:jc w:val="both"/>
              <w:rPr>
                <w:rFonts w:ascii="Arial" w:hAnsi="Arial" w:cs="Arial"/>
              </w:rPr>
            </w:pPr>
            <w:r w:rsidRPr="00854DB3">
              <w:rPr>
                <w:rFonts w:ascii="Arial" w:hAnsi="Arial" w:cs="Arial"/>
              </w:rPr>
              <w:t>Study</w:t>
            </w:r>
          </w:p>
        </w:tc>
      </w:tr>
      <w:tr w:rsidR="00002438" w:rsidRPr="00854DB3" w14:paraId="1C78E0BF" w14:textId="77777777" w:rsidTr="00AB04B7">
        <w:trPr>
          <w:trHeight w:val="300"/>
        </w:trPr>
        <w:tc>
          <w:tcPr>
            <w:tcW w:w="4508" w:type="dxa"/>
          </w:tcPr>
          <w:p w14:paraId="71403954" w14:textId="77777777" w:rsidR="00002438" w:rsidRPr="00854DB3" w:rsidRDefault="00002438" w:rsidP="00AB04B7">
            <w:pPr>
              <w:spacing w:line="480" w:lineRule="auto"/>
              <w:jc w:val="both"/>
              <w:rPr>
                <w:rFonts w:ascii="Arial" w:hAnsi="Arial" w:cs="Arial"/>
              </w:rPr>
            </w:pPr>
            <w:r w:rsidRPr="00854DB3">
              <w:rPr>
                <w:rFonts w:ascii="Arial" w:hAnsi="Arial" w:cs="Arial"/>
              </w:rPr>
              <w:t>Beginning of Austral Summer 2010 to End of Austral Summer 2011</w:t>
            </w:r>
          </w:p>
        </w:tc>
        <w:tc>
          <w:tcPr>
            <w:tcW w:w="4508" w:type="dxa"/>
          </w:tcPr>
          <w:p w14:paraId="47E44D5E" w14:textId="77777777" w:rsidR="00002438" w:rsidRPr="00854DB3" w:rsidRDefault="00002438" w:rsidP="00AB04B7">
            <w:pPr>
              <w:spacing w:line="480" w:lineRule="auto"/>
              <w:jc w:val="both"/>
              <w:rPr>
                <w:rFonts w:ascii="Arial" w:hAnsi="Arial" w:cs="Arial"/>
              </w:rPr>
            </w:pPr>
            <w:r w:rsidRPr="00854DB3">
              <w:rPr>
                <w:rFonts w:ascii="Arial" w:hAnsi="Arial" w:cs="Arial"/>
              </w:rPr>
              <w:t>Bridge et al., 2014</w:t>
            </w:r>
          </w:p>
        </w:tc>
      </w:tr>
      <w:tr w:rsidR="00002438" w:rsidRPr="00854DB3" w14:paraId="544BFA3C" w14:textId="77777777" w:rsidTr="00AB04B7">
        <w:trPr>
          <w:trHeight w:val="300"/>
        </w:trPr>
        <w:tc>
          <w:tcPr>
            <w:tcW w:w="4508" w:type="dxa"/>
          </w:tcPr>
          <w:p w14:paraId="6452D1CE" w14:textId="77777777" w:rsidR="00002438" w:rsidRPr="00854DB3" w:rsidRDefault="00002438" w:rsidP="00AB04B7">
            <w:pPr>
              <w:tabs>
                <w:tab w:val="left" w:pos="2625"/>
              </w:tabs>
              <w:spacing w:line="480" w:lineRule="auto"/>
              <w:jc w:val="both"/>
              <w:rPr>
                <w:rFonts w:ascii="Arial" w:hAnsi="Arial" w:cs="Arial"/>
              </w:rPr>
            </w:pPr>
            <w:r w:rsidRPr="00854DB3">
              <w:rPr>
                <w:rFonts w:ascii="Arial" w:hAnsi="Arial" w:cs="Arial"/>
              </w:rPr>
              <w:t>January 2019 to March 2019</w:t>
            </w:r>
            <w:r w:rsidRPr="00854DB3">
              <w:rPr>
                <w:rFonts w:ascii="Arial" w:hAnsi="Arial" w:cs="Arial"/>
              </w:rPr>
              <w:tab/>
            </w:r>
          </w:p>
        </w:tc>
        <w:tc>
          <w:tcPr>
            <w:tcW w:w="4508" w:type="dxa"/>
          </w:tcPr>
          <w:p w14:paraId="5847C48B" w14:textId="77777777" w:rsidR="00002438" w:rsidRPr="00854DB3" w:rsidRDefault="00002438" w:rsidP="00AB04B7">
            <w:pPr>
              <w:spacing w:line="480" w:lineRule="auto"/>
              <w:jc w:val="both"/>
              <w:rPr>
                <w:rFonts w:ascii="Arial" w:hAnsi="Arial" w:cs="Arial"/>
              </w:rPr>
            </w:pPr>
            <w:r w:rsidRPr="00854DB3">
              <w:rPr>
                <w:rFonts w:ascii="Arial" w:hAnsi="Arial" w:cs="Arial"/>
              </w:rPr>
              <w:t>Davis et al., 2020</w:t>
            </w:r>
          </w:p>
        </w:tc>
      </w:tr>
      <w:tr w:rsidR="00002438" w:rsidRPr="00854DB3" w14:paraId="7575C7F6" w14:textId="77777777" w:rsidTr="00AB04B7">
        <w:trPr>
          <w:trHeight w:val="300"/>
        </w:trPr>
        <w:tc>
          <w:tcPr>
            <w:tcW w:w="4508" w:type="dxa"/>
          </w:tcPr>
          <w:p w14:paraId="01CBC5AA" w14:textId="77777777" w:rsidR="00002438" w:rsidRPr="00854DB3" w:rsidRDefault="00002438" w:rsidP="00AB04B7">
            <w:pPr>
              <w:spacing w:line="480" w:lineRule="auto"/>
              <w:jc w:val="both"/>
              <w:rPr>
                <w:rFonts w:ascii="Arial" w:hAnsi="Arial" w:cs="Arial"/>
              </w:rPr>
            </w:pPr>
            <w:r w:rsidRPr="00854DB3">
              <w:rPr>
                <w:rFonts w:ascii="Arial" w:hAnsi="Arial" w:cs="Arial"/>
              </w:rPr>
              <w:t>2015 to 2016</w:t>
            </w:r>
          </w:p>
        </w:tc>
        <w:tc>
          <w:tcPr>
            <w:tcW w:w="4508" w:type="dxa"/>
          </w:tcPr>
          <w:p w14:paraId="016AB386" w14:textId="77777777" w:rsidR="00002438" w:rsidRPr="00854DB3" w:rsidRDefault="00002438" w:rsidP="00AB04B7">
            <w:pPr>
              <w:spacing w:line="480" w:lineRule="auto"/>
              <w:jc w:val="both"/>
              <w:rPr>
                <w:rFonts w:ascii="Arial" w:hAnsi="Arial" w:cs="Arial"/>
              </w:rPr>
            </w:pPr>
            <w:r w:rsidRPr="00854DB3">
              <w:rPr>
                <w:rFonts w:ascii="Arial" w:hAnsi="Arial" w:cs="Arial"/>
              </w:rPr>
              <w:t xml:space="preserve">Le </w:t>
            </w:r>
            <w:proofErr w:type="spellStart"/>
            <w:r w:rsidRPr="00854DB3">
              <w:rPr>
                <w:rFonts w:ascii="Arial" w:hAnsi="Arial" w:cs="Arial"/>
              </w:rPr>
              <w:t>Nohaïc</w:t>
            </w:r>
            <w:proofErr w:type="spellEnd"/>
            <w:r w:rsidRPr="00854DB3">
              <w:rPr>
                <w:rFonts w:ascii="Arial" w:hAnsi="Arial" w:cs="Arial"/>
              </w:rPr>
              <w:t xml:space="preserve"> et al., 2017</w:t>
            </w:r>
          </w:p>
        </w:tc>
      </w:tr>
      <w:tr w:rsidR="00002438" w:rsidRPr="00854DB3" w14:paraId="427FB38B" w14:textId="77777777" w:rsidTr="00AB04B7">
        <w:trPr>
          <w:trHeight w:val="300"/>
        </w:trPr>
        <w:tc>
          <w:tcPr>
            <w:tcW w:w="4508" w:type="dxa"/>
          </w:tcPr>
          <w:p w14:paraId="4285269E" w14:textId="77777777" w:rsidR="00002438" w:rsidRPr="00854DB3" w:rsidRDefault="00002438" w:rsidP="00AB04B7">
            <w:pPr>
              <w:spacing w:line="480" w:lineRule="auto"/>
              <w:jc w:val="both"/>
              <w:rPr>
                <w:rFonts w:ascii="Arial" w:hAnsi="Arial" w:cs="Arial"/>
              </w:rPr>
            </w:pPr>
            <w:r w:rsidRPr="00854DB3">
              <w:rPr>
                <w:rFonts w:ascii="Arial" w:hAnsi="Arial" w:cs="Arial"/>
              </w:rPr>
              <w:t>February 2016 to August 2016</w:t>
            </w:r>
          </w:p>
        </w:tc>
        <w:tc>
          <w:tcPr>
            <w:tcW w:w="4508" w:type="dxa"/>
          </w:tcPr>
          <w:p w14:paraId="0927449B" w14:textId="77777777" w:rsidR="00002438" w:rsidRPr="00854DB3" w:rsidRDefault="00002438" w:rsidP="00AB04B7">
            <w:pPr>
              <w:spacing w:line="480" w:lineRule="auto"/>
              <w:jc w:val="both"/>
              <w:rPr>
                <w:rFonts w:ascii="Arial" w:hAnsi="Arial" w:cs="Arial"/>
              </w:rPr>
            </w:pPr>
            <w:r w:rsidRPr="00854DB3">
              <w:rPr>
                <w:rFonts w:ascii="Arial" w:hAnsi="Arial" w:cs="Arial"/>
              </w:rPr>
              <w:t>Goyen et al., 2019</w:t>
            </w:r>
          </w:p>
        </w:tc>
      </w:tr>
      <w:tr w:rsidR="00002438" w:rsidRPr="00854DB3" w14:paraId="2B61AC95" w14:textId="77777777" w:rsidTr="00AB04B7">
        <w:trPr>
          <w:trHeight w:val="300"/>
        </w:trPr>
        <w:tc>
          <w:tcPr>
            <w:tcW w:w="4508" w:type="dxa"/>
          </w:tcPr>
          <w:p w14:paraId="3817AF0B" w14:textId="77777777" w:rsidR="00002438" w:rsidRPr="00854DB3" w:rsidRDefault="00002438" w:rsidP="00AB04B7">
            <w:pPr>
              <w:spacing w:line="480" w:lineRule="auto"/>
              <w:jc w:val="both"/>
              <w:rPr>
                <w:rFonts w:ascii="Arial" w:hAnsi="Arial" w:cs="Arial"/>
              </w:rPr>
            </w:pPr>
            <w:r w:rsidRPr="00854DB3">
              <w:rPr>
                <w:rFonts w:ascii="Arial" w:hAnsi="Arial" w:cs="Arial"/>
              </w:rPr>
              <w:t>2020 to 2021</w:t>
            </w:r>
          </w:p>
        </w:tc>
        <w:tc>
          <w:tcPr>
            <w:tcW w:w="4508" w:type="dxa"/>
          </w:tcPr>
          <w:p w14:paraId="7FA300C6" w14:textId="77777777" w:rsidR="00002438" w:rsidRPr="00854DB3" w:rsidRDefault="00002438" w:rsidP="00AB04B7">
            <w:pPr>
              <w:spacing w:line="480" w:lineRule="auto"/>
              <w:jc w:val="both"/>
              <w:rPr>
                <w:rFonts w:ascii="Arial" w:hAnsi="Arial" w:cs="Arial"/>
              </w:rPr>
            </w:pPr>
            <w:r w:rsidRPr="00854DB3">
              <w:rPr>
                <w:rFonts w:ascii="Arial" w:hAnsi="Arial" w:cs="Arial"/>
              </w:rPr>
              <w:t>Mo et al., 2022</w:t>
            </w:r>
          </w:p>
        </w:tc>
      </w:tr>
      <w:tr w:rsidR="00002438" w:rsidRPr="00854DB3" w14:paraId="77A6735E" w14:textId="77777777" w:rsidTr="00AB04B7">
        <w:trPr>
          <w:trHeight w:val="300"/>
        </w:trPr>
        <w:tc>
          <w:tcPr>
            <w:tcW w:w="4508" w:type="dxa"/>
          </w:tcPr>
          <w:p w14:paraId="5D26A552" w14:textId="77777777" w:rsidR="00002438" w:rsidRPr="00854DB3" w:rsidRDefault="00002438" w:rsidP="00AB04B7">
            <w:pPr>
              <w:spacing w:line="480" w:lineRule="auto"/>
              <w:jc w:val="both"/>
              <w:rPr>
                <w:rFonts w:ascii="Arial" w:hAnsi="Arial" w:cs="Arial"/>
              </w:rPr>
            </w:pPr>
            <w:r w:rsidRPr="00854DB3">
              <w:rPr>
                <w:rFonts w:ascii="Arial" w:hAnsi="Arial" w:cs="Arial"/>
              </w:rPr>
              <w:t>March 2019 to May 2019</w:t>
            </w:r>
          </w:p>
        </w:tc>
        <w:tc>
          <w:tcPr>
            <w:tcW w:w="4508" w:type="dxa"/>
          </w:tcPr>
          <w:p w14:paraId="2EA128C9" w14:textId="77777777" w:rsidR="00002438" w:rsidRPr="00854DB3" w:rsidRDefault="00002438" w:rsidP="00AB04B7">
            <w:pPr>
              <w:spacing w:line="480" w:lineRule="auto"/>
              <w:jc w:val="both"/>
              <w:rPr>
                <w:rFonts w:ascii="Arial" w:hAnsi="Arial" w:cs="Arial"/>
              </w:rPr>
            </w:pPr>
            <w:r w:rsidRPr="00854DB3">
              <w:rPr>
                <w:rFonts w:ascii="Arial" w:hAnsi="Arial" w:cs="Arial"/>
              </w:rPr>
              <w:t>Ferreira et al., 2021</w:t>
            </w:r>
          </w:p>
        </w:tc>
      </w:tr>
      <w:tr w:rsidR="00002438" w:rsidRPr="00854DB3" w14:paraId="74CAFB23" w14:textId="77777777" w:rsidTr="00AB04B7">
        <w:trPr>
          <w:trHeight w:val="300"/>
        </w:trPr>
        <w:tc>
          <w:tcPr>
            <w:tcW w:w="4508" w:type="dxa"/>
          </w:tcPr>
          <w:p w14:paraId="47A4E0DF" w14:textId="77777777" w:rsidR="00002438" w:rsidRPr="00854DB3" w:rsidRDefault="00002438" w:rsidP="00AB04B7">
            <w:pPr>
              <w:spacing w:line="480" w:lineRule="auto"/>
              <w:jc w:val="both"/>
              <w:rPr>
                <w:rFonts w:ascii="Arial" w:hAnsi="Arial" w:cs="Arial"/>
              </w:rPr>
            </w:pPr>
            <w:r w:rsidRPr="00854DB3">
              <w:rPr>
                <w:rFonts w:ascii="Arial" w:hAnsi="Arial" w:cs="Arial"/>
              </w:rPr>
              <w:t>Multiple events over the years of 2004 to 2019</w:t>
            </w:r>
          </w:p>
        </w:tc>
        <w:tc>
          <w:tcPr>
            <w:tcW w:w="4508" w:type="dxa"/>
          </w:tcPr>
          <w:p w14:paraId="1B53B171" w14:textId="77777777" w:rsidR="00002438" w:rsidRPr="00854DB3" w:rsidRDefault="00002438" w:rsidP="00AB04B7">
            <w:pPr>
              <w:spacing w:line="480" w:lineRule="auto"/>
              <w:jc w:val="both"/>
              <w:rPr>
                <w:rFonts w:ascii="Arial" w:hAnsi="Arial" w:cs="Arial"/>
              </w:rPr>
            </w:pPr>
            <w:r w:rsidRPr="00854DB3">
              <w:rPr>
                <w:rFonts w:ascii="Arial" w:hAnsi="Arial" w:cs="Arial"/>
              </w:rPr>
              <w:t>McClanahan et al., 2021</w:t>
            </w:r>
          </w:p>
        </w:tc>
      </w:tr>
      <w:tr w:rsidR="00002438" w:rsidRPr="00854DB3" w14:paraId="68C1D089" w14:textId="77777777" w:rsidTr="00AB04B7">
        <w:trPr>
          <w:trHeight w:val="300"/>
        </w:trPr>
        <w:tc>
          <w:tcPr>
            <w:tcW w:w="4508" w:type="dxa"/>
          </w:tcPr>
          <w:p w14:paraId="2A116BAC" w14:textId="77777777" w:rsidR="00002438" w:rsidRPr="00854DB3" w:rsidRDefault="00002438" w:rsidP="00AB04B7">
            <w:pPr>
              <w:spacing w:line="480" w:lineRule="auto"/>
              <w:jc w:val="both"/>
              <w:rPr>
                <w:rFonts w:ascii="Arial" w:hAnsi="Arial" w:cs="Arial"/>
              </w:rPr>
            </w:pPr>
            <w:r w:rsidRPr="00854DB3">
              <w:rPr>
                <w:rFonts w:ascii="Arial" w:hAnsi="Arial" w:cs="Arial"/>
              </w:rPr>
              <w:t>February 2019 to May 2019</w:t>
            </w:r>
          </w:p>
        </w:tc>
        <w:tc>
          <w:tcPr>
            <w:tcW w:w="4508" w:type="dxa"/>
          </w:tcPr>
          <w:p w14:paraId="795C65FF" w14:textId="77777777" w:rsidR="00002438" w:rsidRPr="00854DB3" w:rsidRDefault="00002438" w:rsidP="00AB04B7">
            <w:pPr>
              <w:spacing w:line="480" w:lineRule="auto"/>
              <w:jc w:val="both"/>
              <w:rPr>
                <w:rFonts w:ascii="Arial" w:hAnsi="Arial" w:cs="Arial"/>
              </w:rPr>
            </w:pPr>
            <w:r w:rsidRPr="00854DB3">
              <w:rPr>
                <w:rFonts w:ascii="Arial" w:hAnsi="Arial" w:cs="Arial"/>
              </w:rPr>
              <w:t>Banha et al., 2020</w:t>
            </w:r>
          </w:p>
        </w:tc>
      </w:tr>
      <w:tr w:rsidR="00002438" w:rsidRPr="00854DB3" w14:paraId="07964BE5" w14:textId="77777777" w:rsidTr="00AB04B7">
        <w:trPr>
          <w:trHeight w:val="300"/>
        </w:trPr>
        <w:tc>
          <w:tcPr>
            <w:tcW w:w="4508" w:type="dxa"/>
          </w:tcPr>
          <w:p w14:paraId="6E69FCFF" w14:textId="77777777" w:rsidR="00002438" w:rsidRPr="00854DB3" w:rsidRDefault="00002438" w:rsidP="00AB04B7">
            <w:pPr>
              <w:spacing w:line="480" w:lineRule="auto"/>
              <w:jc w:val="both"/>
              <w:rPr>
                <w:rFonts w:ascii="Arial" w:hAnsi="Arial" w:cs="Arial"/>
              </w:rPr>
            </w:pPr>
            <w:r w:rsidRPr="00854DB3">
              <w:rPr>
                <w:rFonts w:ascii="Arial" w:hAnsi="Arial" w:cs="Arial"/>
              </w:rPr>
              <w:t>June 2017 to August 2017</w:t>
            </w:r>
          </w:p>
        </w:tc>
        <w:tc>
          <w:tcPr>
            <w:tcW w:w="4508" w:type="dxa"/>
          </w:tcPr>
          <w:p w14:paraId="731BABAF" w14:textId="77777777" w:rsidR="00002438" w:rsidRPr="00854DB3" w:rsidRDefault="00002438" w:rsidP="00AB04B7">
            <w:pPr>
              <w:spacing w:line="480" w:lineRule="auto"/>
              <w:jc w:val="both"/>
              <w:rPr>
                <w:rFonts w:ascii="Arial" w:hAnsi="Arial" w:cs="Arial"/>
              </w:rPr>
            </w:pPr>
            <w:r w:rsidRPr="00854DB3">
              <w:rPr>
                <w:rFonts w:ascii="Arial" w:hAnsi="Arial" w:cs="Arial"/>
              </w:rPr>
              <w:t>Ip et al., 2022</w:t>
            </w:r>
          </w:p>
        </w:tc>
      </w:tr>
      <w:tr w:rsidR="00002438" w:rsidRPr="00854DB3" w14:paraId="287DF681" w14:textId="77777777" w:rsidTr="00AB04B7">
        <w:trPr>
          <w:trHeight w:val="300"/>
        </w:trPr>
        <w:tc>
          <w:tcPr>
            <w:tcW w:w="4508" w:type="dxa"/>
          </w:tcPr>
          <w:p w14:paraId="2BEA3249" w14:textId="77777777" w:rsidR="00002438" w:rsidRPr="00854DB3" w:rsidRDefault="00002438" w:rsidP="00AB04B7">
            <w:pPr>
              <w:spacing w:line="480" w:lineRule="auto"/>
              <w:jc w:val="both"/>
              <w:rPr>
                <w:rFonts w:ascii="Arial" w:hAnsi="Arial" w:cs="Arial"/>
              </w:rPr>
            </w:pPr>
            <w:r w:rsidRPr="00854DB3">
              <w:rPr>
                <w:rFonts w:ascii="Arial" w:hAnsi="Arial" w:cs="Arial"/>
              </w:rPr>
              <w:t>August 2014 to September 2014</w:t>
            </w:r>
          </w:p>
        </w:tc>
        <w:tc>
          <w:tcPr>
            <w:tcW w:w="4508" w:type="dxa"/>
          </w:tcPr>
          <w:p w14:paraId="5297E6CC" w14:textId="77777777" w:rsidR="00002438" w:rsidRPr="00854DB3" w:rsidRDefault="00002438" w:rsidP="00AB04B7">
            <w:pPr>
              <w:spacing w:line="480" w:lineRule="auto"/>
              <w:jc w:val="both"/>
              <w:rPr>
                <w:rFonts w:ascii="Arial" w:hAnsi="Arial" w:cs="Arial"/>
              </w:rPr>
            </w:pPr>
            <w:r w:rsidRPr="00854DB3">
              <w:rPr>
                <w:rFonts w:ascii="Arial" w:hAnsi="Arial" w:cs="Arial"/>
              </w:rPr>
              <w:t>Xie et al., 2017</w:t>
            </w:r>
          </w:p>
        </w:tc>
      </w:tr>
      <w:tr w:rsidR="00002438" w:rsidRPr="00854DB3" w14:paraId="5B7B8C05" w14:textId="77777777" w:rsidTr="00AB04B7">
        <w:trPr>
          <w:trHeight w:val="300"/>
        </w:trPr>
        <w:tc>
          <w:tcPr>
            <w:tcW w:w="4508" w:type="dxa"/>
          </w:tcPr>
          <w:p w14:paraId="036676E7" w14:textId="77777777" w:rsidR="00002438" w:rsidRPr="00854DB3" w:rsidRDefault="00002438" w:rsidP="00AB04B7">
            <w:pPr>
              <w:spacing w:line="480" w:lineRule="auto"/>
              <w:jc w:val="both"/>
              <w:rPr>
                <w:rFonts w:ascii="Arial" w:hAnsi="Arial" w:cs="Arial"/>
              </w:rPr>
            </w:pPr>
            <w:r w:rsidRPr="00854DB3">
              <w:rPr>
                <w:rFonts w:ascii="Arial" w:hAnsi="Arial" w:cs="Arial"/>
              </w:rPr>
              <w:t>Within 2020</w:t>
            </w:r>
          </w:p>
        </w:tc>
        <w:tc>
          <w:tcPr>
            <w:tcW w:w="4508" w:type="dxa"/>
          </w:tcPr>
          <w:p w14:paraId="0CEC2CB3" w14:textId="77777777" w:rsidR="00002438" w:rsidRPr="00854DB3" w:rsidRDefault="00002438" w:rsidP="00AB04B7">
            <w:pPr>
              <w:spacing w:line="480" w:lineRule="auto"/>
              <w:jc w:val="both"/>
              <w:rPr>
                <w:rFonts w:ascii="Arial" w:hAnsi="Arial" w:cs="Arial"/>
              </w:rPr>
            </w:pPr>
            <w:r w:rsidRPr="00854DB3">
              <w:rPr>
                <w:rFonts w:ascii="Arial" w:hAnsi="Arial" w:cs="Arial"/>
              </w:rPr>
              <w:t>Bergman et al., 2023</w:t>
            </w:r>
          </w:p>
        </w:tc>
      </w:tr>
      <w:tr w:rsidR="00002438" w:rsidRPr="00854DB3" w14:paraId="5CBA59DF" w14:textId="77777777" w:rsidTr="00AB04B7">
        <w:trPr>
          <w:trHeight w:val="300"/>
        </w:trPr>
        <w:tc>
          <w:tcPr>
            <w:tcW w:w="4508" w:type="dxa"/>
          </w:tcPr>
          <w:p w14:paraId="2DB7701D" w14:textId="77777777" w:rsidR="00002438" w:rsidRPr="00854DB3" w:rsidRDefault="00002438" w:rsidP="00AB04B7">
            <w:pPr>
              <w:spacing w:line="480" w:lineRule="auto"/>
              <w:jc w:val="both"/>
              <w:rPr>
                <w:rFonts w:ascii="Arial" w:hAnsi="Arial" w:cs="Arial"/>
              </w:rPr>
            </w:pPr>
            <w:r w:rsidRPr="00854DB3">
              <w:rPr>
                <w:rFonts w:ascii="Arial" w:hAnsi="Arial" w:cs="Arial"/>
              </w:rPr>
              <w:t>February 2011 to April 2011</w:t>
            </w:r>
          </w:p>
        </w:tc>
        <w:tc>
          <w:tcPr>
            <w:tcW w:w="4508" w:type="dxa"/>
          </w:tcPr>
          <w:p w14:paraId="7154C945" w14:textId="77777777" w:rsidR="00002438" w:rsidRPr="00854DB3" w:rsidRDefault="00002438" w:rsidP="00AB04B7">
            <w:pPr>
              <w:spacing w:line="480" w:lineRule="auto"/>
              <w:jc w:val="both"/>
              <w:rPr>
                <w:rFonts w:ascii="Arial" w:hAnsi="Arial" w:cs="Arial"/>
              </w:rPr>
            </w:pPr>
            <w:r w:rsidRPr="00854DB3">
              <w:rPr>
                <w:rFonts w:ascii="Arial" w:hAnsi="Arial" w:cs="Arial"/>
              </w:rPr>
              <w:t>Giraldo-Ospina et al., 2020</w:t>
            </w:r>
          </w:p>
        </w:tc>
      </w:tr>
      <w:tr w:rsidR="00002438" w:rsidRPr="00854DB3" w14:paraId="0B825481" w14:textId="77777777" w:rsidTr="00AB04B7">
        <w:trPr>
          <w:trHeight w:val="300"/>
        </w:trPr>
        <w:tc>
          <w:tcPr>
            <w:tcW w:w="4508" w:type="dxa"/>
          </w:tcPr>
          <w:p w14:paraId="741698F3" w14:textId="77777777" w:rsidR="00002438" w:rsidRPr="00854DB3" w:rsidRDefault="00002438" w:rsidP="00AB04B7">
            <w:pPr>
              <w:spacing w:line="480" w:lineRule="auto"/>
              <w:jc w:val="both"/>
              <w:rPr>
                <w:rFonts w:ascii="Arial" w:hAnsi="Arial" w:cs="Arial"/>
              </w:rPr>
            </w:pPr>
            <w:r w:rsidRPr="00854DB3">
              <w:rPr>
                <w:rFonts w:ascii="Arial" w:hAnsi="Arial" w:cs="Arial"/>
              </w:rPr>
              <w:t>December 2018 to January 2019, January 2019 to February 2019, March 2019 to June 2019</w:t>
            </w:r>
          </w:p>
        </w:tc>
        <w:tc>
          <w:tcPr>
            <w:tcW w:w="4508" w:type="dxa"/>
          </w:tcPr>
          <w:p w14:paraId="21F6936C" w14:textId="77777777" w:rsidR="00002438" w:rsidRPr="00854DB3" w:rsidRDefault="00002438" w:rsidP="00AB04B7">
            <w:pPr>
              <w:spacing w:line="480" w:lineRule="auto"/>
              <w:jc w:val="both"/>
              <w:rPr>
                <w:rFonts w:ascii="Arial" w:hAnsi="Arial" w:cs="Arial"/>
              </w:rPr>
            </w:pPr>
            <w:r w:rsidRPr="00854DB3">
              <w:rPr>
                <w:rFonts w:ascii="Arial" w:hAnsi="Arial" w:cs="Arial"/>
              </w:rPr>
              <w:t>Steinberg et al., 2022</w:t>
            </w:r>
          </w:p>
        </w:tc>
      </w:tr>
      <w:tr w:rsidR="00002438" w:rsidRPr="00854DB3" w14:paraId="7D3DF95A" w14:textId="77777777" w:rsidTr="00AB04B7">
        <w:trPr>
          <w:trHeight w:val="300"/>
        </w:trPr>
        <w:tc>
          <w:tcPr>
            <w:tcW w:w="4508" w:type="dxa"/>
          </w:tcPr>
          <w:p w14:paraId="21F08A2B" w14:textId="77777777" w:rsidR="00002438" w:rsidRPr="00854DB3" w:rsidRDefault="00002438" w:rsidP="00AB04B7">
            <w:pPr>
              <w:spacing w:line="480" w:lineRule="auto"/>
              <w:jc w:val="both"/>
              <w:rPr>
                <w:rFonts w:ascii="Arial" w:hAnsi="Arial" w:cs="Arial"/>
              </w:rPr>
            </w:pPr>
            <w:r w:rsidRPr="00854DB3">
              <w:rPr>
                <w:rFonts w:ascii="Arial" w:hAnsi="Arial" w:cs="Arial"/>
              </w:rPr>
              <w:t>1997 to 1999, 2001 to 2004, 2006 to 2009, 2011 to 2012</w:t>
            </w:r>
          </w:p>
        </w:tc>
        <w:tc>
          <w:tcPr>
            <w:tcW w:w="4508" w:type="dxa"/>
          </w:tcPr>
          <w:p w14:paraId="23F15B08" w14:textId="77777777" w:rsidR="00002438" w:rsidRPr="00854DB3" w:rsidRDefault="00002438" w:rsidP="00AB04B7">
            <w:pPr>
              <w:spacing w:line="480" w:lineRule="auto"/>
              <w:jc w:val="both"/>
              <w:rPr>
                <w:rFonts w:ascii="Arial" w:hAnsi="Arial" w:cs="Arial"/>
              </w:rPr>
            </w:pPr>
            <w:proofErr w:type="spellStart"/>
            <w:r w:rsidRPr="00854DB3">
              <w:rPr>
                <w:rFonts w:ascii="Arial" w:hAnsi="Arial" w:cs="Arial"/>
              </w:rPr>
              <w:t>Kružić</w:t>
            </w:r>
            <w:proofErr w:type="spellEnd"/>
            <w:r w:rsidRPr="00854DB3">
              <w:rPr>
                <w:rFonts w:ascii="Arial" w:hAnsi="Arial" w:cs="Arial"/>
              </w:rPr>
              <w:t xml:space="preserve"> et al., 2014</w:t>
            </w:r>
          </w:p>
        </w:tc>
      </w:tr>
      <w:tr w:rsidR="00002438" w:rsidRPr="00854DB3" w14:paraId="36AD1122" w14:textId="77777777" w:rsidTr="00AB04B7">
        <w:trPr>
          <w:trHeight w:val="300"/>
        </w:trPr>
        <w:tc>
          <w:tcPr>
            <w:tcW w:w="4508" w:type="dxa"/>
          </w:tcPr>
          <w:p w14:paraId="4D93DB6B" w14:textId="77777777" w:rsidR="00002438" w:rsidRPr="00854DB3" w:rsidRDefault="00002438" w:rsidP="00AB04B7">
            <w:pPr>
              <w:spacing w:line="480" w:lineRule="auto"/>
              <w:jc w:val="both"/>
              <w:rPr>
                <w:rFonts w:ascii="Arial" w:hAnsi="Arial" w:cs="Arial"/>
              </w:rPr>
            </w:pPr>
            <w:r w:rsidRPr="00854DB3">
              <w:rPr>
                <w:rFonts w:ascii="Arial" w:hAnsi="Arial" w:cs="Arial"/>
              </w:rPr>
              <w:t>April 2016 to July 2016</w:t>
            </w:r>
          </w:p>
        </w:tc>
        <w:tc>
          <w:tcPr>
            <w:tcW w:w="4508" w:type="dxa"/>
          </w:tcPr>
          <w:p w14:paraId="3C557D1A" w14:textId="77777777" w:rsidR="00002438" w:rsidRPr="00854DB3" w:rsidRDefault="00002438" w:rsidP="00AB04B7">
            <w:pPr>
              <w:spacing w:line="480" w:lineRule="auto"/>
              <w:jc w:val="both"/>
              <w:rPr>
                <w:rFonts w:ascii="Arial" w:hAnsi="Arial" w:cs="Arial"/>
              </w:rPr>
            </w:pPr>
            <w:r w:rsidRPr="00854DB3">
              <w:rPr>
                <w:rFonts w:ascii="Arial" w:hAnsi="Arial" w:cs="Arial"/>
              </w:rPr>
              <w:t>Lachs et al., 2021</w:t>
            </w:r>
          </w:p>
        </w:tc>
      </w:tr>
      <w:tr w:rsidR="00002438" w:rsidRPr="00854DB3" w14:paraId="54163E5F" w14:textId="77777777" w:rsidTr="00AB04B7">
        <w:trPr>
          <w:trHeight w:val="300"/>
        </w:trPr>
        <w:tc>
          <w:tcPr>
            <w:tcW w:w="4508" w:type="dxa"/>
          </w:tcPr>
          <w:p w14:paraId="28771228" w14:textId="77777777" w:rsidR="00002438" w:rsidRPr="00854DB3" w:rsidRDefault="00002438" w:rsidP="00AB04B7">
            <w:pPr>
              <w:spacing w:line="480" w:lineRule="auto"/>
              <w:jc w:val="both"/>
              <w:rPr>
                <w:rFonts w:ascii="Arial" w:hAnsi="Arial" w:cs="Arial"/>
              </w:rPr>
            </w:pPr>
            <w:r w:rsidRPr="00854DB3">
              <w:rPr>
                <w:rFonts w:ascii="Arial" w:hAnsi="Arial" w:cs="Arial"/>
              </w:rPr>
              <w:t>2014 to 2017</w:t>
            </w:r>
          </w:p>
        </w:tc>
        <w:tc>
          <w:tcPr>
            <w:tcW w:w="4508" w:type="dxa"/>
          </w:tcPr>
          <w:p w14:paraId="7B0042F9" w14:textId="77777777" w:rsidR="00002438" w:rsidRPr="00854DB3" w:rsidRDefault="00002438" w:rsidP="00AB04B7">
            <w:pPr>
              <w:spacing w:line="480" w:lineRule="auto"/>
              <w:jc w:val="both"/>
              <w:rPr>
                <w:rFonts w:ascii="Arial" w:hAnsi="Arial" w:cs="Arial"/>
              </w:rPr>
            </w:pPr>
            <w:r w:rsidRPr="00854DB3">
              <w:rPr>
                <w:rFonts w:ascii="Arial" w:hAnsi="Arial" w:cs="Arial"/>
              </w:rPr>
              <w:t>Porter et al., 2021</w:t>
            </w:r>
          </w:p>
        </w:tc>
      </w:tr>
      <w:tr w:rsidR="00002438" w:rsidRPr="00854DB3" w14:paraId="2B9EC1B0" w14:textId="77777777" w:rsidTr="00AB04B7">
        <w:trPr>
          <w:trHeight w:val="300"/>
        </w:trPr>
        <w:tc>
          <w:tcPr>
            <w:tcW w:w="4508" w:type="dxa"/>
          </w:tcPr>
          <w:p w14:paraId="74639C59" w14:textId="77777777" w:rsidR="00002438" w:rsidRPr="00854DB3" w:rsidRDefault="00002438" w:rsidP="00AB04B7">
            <w:pPr>
              <w:spacing w:line="480" w:lineRule="auto"/>
              <w:jc w:val="both"/>
              <w:rPr>
                <w:rFonts w:ascii="Arial" w:hAnsi="Arial" w:cs="Arial"/>
              </w:rPr>
            </w:pPr>
            <w:r w:rsidRPr="00854DB3">
              <w:rPr>
                <w:rFonts w:ascii="Arial" w:hAnsi="Arial" w:cs="Arial"/>
              </w:rPr>
              <w:t>January 2020 to February 2020, February 2020 to May 2020, May 2020 to June 2020</w:t>
            </w:r>
          </w:p>
        </w:tc>
        <w:tc>
          <w:tcPr>
            <w:tcW w:w="4508" w:type="dxa"/>
          </w:tcPr>
          <w:p w14:paraId="2C71FA5E" w14:textId="77777777" w:rsidR="00002438" w:rsidRPr="00854DB3" w:rsidRDefault="00002438" w:rsidP="00AB04B7">
            <w:pPr>
              <w:spacing w:line="480" w:lineRule="auto"/>
              <w:jc w:val="both"/>
              <w:rPr>
                <w:rFonts w:ascii="Arial" w:hAnsi="Arial" w:cs="Arial"/>
              </w:rPr>
            </w:pPr>
            <w:r w:rsidRPr="00854DB3">
              <w:rPr>
                <w:rFonts w:ascii="Arial" w:hAnsi="Arial" w:cs="Arial"/>
              </w:rPr>
              <w:t>Lucas et al., 2023</w:t>
            </w:r>
          </w:p>
        </w:tc>
      </w:tr>
    </w:tbl>
    <w:p w14:paraId="0E7CA77E" w14:textId="7F242D81" w:rsidR="00C96F1F" w:rsidRPr="008D4B6C" w:rsidRDefault="00C96F1F" w:rsidP="008D4B6C">
      <w:pPr>
        <w:jc w:val="both"/>
        <w:rPr>
          <w:rFonts w:ascii="Arial" w:hAnsi="Arial" w:cs="Arial"/>
          <w:b/>
          <w:bCs/>
        </w:rPr>
      </w:pPr>
    </w:p>
    <w:sectPr w:rsidR="00C96F1F" w:rsidRPr="008D4B6C" w:rsidSect="00242FBA">
      <w:pgSz w:w="11906" w:h="16838"/>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17" w:author="Charlotte Page" w:date="2024-04-11T16:34:00Z" w:initials="CP">
    <w:p w14:paraId="5D9EE846" w14:textId="77777777" w:rsidR="00F156DB" w:rsidRDefault="00F156DB" w:rsidP="00F156DB">
      <w:r>
        <w:rPr>
          <w:rStyle w:val="CommentReference"/>
        </w:rPr>
        <w:annotationRef/>
      </w:r>
      <w:r>
        <w:rPr>
          <w:color w:val="000000"/>
          <w:sz w:val="20"/>
          <w:szCs w:val="20"/>
        </w:rPr>
        <w:t>This last bit to the sentence doesn’t quite make sense to me. Needs to be revised.</w:t>
      </w:r>
    </w:p>
  </w:comment>
  <w:comment w:id="134" w:author="Charlotte Page" w:date="2024-04-11T16:36:00Z" w:initials="CP">
    <w:p w14:paraId="26D97AE8" w14:textId="77777777" w:rsidR="00DC1DD2" w:rsidRDefault="00DC1DD2" w:rsidP="00DC1DD2">
      <w:r>
        <w:rPr>
          <w:rStyle w:val="CommentReference"/>
        </w:rPr>
        <w:annotationRef/>
      </w:r>
      <w:r>
        <w:rPr>
          <w:color w:val="000000"/>
          <w:sz w:val="20"/>
          <w:szCs w:val="20"/>
        </w:rPr>
        <w:t>I think his sentence needs to be clarified a little further. Decline in species of what? And how will the degradation be catastrophic? Are you referring to the level of the degradation or the result of the degradation?</w:t>
      </w:r>
    </w:p>
  </w:comment>
  <w:comment w:id="173" w:author="Charlotte Page" w:date="2024-04-11T16:39:00Z" w:initials="CP">
    <w:p w14:paraId="7AB1277B" w14:textId="77777777" w:rsidR="00DC1DD2" w:rsidRDefault="00DC1DD2" w:rsidP="00DC1DD2">
      <w:r>
        <w:rPr>
          <w:rStyle w:val="CommentReference"/>
        </w:rPr>
        <w:annotationRef/>
      </w:r>
      <w:r>
        <w:rPr>
          <w:color w:val="000000"/>
          <w:sz w:val="20"/>
          <w:szCs w:val="20"/>
        </w:rPr>
        <w:t xml:space="preserve">Add an example of one of these bleaching events. For example, in (YEAR) coral reefs at (LOCATION) were observed as undergoing coral bleaching in response to (X heat stress). </w:t>
      </w:r>
    </w:p>
  </w:comment>
  <w:comment w:id="174" w:author="Charlotte Page" w:date="2024-04-11T16:39:00Z" w:initials="CP">
    <w:p w14:paraId="4E6233FB" w14:textId="77777777" w:rsidR="00DC1DD2" w:rsidRDefault="00DC1DD2" w:rsidP="00DC1DD2">
      <w:r>
        <w:rPr>
          <w:rStyle w:val="CommentReference"/>
        </w:rPr>
        <w:annotationRef/>
      </w:r>
      <w:r>
        <w:rPr>
          <w:color w:val="000000"/>
          <w:sz w:val="20"/>
          <w:szCs w:val="20"/>
        </w:rPr>
        <w:t>OR you could simply list the subtropical locations where bleaching has been measured.</w:t>
      </w:r>
    </w:p>
  </w:comment>
  <w:comment w:id="188" w:author="Charlotte Page" w:date="2024-04-11T16:41:00Z" w:initials="CP">
    <w:p w14:paraId="501AAB15" w14:textId="77777777" w:rsidR="00DC1DD2" w:rsidRDefault="00DC1DD2" w:rsidP="00DC1DD2">
      <w:r>
        <w:rPr>
          <w:rStyle w:val="CommentReference"/>
        </w:rPr>
        <w:annotationRef/>
      </w:r>
      <w:r>
        <w:rPr>
          <w:color w:val="000000"/>
          <w:sz w:val="20"/>
          <w:szCs w:val="20"/>
        </w:rPr>
        <w:t xml:space="preserve">This is very broad - what do you mean? Try and be more specific here. </w:t>
      </w:r>
    </w:p>
    <w:p w14:paraId="75F7FA3F" w14:textId="77777777" w:rsidR="00DC1DD2" w:rsidRDefault="00DC1DD2" w:rsidP="00DC1DD2">
      <w:r>
        <w:rPr>
          <w:color w:val="000000"/>
          <w:sz w:val="20"/>
          <w:szCs w:val="20"/>
        </w:rPr>
        <w:t>e.g. they differ in terms of environmental conditions where subtropical coral reefs are characterised by great variation in temperatures …..etc.</w:t>
      </w:r>
    </w:p>
  </w:comment>
  <w:comment w:id="291" w:author="Charlotte Page" w:date="2024-04-12T11:41:00Z" w:initials="CP">
    <w:p w14:paraId="501ED9E2" w14:textId="77777777" w:rsidR="008A4002" w:rsidRDefault="008A4002" w:rsidP="008A4002">
      <w:r>
        <w:rPr>
          <w:rStyle w:val="CommentReference"/>
        </w:rPr>
        <w:annotationRef/>
      </w:r>
      <w:r>
        <w:rPr>
          <w:color w:val="000000"/>
          <w:sz w:val="20"/>
          <w:szCs w:val="20"/>
        </w:rPr>
        <w:t xml:space="preserve">Can you merge these two sentences? </w:t>
      </w:r>
    </w:p>
  </w:comment>
  <w:comment w:id="319" w:author="Charlotte Page" w:date="2024-04-12T11:43:00Z" w:initials="CP">
    <w:p w14:paraId="13CBBF9D" w14:textId="77777777" w:rsidR="008A4002" w:rsidRDefault="008A4002" w:rsidP="008A4002">
      <w:r>
        <w:rPr>
          <w:rStyle w:val="CommentReference"/>
        </w:rPr>
        <w:annotationRef/>
      </w:r>
      <w:r>
        <w:rPr>
          <w:color w:val="000000"/>
          <w:sz w:val="20"/>
          <w:szCs w:val="20"/>
        </w:rPr>
        <w:t>How do collaboration networks help reveal trends in the study or impact of the studies?</w:t>
      </w:r>
    </w:p>
  </w:comment>
  <w:comment w:id="326" w:author="Malgorzata Nakagawa-Lagisz" w:date="2024-04-14T21:35:00Z" w:initials="MNL">
    <w:p w14:paraId="0EE7897B" w14:textId="77777777" w:rsidR="00C37661" w:rsidRDefault="00C37661" w:rsidP="00C37661">
      <w:r>
        <w:rPr>
          <w:rStyle w:val="CommentReference"/>
        </w:rPr>
        <w:annotationRef/>
      </w:r>
      <w:r>
        <w:rPr>
          <w:color w:val="000000"/>
          <w:sz w:val="20"/>
          <w:szCs w:val="20"/>
        </w:rPr>
        <w:t>Maybe “When collating and classifying research evidence, we need to consider factors such as….”?</w:t>
      </w:r>
    </w:p>
  </w:comment>
  <w:comment w:id="480" w:author="Charlotte Page" w:date="2024-04-12T11:57:00Z" w:initials="CP">
    <w:p w14:paraId="1BAC2CBF" w14:textId="77777777" w:rsidR="00A26BE3" w:rsidRDefault="00A26BE3" w:rsidP="00A26BE3">
      <w:r>
        <w:rPr>
          <w:rStyle w:val="CommentReference"/>
        </w:rPr>
        <w:annotationRef/>
      </w:r>
      <w:r>
        <w:rPr>
          <w:color w:val="000000"/>
          <w:sz w:val="20"/>
          <w:szCs w:val="20"/>
        </w:rPr>
        <w:t>Is this the same as high latitude or different?</w:t>
      </w:r>
    </w:p>
  </w:comment>
  <w:comment w:id="504" w:author="Charlotte Page" w:date="2024-04-12T11:58:00Z" w:initials="CP">
    <w:p w14:paraId="5C8F7D64" w14:textId="77777777" w:rsidR="00A26BE3" w:rsidRDefault="00A26BE3" w:rsidP="00A26BE3">
      <w:r>
        <w:rPr>
          <w:rStyle w:val="CommentReference"/>
        </w:rPr>
        <w:annotationRef/>
      </w:r>
      <w:r>
        <w:rPr>
          <w:color w:val="000000"/>
          <w:sz w:val="20"/>
          <w:szCs w:val="20"/>
        </w:rPr>
        <w:t>Is there a list of these 10 bench marked articles somewhere? Maybe they should go in the supplemental materials and then be referenced.</w:t>
      </w:r>
    </w:p>
  </w:comment>
  <w:comment w:id="702" w:author="Charlotte Page" w:date="2024-04-12T12:27:00Z" w:initials="CP">
    <w:p w14:paraId="6D78248A" w14:textId="77777777" w:rsidR="009427D4" w:rsidRDefault="009427D4" w:rsidP="009427D4">
      <w:r>
        <w:rPr>
          <w:rStyle w:val="CommentReference"/>
        </w:rPr>
        <w:annotationRef/>
      </w:r>
      <w:r>
        <w:rPr>
          <w:color w:val="000000"/>
          <w:sz w:val="20"/>
          <w:szCs w:val="20"/>
        </w:rPr>
        <w:t>Should you maybe add provinces and ecoregion to your list of terms?</w:t>
      </w:r>
    </w:p>
  </w:comment>
  <w:comment w:id="1031" w:author="Charlotte Page" w:date="2024-04-12T12:43:00Z" w:initials="CP">
    <w:p w14:paraId="4B470914" w14:textId="77777777" w:rsidR="00AB66F3" w:rsidRDefault="00AB66F3" w:rsidP="00AB66F3">
      <w:r>
        <w:rPr>
          <w:rStyle w:val="CommentReference"/>
        </w:rPr>
        <w:annotationRef/>
      </w:r>
      <w:r>
        <w:rPr>
          <w:color w:val="000000"/>
          <w:sz w:val="20"/>
          <w:szCs w:val="20"/>
        </w:rPr>
        <w:t>Again this should go upfront when you are specifying terms. This feels important to your methods, you do not need to restate it in your discussion.</w:t>
      </w:r>
    </w:p>
  </w:comment>
  <w:comment w:id="1067" w:author="Charlotte Page" w:date="2024-04-12T12:46:00Z" w:initials="CP">
    <w:p w14:paraId="4D8C5C3F" w14:textId="77777777" w:rsidR="00AB66F3" w:rsidRDefault="00AB66F3" w:rsidP="00AB66F3">
      <w:r>
        <w:rPr>
          <w:rStyle w:val="CommentReference"/>
        </w:rPr>
        <w:annotationRef/>
      </w:r>
      <w:r>
        <w:rPr>
          <w:color w:val="000000"/>
          <w:sz w:val="20"/>
          <w:szCs w:val="20"/>
        </w:rPr>
        <w:t>Join below sentences to the end of this paragraph.</w:t>
      </w:r>
    </w:p>
  </w:comment>
  <w:comment w:id="1087" w:author="Charlotte Page" w:date="2024-04-12T12:46:00Z" w:initials="CP">
    <w:p w14:paraId="58957B84" w14:textId="77777777" w:rsidR="00715504" w:rsidRDefault="00715504" w:rsidP="00715504">
      <w:r>
        <w:rPr>
          <w:rStyle w:val="CommentReference"/>
        </w:rPr>
        <w:annotationRef/>
      </w:r>
      <w:r>
        <w:rPr>
          <w:color w:val="000000"/>
          <w:sz w:val="20"/>
          <w:szCs w:val="20"/>
        </w:rPr>
        <w:t>Join below sentences to the end of this paragraph.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D9EE846" w15:done="0"/>
  <w15:commentEx w15:paraId="26D97AE8" w15:done="1"/>
  <w15:commentEx w15:paraId="7AB1277B" w15:done="1"/>
  <w15:commentEx w15:paraId="4E6233FB" w15:paraIdParent="7AB1277B" w15:done="1"/>
  <w15:commentEx w15:paraId="75F7FA3F" w15:done="1"/>
  <w15:commentEx w15:paraId="501ED9E2" w15:done="1"/>
  <w15:commentEx w15:paraId="13CBBF9D" w15:done="1"/>
  <w15:commentEx w15:paraId="0EE7897B" w15:done="1"/>
  <w15:commentEx w15:paraId="1BAC2CBF" w15:done="1"/>
  <w15:commentEx w15:paraId="5C8F7D64" w15:done="1"/>
  <w15:commentEx w15:paraId="6D78248A" w15:done="1"/>
  <w15:commentEx w15:paraId="4B470914" w15:done="0"/>
  <w15:commentEx w15:paraId="4D8C5C3F" w15:done="0"/>
  <w15:commentEx w15:paraId="58957B8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175F210" w16cex:dateUtc="2024-04-11T06:34:00Z"/>
  <w16cex:commentExtensible w16cex:durableId="08113F2C" w16cex:dateUtc="2024-04-11T06:36:00Z"/>
  <w16cex:commentExtensible w16cex:durableId="5B9FA261" w16cex:dateUtc="2024-04-11T06:39:00Z"/>
  <w16cex:commentExtensible w16cex:durableId="019AE164" w16cex:dateUtc="2024-04-11T06:39:00Z"/>
  <w16cex:commentExtensible w16cex:durableId="2A1BB33C" w16cex:dateUtc="2024-04-11T06:41:00Z"/>
  <w16cex:commentExtensible w16cex:durableId="1A670250" w16cex:dateUtc="2024-04-12T01:41:00Z"/>
  <w16cex:commentExtensible w16cex:durableId="20285421" w16cex:dateUtc="2024-04-12T01:43:00Z"/>
  <w16cex:commentExtensible w16cex:durableId="5F89C15E" w16cex:dateUtc="2024-04-14T11:35:00Z"/>
  <w16cex:commentExtensible w16cex:durableId="0AFBAB3A" w16cex:dateUtc="2024-04-12T01:57:00Z"/>
  <w16cex:commentExtensible w16cex:durableId="5362805F" w16cex:dateUtc="2024-04-12T01:58:00Z"/>
  <w16cex:commentExtensible w16cex:durableId="7BF85C56" w16cex:dateUtc="2024-04-12T02:27:00Z"/>
  <w16cex:commentExtensible w16cex:durableId="187C5698" w16cex:dateUtc="2024-04-12T02:43:00Z"/>
  <w16cex:commentExtensible w16cex:durableId="7683DB33" w16cex:dateUtc="2024-04-12T02:46:00Z"/>
  <w16cex:commentExtensible w16cex:durableId="5AE4200F" w16cex:dateUtc="2024-04-12T02: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D9EE846" w16cid:durableId="2175F210"/>
  <w16cid:commentId w16cid:paraId="26D97AE8" w16cid:durableId="08113F2C"/>
  <w16cid:commentId w16cid:paraId="7AB1277B" w16cid:durableId="5B9FA261"/>
  <w16cid:commentId w16cid:paraId="4E6233FB" w16cid:durableId="019AE164"/>
  <w16cid:commentId w16cid:paraId="75F7FA3F" w16cid:durableId="2A1BB33C"/>
  <w16cid:commentId w16cid:paraId="501ED9E2" w16cid:durableId="1A670250"/>
  <w16cid:commentId w16cid:paraId="13CBBF9D" w16cid:durableId="20285421"/>
  <w16cid:commentId w16cid:paraId="0EE7897B" w16cid:durableId="5F89C15E"/>
  <w16cid:commentId w16cid:paraId="1BAC2CBF" w16cid:durableId="0AFBAB3A"/>
  <w16cid:commentId w16cid:paraId="5C8F7D64" w16cid:durableId="5362805F"/>
  <w16cid:commentId w16cid:paraId="6D78248A" w16cid:durableId="7BF85C56"/>
  <w16cid:commentId w16cid:paraId="4B470914" w16cid:durableId="187C5698"/>
  <w16cid:commentId w16cid:paraId="4D8C5C3F" w16cid:durableId="7683DB33"/>
  <w16cid:commentId w16cid:paraId="58957B84" w16cid:durableId="5AE4200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E6E9C"/>
    <w:multiLevelType w:val="hybridMultilevel"/>
    <w:tmpl w:val="D6225822"/>
    <w:lvl w:ilvl="0" w:tplc="0EDEAC2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101302C"/>
    <w:multiLevelType w:val="hybridMultilevel"/>
    <w:tmpl w:val="EC0C35E0"/>
    <w:lvl w:ilvl="0" w:tplc="CB08AC2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4CB7B9B"/>
    <w:multiLevelType w:val="hybridMultilevel"/>
    <w:tmpl w:val="99A49FD8"/>
    <w:lvl w:ilvl="0" w:tplc="1866770C">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8707860"/>
    <w:multiLevelType w:val="hybridMultilevel"/>
    <w:tmpl w:val="675C9A50"/>
    <w:lvl w:ilvl="0" w:tplc="E75EB83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B7D0A90"/>
    <w:multiLevelType w:val="hybridMultilevel"/>
    <w:tmpl w:val="BBDC76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740602F"/>
    <w:multiLevelType w:val="hybridMultilevel"/>
    <w:tmpl w:val="559A58C4"/>
    <w:lvl w:ilvl="0" w:tplc="4DECBD98">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BAE3676"/>
    <w:multiLevelType w:val="hybridMultilevel"/>
    <w:tmpl w:val="59B26B3C"/>
    <w:lvl w:ilvl="0" w:tplc="4A28784C">
      <w:start w:val="10"/>
      <w:numFmt w:val="bullet"/>
      <w:lvlText w:val="-"/>
      <w:lvlJc w:val="left"/>
      <w:pPr>
        <w:ind w:left="720" w:hanging="360"/>
      </w:pPr>
      <w:rPr>
        <w:rFonts w:ascii="Arial" w:eastAsiaTheme="minorHAnsi"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73141759">
    <w:abstractNumId w:val="3"/>
  </w:num>
  <w:num w:numId="2" w16cid:durableId="927150870">
    <w:abstractNumId w:val="0"/>
  </w:num>
  <w:num w:numId="3" w16cid:durableId="639581360">
    <w:abstractNumId w:val="1"/>
  </w:num>
  <w:num w:numId="4" w16cid:durableId="1761485561">
    <w:abstractNumId w:val="5"/>
  </w:num>
  <w:num w:numId="5" w16cid:durableId="1082265130">
    <w:abstractNumId w:val="2"/>
  </w:num>
  <w:num w:numId="6" w16cid:durableId="2027752593">
    <w:abstractNumId w:val="4"/>
  </w:num>
  <w:num w:numId="7" w16cid:durableId="171534649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n Lim Ho">
    <w15:presenceInfo w15:providerId="AD" w15:userId="S::z3489017@ad.unsw.edu.au::d478686e-be09-41cb-9a63-8a1a2ea93f42"/>
  </w15:person>
  <w15:person w15:author="Charlotte Page">
    <w15:presenceInfo w15:providerId="AD" w15:userId="S::cp743@newcastle.edu.au::607dd3ee-2573-4b83-ac46-7550e91d63a1"/>
  </w15:person>
  <w15:person w15:author="Malgorzata Nakagawa-Lagisz">
    <w15:presenceInfo w15:providerId="AD" w15:userId="S::z3509719@ad.unsw.edu.au::67e4a3ec-ff41-4dd3-93ba-a8a3979eae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324"/>
    <w:rsid w:val="00002438"/>
    <w:rsid w:val="000032C1"/>
    <w:rsid w:val="00003A30"/>
    <w:rsid w:val="00015AC7"/>
    <w:rsid w:val="00016F54"/>
    <w:rsid w:val="00030990"/>
    <w:rsid w:val="00032111"/>
    <w:rsid w:val="00033D19"/>
    <w:rsid w:val="00040D85"/>
    <w:rsid w:val="00047B19"/>
    <w:rsid w:val="00063553"/>
    <w:rsid w:val="00067EC9"/>
    <w:rsid w:val="000727D9"/>
    <w:rsid w:val="00077283"/>
    <w:rsid w:val="00080839"/>
    <w:rsid w:val="00092A03"/>
    <w:rsid w:val="000A10CE"/>
    <w:rsid w:val="000A647D"/>
    <w:rsid w:val="000B05B8"/>
    <w:rsid w:val="000B2E5D"/>
    <w:rsid w:val="000B58A2"/>
    <w:rsid w:val="000B7ACA"/>
    <w:rsid w:val="000C21A7"/>
    <w:rsid w:val="000C2493"/>
    <w:rsid w:val="000C55F8"/>
    <w:rsid w:val="000C788D"/>
    <w:rsid w:val="000D15D1"/>
    <w:rsid w:val="000D663B"/>
    <w:rsid w:val="000E23A8"/>
    <w:rsid w:val="000E62E0"/>
    <w:rsid w:val="000E75DC"/>
    <w:rsid w:val="000F3464"/>
    <w:rsid w:val="0010393F"/>
    <w:rsid w:val="00110114"/>
    <w:rsid w:val="001129CF"/>
    <w:rsid w:val="0011614E"/>
    <w:rsid w:val="0012173F"/>
    <w:rsid w:val="0012630F"/>
    <w:rsid w:val="00133004"/>
    <w:rsid w:val="00141E72"/>
    <w:rsid w:val="001505B4"/>
    <w:rsid w:val="001525DA"/>
    <w:rsid w:val="001545AC"/>
    <w:rsid w:val="00154B88"/>
    <w:rsid w:val="0015670E"/>
    <w:rsid w:val="00161B1A"/>
    <w:rsid w:val="00164838"/>
    <w:rsid w:val="001715A6"/>
    <w:rsid w:val="001750C6"/>
    <w:rsid w:val="00176A38"/>
    <w:rsid w:val="00180829"/>
    <w:rsid w:val="00185B7A"/>
    <w:rsid w:val="0018691D"/>
    <w:rsid w:val="001920F0"/>
    <w:rsid w:val="00193DBD"/>
    <w:rsid w:val="001A2446"/>
    <w:rsid w:val="001A5DE9"/>
    <w:rsid w:val="001B0D41"/>
    <w:rsid w:val="001C0536"/>
    <w:rsid w:val="001C1025"/>
    <w:rsid w:val="001C27F4"/>
    <w:rsid w:val="001D1E11"/>
    <w:rsid w:val="001D53BD"/>
    <w:rsid w:val="001D7D2E"/>
    <w:rsid w:val="001F38D3"/>
    <w:rsid w:val="001F40CA"/>
    <w:rsid w:val="001F4323"/>
    <w:rsid w:val="001F71A2"/>
    <w:rsid w:val="0020570A"/>
    <w:rsid w:val="00215C30"/>
    <w:rsid w:val="00215DE5"/>
    <w:rsid w:val="0022539C"/>
    <w:rsid w:val="00230C7F"/>
    <w:rsid w:val="00230DC3"/>
    <w:rsid w:val="002427E0"/>
    <w:rsid w:val="00242FBA"/>
    <w:rsid w:val="00250BD6"/>
    <w:rsid w:val="00251D73"/>
    <w:rsid w:val="00251E02"/>
    <w:rsid w:val="00260C25"/>
    <w:rsid w:val="00265036"/>
    <w:rsid w:val="00273731"/>
    <w:rsid w:val="00283184"/>
    <w:rsid w:val="00283B92"/>
    <w:rsid w:val="00284ED2"/>
    <w:rsid w:val="00292E56"/>
    <w:rsid w:val="002B05FC"/>
    <w:rsid w:val="002B1600"/>
    <w:rsid w:val="002B2008"/>
    <w:rsid w:val="002B77F4"/>
    <w:rsid w:val="002C5324"/>
    <w:rsid w:val="002D02EB"/>
    <w:rsid w:val="002D2610"/>
    <w:rsid w:val="002D4E9D"/>
    <w:rsid w:val="002D5281"/>
    <w:rsid w:val="002D67FA"/>
    <w:rsid w:val="002E7372"/>
    <w:rsid w:val="0030103D"/>
    <w:rsid w:val="0030347A"/>
    <w:rsid w:val="00310238"/>
    <w:rsid w:val="0031367B"/>
    <w:rsid w:val="0031522D"/>
    <w:rsid w:val="00317144"/>
    <w:rsid w:val="00323B90"/>
    <w:rsid w:val="00330DF4"/>
    <w:rsid w:val="0033311B"/>
    <w:rsid w:val="00335237"/>
    <w:rsid w:val="003425D3"/>
    <w:rsid w:val="00342F83"/>
    <w:rsid w:val="00345554"/>
    <w:rsid w:val="00347145"/>
    <w:rsid w:val="00347F89"/>
    <w:rsid w:val="003559AC"/>
    <w:rsid w:val="00357C06"/>
    <w:rsid w:val="00361854"/>
    <w:rsid w:val="00364D95"/>
    <w:rsid w:val="003652BF"/>
    <w:rsid w:val="00367C7D"/>
    <w:rsid w:val="00374FA9"/>
    <w:rsid w:val="003941A6"/>
    <w:rsid w:val="003A4BD0"/>
    <w:rsid w:val="003A6685"/>
    <w:rsid w:val="003A68E4"/>
    <w:rsid w:val="003B0B97"/>
    <w:rsid w:val="003B12FC"/>
    <w:rsid w:val="003B2769"/>
    <w:rsid w:val="003C1B01"/>
    <w:rsid w:val="003C6C24"/>
    <w:rsid w:val="003D16A8"/>
    <w:rsid w:val="003D349F"/>
    <w:rsid w:val="003D59D1"/>
    <w:rsid w:val="003E0D17"/>
    <w:rsid w:val="003E1B98"/>
    <w:rsid w:val="003E5D1C"/>
    <w:rsid w:val="003F3723"/>
    <w:rsid w:val="0040185C"/>
    <w:rsid w:val="00401F47"/>
    <w:rsid w:val="00406A99"/>
    <w:rsid w:val="00413D08"/>
    <w:rsid w:val="004160D7"/>
    <w:rsid w:val="00417ECA"/>
    <w:rsid w:val="00426748"/>
    <w:rsid w:val="00432A57"/>
    <w:rsid w:val="00436249"/>
    <w:rsid w:val="00437F08"/>
    <w:rsid w:val="00441004"/>
    <w:rsid w:val="00442396"/>
    <w:rsid w:val="00444D89"/>
    <w:rsid w:val="00452FC6"/>
    <w:rsid w:val="00457EC6"/>
    <w:rsid w:val="00470394"/>
    <w:rsid w:val="00470B71"/>
    <w:rsid w:val="00473CF7"/>
    <w:rsid w:val="004841F0"/>
    <w:rsid w:val="00485DCE"/>
    <w:rsid w:val="0049107A"/>
    <w:rsid w:val="0049151B"/>
    <w:rsid w:val="004A0A6F"/>
    <w:rsid w:val="004B71FD"/>
    <w:rsid w:val="004C0FC3"/>
    <w:rsid w:val="004D03E9"/>
    <w:rsid w:val="004D08B4"/>
    <w:rsid w:val="004D44A6"/>
    <w:rsid w:val="004D5224"/>
    <w:rsid w:val="004D6D95"/>
    <w:rsid w:val="004E50E4"/>
    <w:rsid w:val="004E6B7F"/>
    <w:rsid w:val="004F56B5"/>
    <w:rsid w:val="00501861"/>
    <w:rsid w:val="00502878"/>
    <w:rsid w:val="00520EF8"/>
    <w:rsid w:val="0053351F"/>
    <w:rsid w:val="00540EE3"/>
    <w:rsid w:val="005434CA"/>
    <w:rsid w:val="00544533"/>
    <w:rsid w:val="00547156"/>
    <w:rsid w:val="00547804"/>
    <w:rsid w:val="00547E4C"/>
    <w:rsid w:val="00554142"/>
    <w:rsid w:val="00562682"/>
    <w:rsid w:val="00565B3D"/>
    <w:rsid w:val="00573E87"/>
    <w:rsid w:val="0059026E"/>
    <w:rsid w:val="005A1701"/>
    <w:rsid w:val="005A19B6"/>
    <w:rsid w:val="005A7BC1"/>
    <w:rsid w:val="005B1481"/>
    <w:rsid w:val="005B1C17"/>
    <w:rsid w:val="005B78CE"/>
    <w:rsid w:val="005C067F"/>
    <w:rsid w:val="005C5685"/>
    <w:rsid w:val="005D09DA"/>
    <w:rsid w:val="005D56D6"/>
    <w:rsid w:val="005E1CA8"/>
    <w:rsid w:val="005E1DD2"/>
    <w:rsid w:val="005E203B"/>
    <w:rsid w:val="005F1637"/>
    <w:rsid w:val="00600E2E"/>
    <w:rsid w:val="00602A96"/>
    <w:rsid w:val="00602ED9"/>
    <w:rsid w:val="0060783A"/>
    <w:rsid w:val="00610252"/>
    <w:rsid w:val="00616843"/>
    <w:rsid w:val="00616F34"/>
    <w:rsid w:val="00620546"/>
    <w:rsid w:val="00625527"/>
    <w:rsid w:val="00634E59"/>
    <w:rsid w:val="00643366"/>
    <w:rsid w:val="00655578"/>
    <w:rsid w:val="006563B6"/>
    <w:rsid w:val="00656D61"/>
    <w:rsid w:val="00660D4F"/>
    <w:rsid w:val="0066598B"/>
    <w:rsid w:val="006803C9"/>
    <w:rsid w:val="00683996"/>
    <w:rsid w:val="00695BE6"/>
    <w:rsid w:val="006A3129"/>
    <w:rsid w:val="006A7A50"/>
    <w:rsid w:val="006B2218"/>
    <w:rsid w:val="006B2A12"/>
    <w:rsid w:val="006E4E19"/>
    <w:rsid w:val="006F0B43"/>
    <w:rsid w:val="006F73D3"/>
    <w:rsid w:val="00701575"/>
    <w:rsid w:val="00701E53"/>
    <w:rsid w:val="00706F57"/>
    <w:rsid w:val="00715504"/>
    <w:rsid w:val="007179C2"/>
    <w:rsid w:val="00721962"/>
    <w:rsid w:val="00730849"/>
    <w:rsid w:val="007379ED"/>
    <w:rsid w:val="00740583"/>
    <w:rsid w:val="0075299D"/>
    <w:rsid w:val="00753BE4"/>
    <w:rsid w:val="0075434C"/>
    <w:rsid w:val="00760501"/>
    <w:rsid w:val="007643C7"/>
    <w:rsid w:val="00767B1D"/>
    <w:rsid w:val="00782C49"/>
    <w:rsid w:val="00785460"/>
    <w:rsid w:val="00785E6F"/>
    <w:rsid w:val="0079503E"/>
    <w:rsid w:val="00795134"/>
    <w:rsid w:val="00795329"/>
    <w:rsid w:val="007971D0"/>
    <w:rsid w:val="007A2381"/>
    <w:rsid w:val="007C0FE7"/>
    <w:rsid w:val="007C2BD6"/>
    <w:rsid w:val="007C328A"/>
    <w:rsid w:val="007D5294"/>
    <w:rsid w:val="007E2CF5"/>
    <w:rsid w:val="007E7B35"/>
    <w:rsid w:val="007F105B"/>
    <w:rsid w:val="007F4DB0"/>
    <w:rsid w:val="0080730B"/>
    <w:rsid w:val="00833CD8"/>
    <w:rsid w:val="00835F3A"/>
    <w:rsid w:val="0084024F"/>
    <w:rsid w:val="00840DCA"/>
    <w:rsid w:val="00840F52"/>
    <w:rsid w:val="008411E3"/>
    <w:rsid w:val="008437CF"/>
    <w:rsid w:val="00853305"/>
    <w:rsid w:val="00863C9C"/>
    <w:rsid w:val="00867D3F"/>
    <w:rsid w:val="0087761F"/>
    <w:rsid w:val="008840F2"/>
    <w:rsid w:val="008873C8"/>
    <w:rsid w:val="008904BB"/>
    <w:rsid w:val="00890EC1"/>
    <w:rsid w:val="00894C16"/>
    <w:rsid w:val="00897AF5"/>
    <w:rsid w:val="008A2DBB"/>
    <w:rsid w:val="008A4002"/>
    <w:rsid w:val="008A6D38"/>
    <w:rsid w:val="008B3DC3"/>
    <w:rsid w:val="008C10F7"/>
    <w:rsid w:val="008C62A8"/>
    <w:rsid w:val="008C7110"/>
    <w:rsid w:val="008D4B6C"/>
    <w:rsid w:val="008D6421"/>
    <w:rsid w:val="008E0402"/>
    <w:rsid w:val="008E0B4E"/>
    <w:rsid w:val="008E118C"/>
    <w:rsid w:val="008E6570"/>
    <w:rsid w:val="008F0D61"/>
    <w:rsid w:val="008F3A81"/>
    <w:rsid w:val="00917638"/>
    <w:rsid w:val="00921B23"/>
    <w:rsid w:val="00930704"/>
    <w:rsid w:val="00931CE6"/>
    <w:rsid w:val="009407F6"/>
    <w:rsid w:val="009427D4"/>
    <w:rsid w:val="00943D2A"/>
    <w:rsid w:val="009543FB"/>
    <w:rsid w:val="00955EC6"/>
    <w:rsid w:val="00964CAB"/>
    <w:rsid w:val="00972375"/>
    <w:rsid w:val="0097525D"/>
    <w:rsid w:val="00983357"/>
    <w:rsid w:val="00984AE2"/>
    <w:rsid w:val="00986281"/>
    <w:rsid w:val="00996392"/>
    <w:rsid w:val="009A02C7"/>
    <w:rsid w:val="009A0743"/>
    <w:rsid w:val="009B37D0"/>
    <w:rsid w:val="009B4D94"/>
    <w:rsid w:val="009C1932"/>
    <w:rsid w:val="009C3756"/>
    <w:rsid w:val="009C3A90"/>
    <w:rsid w:val="009C6942"/>
    <w:rsid w:val="009D73C6"/>
    <w:rsid w:val="009D7E0D"/>
    <w:rsid w:val="009E1B08"/>
    <w:rsid w:val="009E1D69"/>
    <w:rsid w:val="009F1244"/>
    <w:rsid w:val="009F6A08"/>
    <w:rsid w:val="00A0051D"/>
    <w:rsid w:val="00A15A9A"/>
    <w:rsid w:val="00A26BE3"/>
    <w:rsid w:val="00A278A0"/>
    <w:rsid w:val="00A3524A"/>
    <w:rsid w:val="00A40482"/>
    <w:rsid w:val="00A4124A"/>
    <w:rsid w:val="00A43D1D"/>
    <w:rsid w:val="00A66836"/>
    <w:rsid w:val="00A750FA"/>
    <w:rsid w:val="00A8155E"/>
    <w:rsid w:val="00A81988"/>
    <w:rsid w:val="00A877BE"/>
    <w:rsid w:val="00AA754F"/>
    <w:rsid w:val="00AB1CB6"/>
    <w:rsid w:val="00AB1FB6"/>
    <w:rsid w:val="00AB66F3"/>
    <w:rsid w:val="00AB6AB2"/>
    <w:rsid w:val="00AC689E"/>
    <w:rsid w:val="00AD3640"/>
    <w:rsid w:val="00AE2F31"/>
    <w:rsid w:val="00AE65C5"/>
    <w:rsid w:val="00AF7FCB"/>
    <w:rsid w:val="00B03203"/>
    <w:rsid w:val="00B05528"/>
    <w:rsid w:val="00B10674"/>
    <w:rsid w:val="00B15B3A"/>
    <w:rsid w:val="00B17B42"/>
    <w:rsid w:val="00B27AF0"/>
    <w:rsid w:val="00B324FE"/>
    <w:rsid w:val="00B414B2"/>
    <w:rsid w:val="00B430A9"/>
    <w:rsid w:val="00B47315"/>
    <w:rsid w:val="00B5042D"/>
    <w:rsid w:val="00B50BFC"/>
    <w:rsid w:val="00B50EBA"/>
    <w:rsid w:val="00B539AF"/>
    <w:rsid w:val="00B539CD"/>
    <w:rsid w:val="00B53F05"/>
    <w:rsid w:val="00B54E90"/>
    <w:rsid w:val="00B62A54"/>
    <w:rsid w:val="00B70B53"/>
    <w:rsid w:val="00B72233"/>
    <w:rsid w:val="00B80790"/>
    <w:rsid w:val="00B83540"/>
    <w:rsid w:val="00BA14A3"/>
    <w:rsid w:val="00BA1B70"/>
    <w:rsid w:val="00BA7551"/>
    <w:rsid w:val="00BB016D"/>
    <w:rsid w:val="00BB044D"/>
    <w:rsid w:val="00BB4B3B"/>
    <w:rsid w:val="00BB6788"/>
    <w:rsid w:val="00BD3902"/>
    <w:rsid w:val="00BD67D5"/>
    <w:rsid w:val="00BE4ED0"/>
    <w:rsid w:val="00BE6106"/>
    <w:rsid w:val="00C20976"/>
    <w:rsid w:val="00C2786B"/>
    <w:rsid w:val="00C30C37"/>
    <w:rsid w:val="00C353BB"/>
    <w:rsid w:val="00C37661"/>
    <w:rsid w:val="00C37BEB"/>
    <w:rsid w:val="00C37F04"/>
    <w:rsid w:val="00C37F12"/>
    <w:rsid w:val="00C507A8"/>
    <w:rsid w:val="00C53B91"/>
    <w:rsid w:val="00C5703E"/>
    <w:rsid w:val="00C71105"/>
    <w:rsid w:val="00C72122"/>
    <w:rsid w:val="00C7745B"/>
    <w:rsid w:val="00C83CC3"/>
    <w:rsid w:val="00C84744"/>
    <w:rsid w:val="00C858D4"/>
    <w:rsid w:val="00C8662B"/>
    <w:rsid w:val="00C9048E"/>
    <w:rsid w:val="00C91DB7"/>
    <w:rsid w:val="00C96F1F"/>
    <w:rsid w:val="00CA6DEA"/>
    <w:rsid w:val="00CB54DA"/>
    <w:rsid w:val="00CC300D"/>
    <w:rsid w:val="00CD516D"/>
    <w:rsid w:val="00CF541F"/>
    <w:rsid w:val="00D01FF4"/>
    <w:rsid w:val="00D1648C"/>
    <w:rsid w:val="00D34B21"/>
    <w:rsid w:val="00D43794"/>
    <w:rsid w:val="00D5036A"/>
    <w:rsid w:val="00D5048B"/>
    <w:rsid w:val="00D552B8"/>
    <w:rsid w:val="00D62722"/>
    <w:rsid w:val="00D62B76"/>
    <w:rsid w:val="00D7419A"/>
    <w:rsid w:val="00D84EE6"/>
    <w:rsid w:val="00D8558D"/>
    <w:rsid w:val="00D86D21"/>
    <w:rsid w:val="00D91263"/>
    <w:rsid w:val="00D91970"/>
    <w:rsid w:val="00D953FD"/>
    <w:rsid w:val="00DA01B9"/>
    <w:rsid w:val="00DA21B3"/>
    <w:rsid w:val="00DA42DB"/>
    <w:rsid w:val="00DC1DD2"/>
    <w:rsid w:val="00DC3795"/>
    <w:rsid w:val="00DD3BC2"/>
    <w:rsid w:val="00DD44B8"/>
    <w:rsid w:val="00DD455C"/>
    <w:rsid w:val="00DD47CF"/>
    <w:rsid w:val="00DE6515"/>
    <w:rsid w:val="00DE6AAF"/>
    <w:rsid w:val="00DF1342"/>
    <w:rsid w:val="00DF6B65"/>
    <w:rsid w:val="00E0030F"/>
    <w:rsid w:val="00E157CF"/>
    <w:rsid w:val="00E23364"/>
    <w:rsid w:val="00E25338"/>
    <w:rsid w:val="00E27971"/>
    <w:rsid w:val="00E37C2B"/>
    <w:rsid w:val="00E4641A"/>
    <w:rsid w:val="00E50755"/>
    <w:rsid w:val="00E5291A"/>
    <w:rsid w:val="00E56978"/>
    <w:rsid w:val="00E60765"/>
    <w:rsid w:val="00E62FC4"/>
    <w:rsid w:val="00E63153"/>
    <w:rsid w:val="00E6368B"/>
    <w:rsid w:val="00E80860"/>
    <w:rsid w:val="00E80FC5"/>
    <w:rsid w:val="00E81474"/>
    <w:rsid w:val="00E86169"/>
    <w:rsid w:val="00E8752C"/>
    <w:rsid w:val="00E92595"/>
    <w:rsid w:val="00E93084"/>
    <w:rsid w:val="00EA5961"/>
    <w:rsid w:val="00EB13BC"/>
    <w:rsid w:val="00EB6116"/>
    <w:rsid w:val="00EC0463"/>
    <w:rsid w:val="00EC0C39"/>
    <w:rsid w:val="00EC2B40"/>
    <w:rsid w:val="00EC36C9"/>
    <w:rsid w:val="00EC78F4"/>
    <w:rsid w:val="00ED10A8"/>
    <w:rsid w:val="00ED31AB"/>
    <w:rsid w:val="00ED3DD3"/>
    <w:rsid w:val="00ED3FAD"/>
    <w:rsid w:val="00ED701B"/>
    <w:rsid w:val="00EE4DC5"/>
    <w:rsid w:val="00EF1F9D"/>
    <w:rsid w:val="00EF2D1B"/>
    <w:rsid w:val="00EF550B"/>
    <w:rsid w:val="00F017A1"/>
    <w:rsid w:val="00F02B54"/>
    <w:rsid w:val="00F05E4B"/>
    <w:rsid w:val="00F07447"/>
    <w:rsid w:val="00F10880"/>
    <w:rsid w:val="00F136C6"/>
    <w:rsid w:val="00F156DB"/>
    <w:rsid w:val="00F15A7C"/>
    <w:rsid w:val="00F240DB"/>
    <w:rsid w:val="00F260F2"/>
    <w:rsid w:val="00F358C6"/>
    <w:rsid w:val="00F37025"/>
    <w:rsid w:val="00F46EBF"/>
    <w:rsid w:val="00F70D0B"/>
    <w:rsid w:val="00F715A0"/>
    <w:rsid w:val="00F71CD8"/>
    <w:rsid w:val="00F72FCE"/>
    <w:rsid w:val="00F85B34"/>
    <w:rsid w:val="00F85EE7"/>
    <w:rsid w:val="00F8614E"/>
    <w:rsid w:val="00F92EA7"/>
    <w:rsid w:val="00F97524"/>
    <w:rsid w:val="00FA3FFC"/>
    <w:rsid w:val="00FA665C"/>
    <w:rsid w:val="00FB2F22"/>
    <w:rsid w:val="00FB336D"/>
    <w:rsid w:val="00FB6F55"/>
    <w:rsid w:val="00FB7F3B"/>
    <w:rsid w:val="00FC06E5"/>
    <w:rsid w:val="00FD21E2"/>
    <w:rsid w:val="00FD5AA1"/>
    <w:rsid w:val="00FE2E29"/>
    <w:rsid w:val="00FE4F7A"/>
    <w:rsid w:val="00FE7A44"/>
    <w:rsid w:val="00FF5F71"/>
  </w:rsids>
  <m:mathPr>
    <m:mathFont m:val="Cambria Math"/>
    <m:brkBin m:val="before"/>
    <m:brkBinSub m:val="--"/>
    <m:smallFrac m:val="0"/>
    <m:dispDef/>
    <m:lMargin m:val="0"/>
    <m:rMargin m:val="0"/>
    <m:defJc m:val="centerGroup"/>
    <m:wrapIndent m:val="1440"/>
    <m:intLim m:val="subSup"/>
    <m:naryLim m:val="undOvr"/>
  </m:mathPr>
  <w:themeFontLang w:val="en-HK"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0325B"/>
  <w15:chartTrackingRefBased/>
  <w15:docId w15:val="{952D6E1F-83CE-4F54-8BFC-D42BBBFA0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324"/>
  </w:style>
  <w:style w:type="paragraph" w:styleId="Heading1">
    <w:name w:val="heading 1"/>
    <w:basedOn w:val="Normal"/>
    <w:next w:val="Normal"/>
    <w:link w:val="Heading1Char"/>
    <w:uiPriority w:val="9"/>
    <w:qFormat/>
    <w:rsid w:val="002C53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53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53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53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53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53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53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53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53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3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53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53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53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53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53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53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53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5324"/>
    <w:rPr>
      <w:rFonts w:eastAsiaTheme="majorEastAsia" w:cstheme="majorBidi"/>
      <w:color w:val="272727" w:themeColor="text1" w:themeTint="D8"/>
    </w:rPr>
  </w:style>
  <w:style w:type="paragraph" w:styleId="Title">
    <w:name w:val="Title"/>
    <w:basedOn w:val="Normal"/>
    <w:next w:val="Normal"/>
    <w:link w:val="TitleChar"/>
    <w:uiPriority w:val="10"/>
    <w:qFormat/>
    <w:rsid w:val="002C53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53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53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53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5324"/>
    <w:pPr>
      <w:spacing w:before="160"/>
      <w:jc w:val="center"/>
    </w:pPr>
    <w:rPr>
      <w:i/>
      <w:iCs/>
      <w:color w:val="404040" w:themeColor="text1" w:themeTint="BF"/>
    </w:rPr>
  </w:style>
  <w:style w:type="character" w:customStyle="1" w:styleId="QuoteChar">
    <w:name w:val="Quote Char"/>
    <w:basedOn w:val="DefaultParagraphFont"/>
    <w:link w:val="Quote"/>
    <w:uiPriority w:val="29"/>
    <w:rsid w:val="002C5324"/>
    <w:rPr>
      <w:i/>
      <w:iCs/>
      <w:color w:val="404040" w:themeColor="text1" w:themeTint="BF"/>
    </w:rPr>
  </w:style>
  <w:style w:type="paragraph" w:styleId="ListParagraph">
    <w:name w:val="List Paragraph"/>
    <w:basedOn w:val="Normal"/>
    <w:uiPriority w:val="34"/>
    <w:qFormat/>
    <w:rsid w:val="002C5324"/>
    <w:pPr>
      <w:ind w:left="720"/>
      <w:contextualSpacing/>
    </w:pPr>
  </w:style>
  <w:style w:type="character" w:styleId="IntenseEmphasis">
    <w:name w:val="Intense Emphasis"/>
    <w:basedOn w:val="DefaultParagraphFont"/>
    <w:uiPriority w:val="21"/>
    <w:qFormat/>
    <w:rsid w:val="002C5324"/>
    <w:rPr>
      <w:i/>
      <w:iCs/>
      <w:color w:val="0F4761" w:themeColor="accent1" w:themeShade="BF"/>
    </w:rPr>
  </w:style>
  <w:style w:type="paragraph" w:styleId="IntenseQuote">
    <w:name w:val="Intense Quote"/>
    <w:basedOn w:val="Normal"/>
    <w:next w:val="Normal"/>
    <w:link w:val="IntenseQuoteChar"/>
    <w:uiPriority w:val="30"/>
    <w:qFormat/>
    <w:rsid w:val="002C53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5324"/>
    <w:rPr>
      <w:i/>
      <w:iCs/>
      <w:color w:val="0F4761" w:themeColor="accent1" w:themeShade="BF"/>
    </w:rPr>
  </w:style>
  <w:style w:type="character" w:styleId="IntenseReference">
    <w:name w:val="Intense Reference"/>
    <w:basedOn w:val="DefaultParagraphFont"/>
    <w:uiPriority w:val="32"/>
    <w:qFormat/>
    <w:rsid w:val="002C5324"/>
    <w:rPr>
      <w:b/>
      <w:bCs/>
      <w:smallCaps/>
      <w:color w:val="0F4761" w:themeColor="accent1" w:themeShade="BF"/>
      <w:spacing w:val="5"/>
    </w:rPr>
  </w:style>
  <w:style w:type="paragraph" w:customStyle="1" w:styleId="paragraph">
    <w:name w:val="paragraph"/>
    <w:basedOn w:val="Normal"/>
    <w:rsid w:val="002C532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normaltextrun">
    <w:name w:val="normaltextrun"/>
    <w:basedOn w:val="DefaultParagraphFont"/>
    <w:rsid w:val="002C5324"/>
  </w:style>
  <w:style w:type="character" w:customStyle="1" w:styleId="eop">
    <w:name w:val="eop"/>
    <w:basedOn w:val="DefaultParagraphFont"/>
    <w:rsid w:val="002C5324"/>
  </w:style>
  <w:style w:type="character" w:styleId="LineNumber">
    <w:name w:val="line number"/>
    <w:basedOn w:val="DefaultParagraphFont"/>
    <w:uiPriority w:val="99"/>
    <w:semiHidden/>
    <w:unhideWhenUsed/>
    <w:rsid w:val="002C5324"/>
  </w:style>
  <w:style w:type="character" w:styleId="CommentReference">
    <w:name w:val="annotation reference"/>
    <w:basedOn w:val="DefaultParagraphFont"/>
    <w:uiPriority w:val="99"/>
    <w:semiHidden/>
    <w:unhideWhenUsed/>
    <w:rsid w:val="002C5324"/>
    <w:rPr>
      <w:sz w:val="16"/>
      <w:szCs w:val="16"/>
    </w:rPr>
  </w:style>
  <w:style w:type="paragraph" w:styleId="CommentText">
    <w:name w:val="annotation text"/>
    <w:basedOn w:val="Normal"/>
    <w:link w:val="CommentTextChar"/>
    <w:uiPriority w:val="99"/>
    <w:unhideWhenUsed/>
    <w:rsid w:val="002C5324"/>
    <w:pPr>
      <w:spacing w:line="240" w:lineRule="auto"/>
    </w:pPr>
    <w:rPr>
      <w:sz w:val="20"/>
      <w:szCs w:val="20"/>
    </w:rPr>
  </w:style>
  <w:style w:type="character" w:customStyle="1" w:styleId="CommentTextChar">
    <w:name w:val="Comment Text Char"/>
    <w:basedOn w:val="DefaultParagraphFont"/>
    <w:link w:val="CommentText"/>
    <w:uiPriority w:val="99"/>
    <w:rsid w:val="002C5324"/>
    <w:rPr>
      <w:sz w:val="20"/>
      <w:szCs w:val="20"/>
    </w:rPr>
  </w:style>
  <w:style w:type="paragraph" w:styleId="CommentSubject">
    <w:name w:val="annotation subject"/>
    <w:basedOn w:val="CommentText"/>
    <w:next w:val="CommentText"/>
    <w:link w:val="CommentSubjectChar"/>
    <w:uiPriority w:val="99"/>
    <w:semiHidden/>
    <w:unhideWhenUsed/>
    <w:rsid w:val="002C5324"/>
    <w:rPr>
      <w:b/>
      <w:bCs/>
    </w:rPr>
  </w:style>
  <w:style w:type="character" w:customStyle="1" w:styleId="CommentSubjectChar">
    <w:name w:val="Comment Subject Char"/>
    <w:basedOn w:val="CommentTextChar"/>
    <w:link w:val="CommentSubject"/>
    <w:uiPriority w:val="99"/>
    <w:semiHidden/>
    <w:rsid w:val="002C5324"/>
    <w:rPr>
      <w:b/>
      <w:bCs/>
      <w:sz w:val="20"/>
      <w:szCs w:val="20"/>
    </w:rPr>
  </w:style>
  <w:style w:type="paragraph" w:styleId="Revision">
    <w:name w:val="Revision"/>
    <w:hidden/>
    <w:uiPriority w:val="99"/>
    <w:semiHidden/>
    <w:rsid w:val="002C5324"/>
    <w:pPr>
      <w:spacing w:after="0" w:line="240" w:lineRule="auto"/>
    </w:pPr>
  </w:style>
  <w:style w:type="paragraph" w:styleId="Caption">
    <w:name w:val="caption"/>
    <w:basedOn w:val="Normal"/>
    <w:next w:val="Normal"/>
    <w:uiPriority w:val="35"/>
    <w:unhideWhenUsed/>
    <w:qFormat/>
    <w:rsid w:val="002C5324"/>
    <w:pPr>
      <w:spacing w:after="200" w:line="240" w:lineRule="auto"/>
    </w:pPr>
    <w:rPr>
      <w:i/>
      <w:iCs/>
      <w:color w:val="0E2841" w:themeColor="text2"/>
      <w:sz w:val="18"/>
      <w:szCs w:val="18"/>
    </w:rPr>
  </w:style>
  <w:style w:type="table" w:styleId="TableGrid">
    <w:name w:val="Table Grid"/>
    <w:basedOn w:val="TableNormal"/>
    <w:uiPriority w:val="39"/>
    <w:rsid w:val="002C53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C5324"/>
    <w:rPr>
      <w:color w:val="467886" w:themeColor="hyperlink"/>
      <w:u w:val="single"/>
    </w:rPr>
  </w:style>
  <w:style w:type="character" w:styleId="UnresolvedMention">
    <w:name w:val="Unresolved Mention"/>
    <w:basedOn w:val="DefaultParagraphFont"/>
    <w:uiPriority w:val="99"/>
    <w:semiHidden/>
    <w:unhideWhenUsed/>
    <w:rsid w:val="002C5324"/>
    <w:rPr>
      <w:color w:val="605E5C"/>
      <w:shd w:val="clear" w:color="auto" w:fill="E1DFDD"/>
    </w:rPr>
  </w:style>
  <w:style w:type="paragraph" w:styleId="NormalWeb">
    <w:name w:val="Normal (Web)"/>
    <w:basedOn w:val="Normal"/>
    <w:uiPriority w:val="99"/>
    <w:unhideWhenUsed/>
    <w:rsid w:val="002C5324"/>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662856">
      <w:bodyDiv w:val="1"/>
      <w:marLeft w:val="0"/>
      <w:marRight w:val="0"/>
      <w:marTop w:val="0"/>
      <w:marBottom w:val="0"/>
      <w:divBdr>
        <w:top w:val="none" w:sz="0" w:space="0" w:color="auto"/>
        <w:left w:val="none" w:sz="0" w:space="0" w:color="auto"/>
        <w:bottom w:val="none" w:sz="0" w:space="0" w:color="auto"/>
        <w:right w:val="none" w:sz="0" w:space="0" w:color="auto"/>
      </w:divBdr>
    </w:div>
    <w:div w:id="318577149">
      <w:bodyDiv w:val="1"/>
      <w:marLeft w:val="0"/>
      <w:marRight w:val="0"/>
      <w:marTop w:val="0"/>
      <w:marBottom w:val="0"/>
      <w:divBdr>
        <w:top w:val="none" w:sz="0" w:space="0" w:color="auto"/>
        <w:left w:val="none" w:sz="0" w:space="0" w:color="auto"/>
        <w:bottom w:val="none" w:sz="0" w:space="0" w:color="auto"/>
        <w:right w:val="none" w:sz="0" w:space="0" w:color="auto"/>
      </w:divBdr>
      <w:divsChild>
        <w:div w:id="247159248">
          <w:marLeft w:val="0"/>
          <w:marRight w:val="0"/>
          <w:marTop w:val="0"/>
          <w:marBottom w:val="0"/>
          <w:divBdr>
            <w:top w:val="single" w:sz="2" w:space="0" w:color="E3E3E3"/>
            <w:left w:val="single" w:sz="2" w:space="0" w:color="E3E3E3"/>
            <w:bottom w:val="single" w:sz="2" w:space="0" w:color="E3E3E3"/>
            <w:right w:val="single" w:sz="2" w:space="0" w:color="E3E3E3"/>
          </w:divBdr>
          <w:divsChild>
            <w:div w:id="1279482456">
              <w:marLeft w:val="0"/>
              <w:marRight w:val="0"/>
              <w:marTop w:val="0"/>
              <w:marBottom w:val="0"/>
              <w:divBdr>
                <w:top w:val="single" w:sz="2" w:space="0" w:color="E3E3E3"/>
                <w:left w:val="single" w:sz="2" w:space="0" w:color="E3E3E3"/>
                <w:bottom w:val="single" w:sz="2" w:space="0" w:color="E3E3E3"/>
                <w:right w:val="single" w:sz="2" w:space="0" w:color="E3E3E3"/>
              </w:divBdr>
              <w:divsChild>
                <w:div w:id="716785654">
                  <w:marLeft w:val="0"/>
                  <w:marRight w:val="0"/>
                  <w:marTop w:val="0"/>
                  <w:marBottom w:val="0"/>
                  <w:divBdr>
                    <w:top w:val="single" w:sz="2" w:space="0" w:color="E3E3E3"/>
                    <w:left w:val="single" w:sz="2" w:space="0" w:color="E3E3E3"/>
                    <w:bottom w:val="single" w:sz="2" w:space="0" w:color="E3E3E3"/>
                    <w:right w:val="single" w:sz="2" w:space="0" w:color="E3E3E3"/>
                  </w:divBdr>
                  <w:divsChild>
                    <w:div w:id="34817423">
                      <w:marLeft w:val="0"/>
                      <w:marRight w:val="0"/>
                      <w:marTop w:val="0"/>
                      <w:marBottom w:val="0"/>
                      <w:divBdr>
                        <w:top w:val="single" w:sz="2" w:space="0" w:color="E3E3E3"/>
                        <w:left w:val="single" w:sz="2" w:space="0" w:color="E3E3E3"/>
                        <w:bottom w:val="single" w:sz="2" w:space="0" w:color="E3E3E3"/>
                        <w:right w:val="single" w:sz="2" w:space="0" w:color="E3E3E3"/>
                      </w:divBdr>
                      <w:divsChild>
                        <w:div w:id="1135104689">
                          <w:marLeft w:val="0"/>
                          <w:marRight w:val="0"/>
                          <w:marTop w:val="0"/>
                          <w:marBottom w:val="0"/>
                          <w:divBdr>
                            <w:top w:val="single" w:sz="2" w:space="0" w:color="E3E3E3"/>
                            <w:left w:val="single" w:sz="2" w:space="0" w:color="E3E3E3"/>
                            <w:bottom w:val="single" w:sz="2" w:space="0" w:color="E3E3E3"/>
                            <w:right w:val="single" w:sz="2" w:space="0" w:color="E3E3E3"/>
                          </w:divBdr>
                          <w:divsChild>
                            <w:div w:id="1321155673">
                              <w:marLeft w:val="0"/>
                              <w:marRight w:val="0"/>
                              <w:marTop w:val="0"/>
                              <w:marBottom w:val="0"/>
                              <w:divBdr>
                                <w:top w:val="single" w:sz="2" w:space="0" w:color="E3E3E3"/>
                                <w:left w:val="single" w:sz="2" w:space="0" w:color="E3E3E3"/>
                                <w:bottom w:val="single" w:sz="2" w:space="0" w:color="E3E3E3"/>
                                <w:right w:val="single" w:sz="2" w:space="0" w:color="E3E3E3"/>
                              </w:divBdr>
                              <w:divsChild>
                                <w:div w:id="214892569">
                                  <w:marLeft w:val="0"/>
                                  <w:marRight w:val="0"/>
                                  <w:marTop w:val="100"/>
                                  <w:marBottom w:val="100"/>
                                  <w:divBdr>
                                    <w:top w:val="single" w:sz="2" w:space="0" w:color="E3E3E3"/>
                                    <w:left w:val="single" w:sz="2" w:space="0" w:color="E3E3E3"/>
                                    <w:bottom w:val="single" w:sz="2" w:space="0" w:color="E3E3E3"/>
                                    <w:right w:val="single" w:sz="2" w:space="0" w:color="E3E3E3"/>
                                  </w:divBdr>
                                  <w:divsChild>
                                    <w:div w:id="2090425417">
                                      <w:marLeft w:val="0"/>
                                      <w:marRight w:val="0"/>
                                      <w:marTop w:val="0"/>
                                      <w:marBottom w:val="0"/>
                                      <w:divBdr>
                                        <w:top w:val="single" w:sz="2" w:space="0" w:color="E3E3E3"/>
                                        <w:left w:val="single" w:sz="2" w:space="0" w:color="E3E3E3"/>
                                        <w:bottom w:val="single" w:sz="2" w:space="0" w:color="E3E3E3"/>
                                        <w:right w:val="single" w:sz="2" w:space="0" w:color="E3E3E3"/>
                                      </w:divBdr>
                                      <w:divsChild>
                                        <w:div w:id="740828743">
                                          <w:marLeft w:val="0"/>
                                          <w:marRight w:val="0"/>
                                          <w:marTop w:val="0"/>
                                          <w:marBottom w:val="0"/>
                                          <w:divBdr>
                                            <w:top w:val="single" w:sz="2" w:space="0" w:color="E3E3E3"/>
                                            <w:left w:val="single" w:sz="2" w:space="0" w:color="E3E3E3"/>
                                            <w:bottom w:val="single" w:sz="2" w:space="0" w:color="E3E3E3"/>
                                            <w:right w:val="single" w:sz="2" w:space="0" w:color="E3E3E3"/>
                                          </w:divBdr>
                                          <w:divsChild>
                                            <w:div w:id="1690107928">
                                              <w:marLeft w:val="0"/>
                                              <w:marRight w:val="0"/>
                                              <w:marTop w:val="0"/>
                                              <w:marBottom w:val="0"/>
                                              <w:divBdr>
                                                <w:top w:val="single" w:sz="2" w:space="0" w:color="E3E3E3"/>
                                                <w:left w:val="single" w:sz="2" w:space="0" w:color="E3E3E3"/>
                                                <w:bottom w:val="single" w:sz="2" w:space="0" w:color="E3E3E3"/>
                                                <w:right w:val="single" w:sz="2" w:space="0" w:color="E3E3E3"/>
                                              </w:divBdr>
                                              <w:divsChild>
                                                <w:div w:id="590506437">
                                                  <w:marLeft w:val="0"/>
                                                  <w:marRight w:val="0"/>
                                                  <w:marTop w:val="0"/>
                                                  <w:marBottom w:val="0"/>
                                                  <w:divBdr>
                                                    <w:top w:val="single" w:sz="2" w:space="0" w:color="E3E3E3"/>
                                                    <w:left w:val="single" w:sz="2" w:space="0" w:color="E3E3E3"/>
                                                    <w:bottom w:val="single" w:sz="2" w:space="0" w:color="E3E3E3"/>
                                                    <w:right w:val="single" w:sz="2" w:space="0" w:color="E3E3E3"/>
                                                  </w:divBdr>
                                                  <w:divsChild>
                                                    <w:div w:id="1350832123">
                                                      <w:marLeft w:val="0"/>
                                                      <w:marRight w:val="0"/>
                                                      <w:marTop w:val="0"/>
                                                      <w:marBottom w:val="0"/>
                                                      <w:divBdr>
                                                        <w:top w:val="single" w:sz="2" w:space="0" w:color="E3E3E3"/>
                                                        <w:left w:val="single" w:sz="2" w:space="0" w:color="E3E3E3"/>
                                                        <w:bottom w:val="single" w:sz="2" w:space="0" w:color="E3E3E3"/>
                                                        <w:right w:val="single" w:sz="2" w:space="0" w:color="E3E3E3"/>
                                                      </w:divBdr>
                                                      <w:divsChild>
                                                        <w:div w:id="11917264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84062788">
          <w:marLeft w:val="0"/>
          <w:marRight w:val="0"/>
          <w:marTop w:val="0"/>
          <w:marBottom w:val="0"/>
          <w:divBdr>
            <w:top w:val="none" w:sz="0" w:space="0" w:color="auto"/>
            <w:left w:val="none" w:sz="0" w:space="0" w:color="auto"/>
            <w:bottom w:val="none" w:sz="0" w:space="0" w:color="auto"/>
            <w:right w:val="none" w:sz="0" w:space="0" w:color="auto"/>
          </w:divBdr>
        </w:div>
      </w:divsChild>
    </w:div>
    <w:div w:id="377124169">
      <w:bodyDiv w:val="1"/>
      <w:marLeft w:val="0"/>
      <w:marRight w:val="0"/>
      <w:marTop w:val="0"/>
      <w:marBottom w:val="0"/>
      <w:divBdr>
        <w:top w:val="none" w:sz="0" w:space="0" w:color="auto"/>
        <w:left w:val="none" w:sz="0" w:space="0" w:color="auto"/>
        <w:bottom w:val="none" w:sz="0" w:space="0" w:color="auto"/>
        <w:right w:val="none" w:sz="0" w:space="0" w:color="auto"/>
      </w:divBdr>
    </w:div>
    <w:div w:id="514536217">
      <w:bodyDiv w:val="1"/>
      <w:marLeft w:val="0"/>
      <w:marRight w:val="0"/>
      <w:marTop w:val="0"/>
      <w:marBottom w:val="0"/>
      <w:divBdr>
        <w:top w:val="none" w:sz="0" w:space="0" w:color="auto"/>
        <w:left w:val="none" w:sz="0" w:space="0" w:color="auto"/>
        <w:bottom w:val="none" w:sz="0" w:space="0" w:color="auto"/>
        <w:right w:val="none" w:sz="0" w:space="0" w:color="auto"/>
      </w:divBdr>
    </w:div>
    <w:div w:id="571235890">
      <w:bodyDiv w:val="1"/>
      <w:marLeft w:val="0"/>
      <w:marRight w:val="0"/>
      <w:marTop w:val="0"/>
      <w:marBottom w:val="0"/>
      <w:divBdr>
        <w:top w:val="none" w:sz="0" w:space="0" w:color="auto"/>
        <w:left w:val="none" w:sz="0" w:space="0" w:color="auto"/>
        <w:bottom w:val="none" w:sz="0" w:space="0" w:color="auto"/>
        <w:right w:val="none" w:sz="0" w:space="0" w:color="auto"/>
      </w:divBdr>
    </w:div>
    <w:div w:id="591669768">
      <w:bodyDiv w:val="1"/>
      <w:marLeft w:val="0"/>
      <w:marRight w:val="0"/>
      <w:marTop w:val="0"/>
      <w:marBottom w:val="0"/>
      <w:divBdr>
        <w:top w:val="none" w:sz="0" w:space="0" w:color="auto"/>
        <w:left w:val="none" w:sz="0" w:space="0" w:color="auto"/>
        <w:bottom w:val="none" w:sz="0" w:space="0" w:color="auto"/>
        <w:right w:val="none" w:sz="0" w:space="0" w:color="auto"/>
      </w:divBdr>
    </w:div>
    <w:div w:id="608005461">
      <w:bodyDiv w:val="1"/>
      <w:marLeft w:val="0"/>
      <w:marRight w:val="0"/>
      <w:marTop w:val="0"/>
      <w:marBottom w:val="0"/>
      <w:divBdr>
        <w:top w:val="none" w:sz="0" w:space="0" w:color="auto"/>
        <w:left w:val="none" w:sz="0" w:space="0" w:color="auto"/>
        <w:bottom w:val="none" w:sz="0" w:space="0" w:color="auto"/>
        <w:right w:val="none" w:sz="0" w:space="0" w:color="auto"/>
      </w:divBdr>
    </w:div>
    <w:div w:id="748582424">
      <w:bodyDiv w:val="1"/>
      <w:marLeft w:val="0"/>
      <w:marRight w:val="0"/>
      <w:marTop w:val="0"/>
      <w:marBottom w:val="0"/>
      <w:divBdr>
        <w:top w:val="none" w:sz="0" w:space="0" w:color="auto"/>
        <w:left w:val="none" w:sz="0" w:space="0" w:color="auto"/>
        <w:bottom w:val="none" w:sz="0" w:space="0" w:color="auto"/>
        <w:right w:val="none" w:sz="0" w:space="0" w:color="auto"/>
      </w:divBdr>
    </w:div>
    <w:div w:id="888957891">
      <w:bodyDiv w:val="1"/>
      <w:marLeft w:val="0"/>
      <w:marRight w:val="0"/>
      <w:marTop w:val="0"/>
      <w:marBottom w:val="0"/>
      <w:divBdr>
        <w:top w:val="none" w:sz="0" w:space="0" w:color="auto"/>
        <w:left w:val="none" w:sz="0" w:space="0" w:color="auto"/>
        <w:bottom w:val="none" w:sz="0" w:space="0" w:color="auto"/>
        <w:right w:val="none" w:sz="0" w:space="0" w:color="auto"/>
      </w:divBdr>
    </w:div>
    <w:div w:id="1005282099">
      <w:bodyDiv w:val="1"/>
      <w:marLeft w:val="0"/>
      <w:marRight w:val="0"/>
      <w:marTop w:val="0"/>
      <w:marBottom w:val="0"/>
      <w:divBdr>
        <w:top w:val="none" w:sz="0" w:space="0" w:color="auto"/>
        <w:left w:val="none" w:sz="0" w:space="0" w:color="auto"/>
        <w:bottom w:val="none" w:sz="0" w:space="0" w:color="auto"/>
        <w:right w:val="none" w:sz="0" w:space="0" w:color="auto"/>
      </w:divBdr>
      <w:divsChild>
        <w:div w:id="1128817366">
          <w:marLeft w:val="0"/>
          <w:marRight w:val="0"/>
          <w:marTop w:val="0"/>
          <w:marBottom w:val="0"/>
          <w:divBdr>
            <w:top w:val="single" w:sz="2" w:space="0" w:color="E3E3E3"/>
            <w:left w:val="single" w:sz="2" w:space="0" w:color="E3E3E3"/>
            <w:bottom w:val="single" w:sz="2" w:space="0" w:color="E3E3E3"/>
            <w:right w:val="single" w:sz="2" w:space="0" w:color="E3E3E3"/>
          </w:divBdr>
          <w:divsChild>
            <w:div w:id="357662497">
              <w:marLeft w:val="0"/>
              <w:marRight w:val="0"/>
              <w:marTop w:val="0"/>
              <w:marBottom w:val="0"/>
              <w:divBdr>
                <w:top w:val="single" w:sz="2" w:space="0" w:color="E3E3E3"/>
                <w:left w:val="single" w:sz="2" w:space="0" w:color="E3E3E3"/>
                <w:bottom w:val="single" w:sz="2" w:space="0" w:color="E3E3E3"/>
                <w:right w:val="single" w:sz="2" w:space="0" w:color="E3E3E3"/>
              </w:divBdr>
              <w:divsChild>
                <w:div w:id="906380510">
                  <w:marLeft w:val="0"/>
                  <w:marRight w:val="0"/>
                  <w:marTop w:val="0"/>
                  <w:marBottom w:val="0"/>
                  <w:divBdr>
                    <w:top w:val="single" w:sz="2" w:space="0" w:color="E3E3E3"/>
                    <w:left w:val="single" w:sz="2" w:space="0" w:color="E3E3E3"/>
                    <w:bottom w:val="single" w:sz="2" w:space="0" w:color="E3E3E3"/>
                    <w:right w:val="single" w:sz="2" w:space="0" w:color="E3E3E3"/>
                  </w:divBdr>
                  <w:divsChild>
                    <w:div w:id="1190794683">
                      <w:marLeft w:val="0"/>
                      <w:marRight w:val="0"/>
                      <w:marTop w:val="0"/>
                      <w:marBottom w:val="0"/>
                      <w:divBdr>
                        <w:top w:val="single" w:sz="2" w:space="0" w:color="E3E3E3"/>
                        <w:left w:val="single" w:sz="2" w:space="0" w:color="E3E3E3"/>
                        <w:bottom w:val="single" w:sz="2" w:space="0" w:color="E3E3E3"/>
                        <w:right w:val="single" w:sz="2" w:space="0" w:color="E3E3E3"/>
                      </w:divBdr>
                      <w:divsChild>
                        <w:div w:id="1632663659">
                          <w:marLeft w:val="0"/>
                          <w:marRight w:val="0"/>
                          <w:marTop w:val="0"/>
                          <w:marBottom w:val="0"/>
                          <w:divBdr>
                            <w:top w:val="single" w:sz="2" w:space="0" w:color="E3E3E3"/>
                            <w:left w:val="single" w:sz="2" w:space="0" w:color="E3E3E3"/>
                            <w:bottom w:val="single" w:sz="2" w:space="0" w:color="E3E3E3"/>
                            <w:right w:val="single" w:sz="2" w:space="0" w:color="E3E3E3"/>
                          </w:divBdr>
                          <w:divsChild>
                            <w:div w:id="1052267051">
                              <w:marLeft w:val="0"/>
                              <w:marRight w:val="0"/>
                              <w:marTop w:val="0"/>
                              <w:marBottom w:val="0"/>
                              <w:divBdr>
                                <w:top w:val="single" w:sz="2" w:space="0" w:color="E3E3E3"/>
                                <w:left w:val="single" w:sz="2" w:space="0" w:color="E3E3E3"/>
                                <w:bottom w:val="single" w:sz="2" w:space="0" w:color="E3E3E3"/>
                                <w:right w:val="single" w:sz="2" w:space="0" w:color="E3E3E3"/>
                              </w:divBdr>
                              <w:divsChild>
                                <w:div w:id="276642815">
                                  <w:marLeft w:val="0"/>
                                  <w:marRight w:val="0"/>
                                  <w:marTop w:val="100"/>
                                  <w:marBottom w:val="100"/>
                                  <w:divBdr>
                                    <w:top w:val="single" w:sz="2" w:space="0" w:color="E3E3E3"/>
                                    <w:left w:val="single" w:sz="2" w:space="0" w:color="E3E3E3"/>
                                    <w:bottom w:val="single" w:sz="2" w:space="0" w:color="E3E3E3"/>
                                    <w:right w:val="single" w:sz="2" w:space="0" w:color="E3E3E3"/>
                                  </w:divBdr>
                                  <w:divsChild>
                                    <w:div w:id="705758876">
                                      <w:marLeft w:val="0"/>
                                      <w:marRight w:val="0"/>
                                      <w:marTop w:val="0"/>
                                      <w:marBottom w:val="0"/>
                                      <w:divBdr>
                                        <w:top w:val="single" w:sz="2" w:space="0" w:color="E3E3E3"/>
                                        <w:left w:val="single" w:sz="2" w:space="0" w:color="E3E3E3"/>
                                        <w:bottom w:val="single" w:sz="2" w:space="0" w:color="E3E3E3"/>
                                        <w:right w:val="single" w:sz="2" w:space="0" w:color="E3E3E3"/>
                                      </w:divBdr>
                                      <w:divsChild>
                                        <w:div w:id="1300500118">
                                          <w:marLeft w:val="0"/>
                                          <w:marRight w:val="0"/>
                                          <w:marTop w:val="0"/>
                                          <w:marBottom w:val="0"/>
                                          <w:divBdr>
                                            <w:top w:val="single" w:sz="2" w:space="0" w:color="E3E3E3"/>
                                            <w:left w:val="single" w:sz="2" w:space="0" w:color="E3E3E3"/>
                                            <w:bottom w:val="single" w:sz="2" w:space="0" w:color="E3E3E3"/>
                                            <w:right w:val="single" w:sz="2" w:space="0" w:color="E3E3E3"/>
                                          </w:divBdr>
                                          <w:divsChild>
                                            <w:div w:id="1087729433">
                                              <w:marLeft w:val="0"/>
                                              <w:marRight w:val="0"/>
                                              <w:marTop w:val="0"/>
                                              <w:marBottom w:val="0"/>
                                              <w:divBdr>
                                                <w:top w:val="single" w:sz="2" w:space="0" w:color="E3E3E3"/>
                                                <w:left w:val="single" w:sz="2" w:space="0" w:color="E3E3E3"/>
                                                <w:bottom w:val="single" w:sz="2" w:space="0" w:color="E3E3E3"/>
                                                <w:right w:val="single" w:sz="2" w:space="0" w:color="E3E3E3"/>
                                              </w:divBdr>
                                              <w:divsChild>
                                                <w:div w:id="1605382699">
                                                  <w:marLeft w:val="0"/>
                                                  <w:marRight w:val="0"/>
                                                  <w:marTop w:val="0"/>
                                                  <w:marBottom w:val="0"/>
                                                  <w:divBdr>
                                                    <w:top w:val="single" w:sz="2" w:space="0" w:color="E3E3E3"/>
                                                    <w:left w:val="single" w:sz="2" w:space="0" w:color="E3E3E3"/>
                                                    <w:bottom w:val="single" w:sz="2" w:space="0" w:color="E3E3E3"/>
                                                    <w:right w:val="single" w:sz="2" w:space="0" w:color="E3E3E3"/>
                                                  </w:divBdr>
                                                  <w:divsChild>
                                                    <w:div w:id="941650981">
                                                      <w:marLeft w:val="0"/>
                                                      <w:marRight w:val="0"/>
                                                      <w:marTop w:val="0"/>
                                                      <w:marBottom w:val="0"/>
                                                      <w:divBdr>
                                                        <w:top w:val="single" w:sz="2" w:space="0" w:color="E3E3E3"/>
                                                        <w:left w:val="single" w:sz="2" w:space="0" w:color="E3E3E3"/>
                                                        <w:bottom w:val="single" w:sz="2" w:space="0" w:color="E3E3E3"/>
                                                        <w:right w:val="single" w:sz="2" w:space="0" w:color="E3E3E3"/>
                                                      </w:divBdr>
                                                      <w:divsChild>
                                                        <w:div w:id="21471150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12902786">
          <w:marLeft w:val="0"/>
          <w:marRight w:val="0"/>
          <w:marTop w:val="0"/>
          <w:marBottom w:val="0"/>
          <w:divBdr>
            <w:top w:val="none" w:sz="0" w:space="0" w:color="auto"/>
            <w:left w:val="none" w:sz="0" w:space="0" w:color="auto"/>
            <w:bottom w:val="none" w:sz="0" w:space="0" w:color="auto"/>
            <w:right w:val="none" w:sz="0" w:space="0" w:color="auto"/>
          </w:divBdr>
        </w:div>
      </w:divsChild>
    </w:div>
    <w:div w:id="1050306886">
      <w:bodyDiv w:val="1"/>
      <w:marLeft w:val="0"/>
      <w:marRight w:val="0"/>
      <w:marTop w:val="0"/>
      <w:marBottom w:val="0"/>
      <w:divBdr>
        <w:top w:val="none" w:sz="0" w:space="0" w:color="auto"/>
        <w:left w:val="none" w:sz="0" w:space="0" w:color="auto"/>
        <w:bottom w:val="none" w:sz="0" w:space="0" w:color="auto"/>
        <w:right w:val="none" w:sz="0" w:space="0" w:color="auto"/>
      </w:divBdr>
      <w:divsChild>
        <w:div w:id="262882961">
          <w:marLeft w:val="0"/>
          <w:marRight w:val="0"/>
          <w:marTop w:val="0"/>
          <w:marBottom w:val="0"/>
          <w:divBdr>
            <w:top w:val="single" w:sz="2" w:space="0" w:color="E3E3E3"/>
            <w:left w:val="single" w:sz="2" w:space="0" w:color="E3E3E3"/>
            <w:bottom w:val="single" w:sz="2" w:space="0" w:color="E3E3E3"/>
            <w:right w:val="single" w:sz="2" w:space="0" w:color="E3E3E3"/>
          </w:divBdr>
          <w:divsChild>
            <w:div w:id="1078598882">
              <w:marLeft w:val="0"/>
              <w:marRight w:val="0"/>
              <w:marTop w:val="0"/>
              <w:marBottom w:val="0"/>
              <w:divBdr>
                <w:top w:val="single" w:sz="2" w:space="0" w:color="E3E3E3"/>
                <w:left w:val="single" w:sz="2" w:space="0" w:color="E3E3E3"/>
                <w:bottom w:val="single" w:sz="2" w:space="0" w:color="E3E3E3"/>
                <w:right w:val="single" w:sz="2" w:space="0" w:color="E3E3E3"/>
              </w:divBdr>
              <w:divsChild>
                <w:div w:id="1024478578">
                  <w:marLeft w:val="0"/>
                  <w:marRight w:val="0"/>
                  <w:marTop w:val="0"/>
                  <w:marBottom w:val="0"/>
                  <w:divBdr>
                    <w:top w:val="single" w:sz="2" w:space="0" w:color="E3E3E3"/>
                    <w:left w:val="single" w:sz="2" w:space="0" w:color="E3E3E3"/>
                    <w:bottom w:val="single" w:sz="2" w:space="0" w:color="E3E3E3"/>
                    <w:right w:val="single" w:sz="2" w:space="0" w:color="E3E3E3"/>
                  </w:divBdr>
                  <w:divsChild>
                    <w:div w:id="1931815927">
                      <w:marLeft w:val="0"/>
                      <w:marRight w:val="0"/>
                      <w:marTop w:val="0"/>
                      <w:marBottom w:val="0"/>
                      <w:divBdr>
                        <w:top w:val="single" w:sz="2" w:space="0" w:color="E3E3E3"/>
                        <w:left w:val="single" w:sz="2" w:space="0" w:color="E3E3E3"/>
                        <w:bottom w:val="single" w:sz="2" w:space="0" w:color="E3E3E3"/>
                        <w:right w:val="single" w:sz="2" w:space="0" w:color="E3E3E3"/>
                      </w:divBdr>
                      <w:divsChild>
                        <w:div w:id="1071660593">
                          <w:marLeft w:val="0"/>
                          <w:marRight w:val="0"/>
                          <w:marTop w:val="0"/>
                          <w:marBottom w:val="0"/>
                          <w:divBdr>
                            <w:top w:val="single" w:sz="2" w:space="0" w:color="E3E3E3"/>
                            <w:left w:val="single" w:sz="2" w:space="0" w:color="E3E3E3"/>
                            <w:bottom w:val="single" w:sz="2" w:space="0" w:color="E3E3E3"/>
                            <w:right w:val="single" w:sz="2" w:space="0" w:color="E3E3E3"/>
                          </w:divBdr>
                          <w:divsChild>
                            <w:div w:id="1911646344">
                              <w:marLeft w:val="0"/>
                              <w:marRight w:val="0"/>
                              <w:marTop w:val="0"/>
                              <w:marBottom w:val="0"/>
                              <w:divBdr>
                                <w:top w:val="single" w:sz="2" w:space="0" w:color="E3E3E3"/>
                                <w:left w:val="single" w:sz="2" w:space="0" w:color="E3E3E3"/>
                                <w:bottom w:val="single" w:sz="2" w:space="0" w:color="E3E3E3"/>
                                <w:right w:val="single" w:sz="2" w:space="0" w:color="E3E3E3"/>
                              </w:divBdr>
                              <w:divsChild>
                                <w:div w:id="1008021270">
                                  <w:marLeft w:val="0"/>
                                  <w:marRight w:val="0"/>
                                  <w:marTop w:val="100"/>
                                  <w:marBottom w:val="100"/>
                                  <w:divBdr>
                                    <w:top w:val="single" w:sz="2" w:space="0" w:color="E3E3E3"/>
                                    <w:left w:val="single" w:sz="2" w:space="0" w:color="E3E3E3"/>
                                    <w:bottom w:val="single" w:sz="2" w:space="0" w:color="E3E3E3"/>
                                    <w:right w:val="single" w:sz="2" w:space="0" w:color="E3E3E3"/>
                                  </w:divBdr>
                                  <w:divsChild>
                                    <w:div w:id="396588952">
                                      <w:marLeft w:val="0"/>
                                      <w:marRight w:val="0"/>
                                      <w:marTop w:val="0"/>
                                      <w:marBottom w:val="0"/>
                                      <w:divBdr>
                                        <w:top w:val="single" w:sz="2" w:space="0" w:color="E3E3E3"/>
                                        <w:left w:val="single" w:sz="2" w:space="0" w:color="E3E3E3"/>
                                        <w:bottom w:val="single" w:sz="2" w:space="0" w:color="E3E3E3"/>
                                        <w:right w:val="single" w:sz="2" w:space="0" w:color="E3E3E3"/>
                                      </w:divBdr>
                                      <w:divsChild>
                                        <w:div w:id="1562446175">
                                          <w:marLeft w:val="0"/>
                                          <w:marRight w:val="0"/>
                                          <w:marTop w:val="0"/>
                                          <w:marBottom w:val="0"/>
                                          <w:divBdr>
                                            <w:top w:val="single" w:sz="2" w:space="0" w:color="E3E3E3"/>
                                            <w:left w:val="single" w:sz="2" w:space="0" w:color="E3E3E3"/>
                                            <w:bottom w:val="single" w:sz="2" w:space="0" w:color="E3E3E3"/>
                                            <w:right w:val="single" w:sz="2" w:space="0" w:color="E3E3E3"/>
                                          </w:divBdr>
                                          <w:divsChild>
                                            <w:div w:id="299961714">
                                              <w:marLeft w:val="0"/>
                                              <w:marRight w:val="0"/>
                                              <w:marTop w:val="0"/>
                                              <w:marBottom w:val="0"/>
                                              <w:divBdr>
                                                <w:top w:val="single" w:sz="2" w:space="0" w:color="E3E3E3"/>
                                                <w:left w:val="single" w:sz="2" w:space="0" w:color="E3E3E3"/>
                                                <w:bottom w:val="single" w:sz="2" w:space="0" w:color="E3E3E3"/>
                                                <w:right w:val="single" w:sz="2" w:space="0" w:color="E3E3E3"/>
                                              </w:divBdr>
                                              <w:divsChild>
                                                <w:div w:id="334959938">
                                                  <w:marLeft w:val="0"/>
                                                  <w:marRight w:val="0"/>
                                                  <w:marTop w:val="0"/>
                                                  <w:marBottom w:val="0"/>
                                                  <w:divBdr>
                                                    <w:top w:val="single" w:sz="2" w:space="0" w:color="E3E3E3"/>
                                                    <w:left w:val="single" w:sz="2" w:space="0" w:color="E3E3E3"/>
                                                    <w:bottom w:val="single" w:sz="2" w:space="0" w:color="E3E3E3"/>
                                                    <w:right w:val="single" w:sz="2" w:space="0" w:color="E3E3E3"/>
                                                  </w:divBdr>
                                                  <w:divsChild>
                                                    <w:div w:id="853808527">
                                                      <w:marLeft w:val="0"/>
                                                      <w:marRight w:val="0"/>
                                                      <w:marTop w:val="0"/>
                                                      <w:marBottom w:val="0"/>
                                                      <w:divBdr>
                                                        <w:top w:val="single" w:sz="2" w:space="0" w:color="E3E3E3"/>
                                                        <w:left w:val="single" w:sz="2" w:space="0" w:color="E3E3E3"/>
                                                        <w:bottom w:val="single" w:sz="2" w:space="0" w:color="E3E3E3"/>
                                                        <w:right w:val="single" w:sz="2" w:space="0" w:color="E3E3E3"/>
                                                      </w:divBdr>
                                                      <w:divsChild>
                                                        <w:div w:id="934751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40669068">
          <w:marLeft w:val="0"/>
          <w:marRight w:val="0"/>
          <w:marTop w:val="0"/>
          <w:marBottom w:val="0"/>
          <w:divBdr>
            <w:top w:val="none" w:sz="0" w:space="0" w:color="auto"/>
            <w:left w:val="none" w:sz="0" w:space="0" w:color="auto"/>
            <w:bottom w:val="none" w:sz="0" w:space="0" w:color="auto"/>
            <w:right w:val="none" w:sz="0" w:space="0" w:color="auto"/>
          </w:divBdr>
        </w:div>
      </w:divsChild>
    </w:div>
    <w:div w:id="1106537140">
      <w:bodyDiv w:val="1"/>
      <w:marLeft w:val="0"/>
      <w:marRight w:val="0"/>
      <w:marTop w:val="0"/>
      <w:marBottom w:val="0"/>
      <w:divBdr>
        <w:top w:val="none" w:sz="0" w:space="0" w:color="auto"/>
        <w:left w:val="none" w:sz="0" w:space="0" w:color="auto"/>
        <w:bottom w:val="none" w:sz="0" w:space="0" w:color="auto"/>
        <w:right w:val="none" w:sz="0" w:space="0" w:color="auto"/>
      </w:divBdr>
    </w:div>
    <w:div w:id="1280726224">
      <w:bodyDiv w:val="1"/>
      <w:marLeft w:val="0"/>
      <w:marRight w:val="0"/>
      <w:marTop w:val="0"/>
      <w:marBottom w:val="0"/>
      <w:divBdr>
        <w:top w:val="none" w:sz="0" w:space="0" w:color="auto"/>
        <w:left w:val="none" w:sz="0" w:space="0" w:color="auto"/>
        <w:bottom w:val="none" w:sz="0" w:space="0" w:color="auto"/>
        <w:right w:val="none" w:sz="0" w:space="0" w:color="auto"/>
      </w:divBdr>
    </w:div>
    <w:div w:id="1309869477">
      <w:bodyDiv w:val="1"/>
      <w:marLeft w:val="0"/>
      <w:marRight w:val="0"/>
      <w:marTop w:val="0"/>
      <w:marBottom w:val="0"/>
      <w:divBdr>
        <w:top w:val="none" w:sz="0" w:space="0" w:color="auto"/>
        <w:left w:val="none" w:sz="0" w:space="0" w:color="auto"/>
        <w:bottom w:val="none" w:sz="0" w:space="0" w:color="auto"/>
        <w:right w:val="none" w:sz="0" w:space="0" w:color="auto"/>
      </w:divBdr>
    </w:div>
    <w:div w:id="1373192006">
      <w:bodyDiv w:val="1"/>
      <w:marLeft w:val="0"/>
      <w:marRight w:val="0"/>
      <w:marTop w:val="0"/>
      <w:marBottom w:val="0"/>
      <w:divBdr>
        <w:top w:val="none" w:sz="0" w:space="0" w:color="auto"/>
        <w:left w:val="none" w:sz="0" w:space="0" w:color="auto"/>
        <w:bottom w:val="none" w:sz="0" w:space="0" w:color="auto"/>
        <w:right w:val="none" w:sz="0" w:space="0" w:color="auto"/>
      </w:divBdr>
      <w:divsChild>
        <w:div w:id="1607347271">
          <w:marLeft w:val="0"/>
          <w:marRight w:val="0"/>
          <w:marTop w:val="0"/>
          <w:marBottom w:val="0"/>
          <w:divBdr>
            <w:top w:val="single" w:sz="2" w:space="0" w:color="E3E3E3"/>
            <w:left w:val="single" w:sz="2" w:space="0" w:color="E3E3E3"/>
            <w:bottom w:val="single" w:sz="2" w:space="0" w:color="E3E3E3"/>
            <w:right w:val="single" w:sz="2" w:space="0" w:color="E3E3E3"/>
          </w:divBdr>
          <w:divsChild>
            <w:div w:id="1960910839">
              <w:marLeft w:val="0"/>
              <w:marRight w:val="0"/>
              <w:marTop w:val="0"/>
              <w:marBottom w:val="0"/>
              <w:divBdr>
                <w:top w:val="single" w:sz="2" w:space="0" w:color="E3E3E3"/>
                <w:left w:val="single" w:sz="2" w:space="0" w:color="E3E3E3"/>
                <w:bottom w:val="single" w:sz="2" w:space="0" w:color="E3E3E3"/>
                <w:right w:val="single" w:sz="2" w:space="0" w:color="E3E3E3"/>
              </w:divBdr>
              <w:divsChild>
                <w:div w:id="106628580">
                  <w:marLeft w:val="0"/>
                  <w:marRight w:val="0"/>
                  <w:marTop w:val="0"/>
                  <w:marBottom w:val="0"/>
                  <w:divBdr>
                    <w:top w:val="single" w:sz="2" w:space="0" w:color="E3E3E3"/>
                    <w:left w:val="single" w:sz="2" w:space="0" w:color="E3E3E3"/>
                    <w:bottom w:val="single" w:sz="2" w:space="0" w:color="E3E3E3"/>
                    <w:right w:val="single" w:sz="2" w:space="0" w:color="E3E3E3"/>
                  </w:divBdr>
                  <w:divsChild>
                    <w:div w:id="538670178">
                      <w:marLeft w:val="0"/>
                      <w:marRight w:val="0"/>
                      <w:marTop w:val="0"/>
                      <w:marBottom w:val="0"/>
                      <w:divBdr>
                        <w:top w:val="single" w:sz="2" w:space="0" w:color="E3E3E3"/>
                        <w:left w:val="single" w:sz="2" w:space="0" w:color="E3E3E3"/>
                        <w:bottom w:val="single" w:sz="2" w:space="0" w:color="E3E3E3"/>
                        <w:right w:val="single" w:sz="2" w:space="0" w:color="E3E3E3"/>
                      </w:divBdr>
                      <w:divsChild>
                        <w:div w:id="611668068">
                          <w:marLeft w:val="0"/>
                          <w:marRight w:val="0"/>
                          <w:marTop w:val="0"/>
                          <w:marBottom w:val="0"/>
                          <w:divBdr>
                            <w:top w:val="single" w:sz="2" w:space="0" w:color="E3E3E3"/>
                            <w:left w:val="single" w:sz="2" w:space="0" w:color="E3E3E3"/>
                            <w:bottom w:val="single" w:sz="2" w:space="0" w:color="E3E3E3"/>
                            <w:right w:val="single" w:sz="2" w:space="0" w:color="E3E3E3"/>
                          </w:divBdr>
                          <w:divsChild>
                            <w:div w:id="368458694">
                              <w:marLeft w:val="0"/>
                              <w:marRight w:val="0"/>
                              <w:marTop w:val="0"/>
                              <w:marBottom w:val="0"/>
                              <w:divBdr>
                                <w:top w:val="single" w:sz="2" w:space="0" w:color="E3E3E3"/>
                                <w:left w:val="single" w:sz="2" w:space="0" w:color="E3E3E3"/>
                                <w:bottom w:val="single" w:sz="2" w:space="0" w:color="E3E3E3"/>
                                <w:right w:val="single" w:sz="2" w:space="0" w:color="E3E3E3"/>
                              </w:divBdr>
                              <w:divsChild>
                                <w:div w:id="408423856">
                                  <w:marLeft w:val="0"/>
                                  <w:marRight w:val="0"/>
                                  <w:marTop w:val="100"/>
                                  <w:marBottom w:val="100"/>
                                  <w:divBdr>
                                    <w:top w:val="single" w:sz="2" w:space="0" w:color="E3E3E3"/>
                                    <w:left w:val="single" w:sz="2" w:space="0" w:color="E3E3E3"/>
                                    <w:bottom w:val="single" w:sz="2" w:space="0" w:color="E3E3E3"/>
                                    <w:right w:val="single" w:sz="2" w:space="0" w:color="E3E3E3"/>
                                  </w:divBdr>
                                  <w:divsChild>
                                    <w:div w:id="287976405">
                                      <w:marLeft w:val="0"/>
                                      <w:marRight w:val="0"/>
                                      <w:marTop w:val="0"/>
                                      <w:marBottom w:val="0"/>
                                      <w:divBdr>
                                        <w:top w:val="single" w:sz="2" w:space="0" w:color="E3E3E3"/>
                                        <w:left w:val="single" w:sz="2" w:space="0" w:color="E3E3E3"/>
                                        <w:bottom w:val="single" w:sz="2" w:space="0" w:color="E3E3E3"/>
                                        <w:right w:val="single" w:sz="2" w:space="0" w:color="E3E3E3"/>
                                      </w:divBdr>
                                      <w:divsChild>
                                        <w:div w:id="1191600919">
                                          <w:marLeft w:val="0"/>
                                          <w:marRight w:val="0"/>
                                          <w:marTop w:val="0"/>
                                          <w:marBottom w:val="0"/>
                                          <w:divBdr>
                                            <w:top w:val="single" w:sz="2" w:space="0" w:color="E3E3E3"/>
                                            <w:left w:val="single" w:sz="2" w:space="0" w:color="E3E3E3"/>
                                            <w:bottom w:val="single" w:sz="2" w:space="0" w:color="E3E3E3"/>
                                            <w:right w:val="single" w:sz="2" w:space="0" w:color="E3E3E3"/>
                                          </w:divBdr>
                                          <w:divsChild>
                                            <w:div w:id="1798522883">
                                              <w:marLeft w:val="0"/>
                                              <w:marRight w:val="0"/>
                                              <w:marTop w:val="0"/>
                                              <w:marBottom w:val="0"/>
                                              <w:divBdr>
                                                <w:top w:val="single" w:sz="2" w:space="0" w:color="E3E3E3"/>
                                                <w:left w:val="single" w:sz="2" w:space="0" w:color="E3E3E3"/>
                                                <w:bottom w:val="single" w:sz="2" w:space="0" w:color="E3E3E3"/>
                                                <w:right w:val="single" w:sz="2" w:space="0" w:color="E3E3E3"/>
                                              </w:divBdr>
                                              <w:divsChild>
                                                <w:div w:id="1246692362">
                                                  <w:marLeft w:val="0"/>
                                                  <w:marRight w:val="0"/>
                                                  <w:marTop w:val="0"/>
                                                  <w:marBottom w:val="0"/>
                                                  <w:divBdr>
                                                    <w:top w:val="single" w:sz="2" w:space="0" w:color="E3E3E3"/>
                                                    <w:left w:val="single" w:sz="2" w:space="0" w:color="E3E3E3"/>
                                                    <w:bottom w:val="single" w:sz="2" w:space="0" w:color="E3E3E3"/>
                                                    <w:right w:val="single" w:sz="2" w:space="0" w:color="E3E3E3"/>
                                                  </w:divBdr>
                                                  <w:divsChild>
                                                    <w:div w:id="958684662">
                                                      <w:marLeft w:val="0"/>
                                                      <w:marRight w:val="0"/>
                                                      <w:marTop w:val="0"/>
                                                      <w:marBottom w:val="0"/>
                                                      <w:divBdr>
                                                        <w:top w:val="single" w:sz="2" w:space="0" w:color="E3E3E3"/>
                                                        <w:left w:val="single" w:sz="2" w:space="0" w:color="E3E3E3"/>
                                                        <w:bottom w:val="single" w:sz="2" w:space="0" w:color="E3E3E3"/>
                                                        <w:right w:val="single" w:sz="2" w:space="0" w:color="E3E3E3"/>
                                                      </w:divBdr>
                                                      <w:divsChild>
                                                        <w:div w:id="3728503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46571133">
          <w:marLeft w:val="0"/>
          <w:marRight w:val="0"/>
          <w:marTop w:val="0"/>
          <w:marBottom w:val="0"/>
          <w:divBdr>
            <w:top w:val="none" w:sz="0" w:space="0" w:color="auto"/>
            <w:left w:val="none" w:sz="0" w:space="0" w:color="auto"/>
            <w:bottom w:val="none" w:sz="0" w:space="0" w:color="auto"/>
            <w:right w:val="none" w:sz="0" w:space="0" w:color="auto"/>
          </w:divBdr>
        </w:div>
      </w:divsChild>
    </w:div>
    <w:div w:id="1452748640">
      <w:bodyDiv w:val="1"/>
      <w:marLeft w:val="0"/>
      <w:marRight w:val="0"/>
      <w:marTop w:val="0"/>
      <w:marBottom w:val="0"/>
      <w:divBdr>
        <w:top w:val="none" w:sz="0" w:space="0" w:color="auto"/>
        <w:left w:val="none" w:sz="0" w:space="0" w:color="auto"/>
        <w:bottom w:val="none" w:sz="0" w:space="0" w:color="auto"/>
        <w:right w:val="none" w:sz="0" w:space="0" w:color="auto"/>
      </w:divBdr>
    </w:div>
    <w:div w:id="1581989774">
      <w:bodyDiv w:val="1"/>
      <w:marLeft w:val="0"/>
      <w:marRight w:val="0"/>
      <w:marTop w:val="0"/>
      <w:marBottom w:val="0"/>
      <w:divBdr>
        <w:top w:val="none" w:sz="0" w:space="0" w:color="auto"/>
        <w:left w:val="none" w:sz="0" w:space="0" w:color="auto"/>
        <w:bottom w:val="none" w:sz="0" w:space="0" w:color="auto"/>
        <w:right w:val="none" w:sz="0" w:space="0" w:color="auto"/>
      </w:divBdr>
    </w:div>
    <w:div w:id="1690519852">
      <w:bodyDiv w:val="1"/>
      <w:marLeft w:val="0"/>
      <w:marRight w:val="0"/>
      <w:marTop w:val="0"/>
      <w:marBottom w:val="0"/>
      <w:divBdr>
        <w:top w:val="none" w:sz="0" w:space="0" w:color="auto"/>
        <w:left w:val="none" w:sz="0" w:space="0" w:color="auto"/>
        <w:bottom w:val="none" w:sz="0" w:space="0" w:color="auto"/>
        <w:right w:val="none" w:sz="0" w:space="0" w:color="auto"/>
      </w:divBdr>
      <w:divsChild>
        <w:div w:id="1181774952">
          <w:marLeft w:val="0"/>
          <w:marRight w:val="0"/>
          <w:marTop w:val="0"/>
          <w:marBottom w:val="0"/>
          <w:divBdr>
            <w:top w:val="single" w:sz="2" w:space="0" w:color="E3E3E3"/>
            <w:left w:val="single" w:sz="2" w:space="0" w:color="E3E3E3"/>
            <w:bottom w:val="single" w:sz="2" w:space="0" w:color="E3E3E3"/>
            <w:right w:val="single" w:sz="2" w:space="0" w:color="E3E3E3"/>
          </w:divBdr>
          <w:divsChild>
            <w:div w:id="883911222">
              <w:marLeft w:val="0"/>
              <w:marRight w:val="0"/>
              <w:marTop w:val="0"/>
              <w:marBottom w:val="0"/>
              <w:divBdr>
                <w:top w:val="single" w:sz="2" w:space="0" w:color="E3E3E3"/>
                <w:left w:val="single" w:sz="2" w:space="0" w:color="E3E3E3"/>
                <w:bottom w:val="single" w:sz="2" w:space="0" w:color="E3E3E3"/>
                <w:right w:val="single" w:sz="2" w:space="0" w:color="E3E3E3"/>
              </w:divBdr>
              <w:divsChild>
                <w:div w:id="1972636677">
                  <w:marLeft w:val="0"/>
                  <w:marRight w:val="0"/>
                  <w:marTop w:val="0"/>
                  <w:marBottom w:val="0"/>
                  <w:divBdr>
                    <w:top w:val="single" w:sz="2" w:space="0" w:color="E3E3E3"/>
                    <w:left w:val="single" w:sz="2" w:space="0" w:color="E3E3E3"/>
                    <w:bottom w:val="single" w:sz="2" w:space="0" w:color="E3E3E3"/>
                    <w:right w:val="single" w:sz="2" w:space="0" w:color="E3E3E3"/>
                  </w:divBdr>
                  <w:divsChild>
                    <w:div w:id="1094015699">
                      <w:marLeft w:val="0"/>
                      <w:marRight w:val="0"/>
                      <w:marTop w:val="0"/>
                      <w:marBottom w:val="0"/>
                      <w:divBdr>
                        <w:top w:val="single" w:sz="2" w:space="0" w:color="E3E3E3"/>
                        <w:left w:val="single" w:sz="2" w:space="0" w:color="E3E3E3"/>
                        <w:bottom w:val="single" w:sz="2" w:space="0" w:color="E3E3E3"/>
                        <w:right w:val="single" w:sz="2" w:space="0" w:color="E3E3E3"/>
                      </w:divBdr>
                      <w:divsChild>
                        <w:div w:id="669914205">
                          <w:marLeft w:val="0"/>
                          <w:marRight w:val="0"/>
                          <w:marTop w:val="0"/>
                          <w:marBottom w:val="0"/>
                          <w:divBdr>
                            <w:top w:val="single" w:sz="2" w:space="0" w:color="E3E3E3"/>
                            <w:left w:val="single" w:sz="2" w:space="0" w:color="E3E3E3"/>
                            <w:bottom w:val="single" w:sz="2" w:space="0" w:color="E3E3E3"/>
                            <w:right w:val="single" w:sz="2" w:space="0" w:color="E3E3E3"/>
                          </w:divBdr>
                          <w:divsChild>
                            <w:div w:id="1509710935">
                              <w:marLeft w:val="0"/>
                              <w:marRight w:val="0"/>
                              <w:marTop w:val="0"/>
                              <w:marBottom w:val="0"/>
                              <w:divBdr>
                                <w:top w:val="single" w:sz="2" w:space="0" w:color="E3E3E3"/>
                                <w:left w:val="single" w:sz="2" w:space="0" w:color="E3E3E3"/>
                                <w:bottom w:val="single" w:sz="2" w:space="0" w:color="E3E3E3"/>
                                <w:right w:val="single" w:sz="2" w:space="0" w:color="E3E3E3"/>
                              </w:divBdr>
                              <w:divsChild>
                                <w:div w:id="1471557074">
                                  <w:marLeft w:val="0"/>
                                  <w:marRight w:val="0"/>
                                  <w:marTop w:val="100"/>
                                  <w:marBottom w:val="100"/>
                                  <w:divBdr>
                                    <w:top w:val="single" w:sz="2" w:space="0" w:color="E3E3E3"/>
                                    <w:left w:val="single" w:sz="2" w:space="0" w:color="E3E3E3"/>
                                    <w:bottom w:val="single" w:sz="2" w:space="0" w:color="E3E3E3"/>
                                    <w:right w:val="single" w:sz="2" w:space="0" w:color="E3E3E3"/>
                                  </w:divBdr>
                                  <w:divsChild>
                                    <w:div w:id="181357669">
                                      <w:marLeft w:val="0"/>
                                      <w:marRight w:val="0"/>
                                      <w:marTop w:val="0"/>
                                      <w:marBottom w:val="0"/>
                                      <w:divBdr>
                                        <w:top w:val="single" w:sz="2" w:space="0" w:color="E3E3E3"/>
                                        <w:left w:val="single" w:sz="2" w:space="0" w:color="E3E3E3"/>
                                        <w:bottom w:val="single" w:sz="2" w:space="0" w:color="E3E3E3"/>
                                        <w:right w:val="single" w:sz="2" w:space="0" w:color="E3E3E3"/>
                                      </w:divBdr>
                                      <w:divsChild>
                                        <w:div w:id="985627987">
                                          <w:marLeft w:val="0"/>
                                          <w:marRight w:val="0"/>
                                          <w:marTop w:val="0"/>
                                          <w:marBottom w:val="0"/>
                                          <w:divBdr>
                                            <w:top w:val="single" w:sz="2" w:space="0" w:color="E3E3E3"/>
                                            <w:left w:val="single" w:sz="2" w:space="0" w:color="E3E3E3"/>
                                            <w:bottom w:val="single" w:sz="2" w:space="0" w:color="E3E3E3"/>
                                            <w:right w:val="single" w:sz="2" w:space="0" w:color="E3E3E3"/>
                                          </w:divBdr>
                                          <w:divsChild>
                                            <w:div w:id="533035608">
                                              <w:marLeft w:val="0"/>
                                              <w:marRight w:val="0"/>
                                              <w:marTop w:val="0"/>
                                              <w:marBottom w:val="0"/>
                                              <w:divBdr>
                                                <w:top w:val="single" w:sz="2" w:space="0" w:color="E3E3E3"/>
                                                <w:left w:val="single" w:sz="2" w:space="0" w:color="E3E3E3"/>
                                                <w:bottom w:val="single" w:sz="2" w:space="0" w:color="E3E3E3"/>
                                                <w:right w:val="single" w:sz="2" w:space="0" w:color="E3E3E3"/>
                                              </w:divBdr>
                                              <w:divsChild>
                                                <w:div w:id="260571881">
                                                  <w:marLeft w:val="0"/>
                                                  <w:marRight w:val="0"/>
                                                  <w:marTop w:val="0"/>
                                                  <w:marBottom w:val="0"/>
                                                  <w:divBdr>
                                                    <w:top w:val="single" w:sz="2" w:space="0" w:color="E3E3E3"/>
                                                    <w:left w:val="single" w:sz="2" w:space="0" w:color="E3E3E3"/>
                                                    <w:bottom w:val="single" w:sz="2" w:space="0" w:color="E3E3E3"/>
                                                    <w:right w:val="single" w:sz="2" w:space="0" w:color="E3E3E3"/>
                                                  </w:divBdr>
                                                  <w:divsChild>
                                                    <w:div w:id="680087294">
                                                      <w:marLeft w:val="0"/>
                                                      <w:marRight w:val="0"/>
                                                      <w:marTop w:val="0"/>
                                                      <w:marBottom w:val="0"/>
                                                      <w:divBdr>
                                                        <w:top w:val="single" w:sz="2" w:space="0" w:color="E3E3E3"/>
                                                        <w:left w:val="single" w:sz="2" w:space="0" w:color="E3E3E3"/>
                                                        <w:bottom w:val="single" w:sz="2" w:space="0" w:color="E3E3E3"/>
                                                        <w:right w:val="single" w:sz="2" w:space="0" w:color="E3E3E3"/>
                                                      </w:divBdr>
                                                      <w:divsChild>
                                                        <w:div w:id="16026381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87968701">
          <w:marLeft w:val="0"/>
          <w:marRight w:val="0"/>
          <w:marTop w:val="0"/>
          <w:marBottom w:val="0"/>
          <w:divBdr>
            <w:top w:val="none" w:sz="0" w:space="0" w:color="auto"/>
            <w:left w:val="none" w:sz="0" w:space="0" w:color="auto"/>
            <w:bottom w:val="none" w:sz="0" w:space="0" w:color="auto"/>
            <w:right w:val="none" w:sz="0" w:space="0" w:color="auto"/>
          </w:divBdr>
        </w:div>
      </w:divsChild>
    </w:div>
    <w:div w:id="1962879660">
      <w:bodyDiv w:val="1"/>
      <w:marLeft w:val="0"/>
      <w:marRight w:val="0"/>
      <w:marTop w:val="0"/>
      <w:marBottom w:val="0"/>
      <w:divBdr>
        <w:top w:val="none" w:sz="0" w:space="0" w:color="auto"/>
        <w:left w:val="none" w:sz="0" w:space="0" w:color="auto"/>
        <w:bottom w:val="none" w:sz="0" w:space="0" w:color="auto"/>
        <w:right w:val="none" w:sz="0" w:space="0" w:color="auto"/>
      </w:divBdr>
    </w:div>
    <w:div w:id="2012485803">
      <w:bodyDiv w:val="1"/>
      <w:marLeft w:val="0"/>
      <w:marRight w:val="0"/>
      <w:marTop w:val="0"/>
      <w:marBottom w:val="0"/>
      <w:divBdr>
        <w:top w:val="none" w:sz="0" w:space="0" w:color="auto"/>
        <w:left w:val="none" w:sz="0" w:space="0" w:color="auto"/>
        <w:bottom w:val="none" w:sz="0" w:space="0" w:color="auto"/>
        <w:right w:val="none" w:sz="0" w:space="0" w:color="auto"/>
      </w:divBdr>
      <w:divsChild>
        <w:div w:id="2120758637">
          <w:marLeft w:val="0"/>
          <w:marRight w:val="0"/>
          <w:marTop w:val="0"/>
          <w:marBottom w:val="0"/>
          <w:divBdr>
            <w:top w:val="single" w:sz="2" w:space="0" w:color="E3E3E3"/>
            <w:left w:val="single" w:sz="2" w:space="0" w:color="E3E3E3"/>
            <w:bottom w:val="single" w:sz="2" w:space="0" w:color="E3E3E3"/>
            <w:right w:val="single" w:sz="2" w:space="0" w:color="E3E3E3"/>
          </w:divBdr>
          <w:divsChild>
            <w:div w:id="1413967746">
              <w:marLeft w:val="0"/>
              <w:marRight w:val="0"/>
              <w:marTop w:val="0"/>
              <w:marBottom w:val="0"/>
              <w:divBdr>
                <w:top w:val="single" w:sz="2" w:space="0" w:color="E3E3E3"/>
                <w:left w:val="single" w:sz="2" w:space="0" w:color="E3E3E3"/>
                <w:bottom w:val="single" w:sz="2" w:space="0" w:color="E3E3E3"/>
                <w:right w:val="single" w:sz="2" w:space="0" w:color="E3E3E3"/>
              </w:divBdr>
              <w:divsChild>
                <w:div w:id="1607422176">
                  <w:marLeft w:val="0"/>
                  <w:marRight w:val="0"/>
                  <w:marTop w:val="0"/>
                  <w:marBottom w:val="0"/>
                  <w:divBdr>
                    <w:top w:val="single" w:sz="2" w:space="0" w:color="E3E3E3"/>
                    <w:left w:val="single" w:sz="2" w:space="0" w:color="E3E3E3"/>
                    <w:bottom w:val="single" w:sz="2" w:space="0" w:color="E3E3E3"/>
                    <w:right w:val="single" w:sz="2" w:space="0" w:color="E3E3E3"/>
                  </w:divBdr>
                  <w:divsChild>
                    <w:div w:id="1582714461">
                      <w:marLeft w:val="0"/>
                      <w:marRight w:val="0"/>
                      <w:marTop w:val="0"/>
                      <w:marBottom w:val="0"/>
                      <w:divBdr>
                        <w:top w:val="single" w:sz="2" w:space="0" w:color="E3E3E3"/>
                        <w:left w:val="single" w:sz="2" w:space="0" w:color="E3E3E3"/>
                        <w:bottom w:val="single" w:sz="2" w:space="0" w:color="E3E3E3"/>
                        <w:right w:val="single" w:sz="2" w:space="0" w:color="E3E3E3"/>
                      </w:divBdr>
                      <w:divsChild>
                        <w:div w:id="1021932608">
                          <w:marLeft w:val="0"/>
                          <w:marRight w:val="0"/>
                          <w:marTop w:val="0"/>
                          <w:marBottom w:val="0"/>
                          <w:divBdr>
                            <w:top w:val="single" w:sz="2" w:space="0" w:color="E3E3E3"/>
                            <w:left w:val="single" w:sz="2" w:space="0" w:color="E3E3E3"/>
                            <w:bottom w:val="single" w:sz="2" w:space="0" w:color="E3E3E3"/>
                            <w:right w:val="single" w:sz="2" w:space="0" w:color="E3E3E3"/>
                          </w:divBdr>
                          <w:divsChild>
                            <w:div w:id="446198093">
                              <w:marLeft w:val="0"/>
                              <w:marRight w:val="0"/>
                              <w:marTop w:val="0"/>
                              <w:marBottom w:val="0"/>
                              <w:divBdr>
                                <w:top w:val="single" w:sz="2" w:space="0" w:color="E3E3E3"/>
                                <w:left w:val="single" w:sz="2" w:space="0" w:color="E3E3E3"/>
                                <w:bottom w:val="single" w:sz="2" w:space="0" w:color="E3E3E3"/>
                                <w:right w:val="single" w:sz="2" w:space="0" w:color="E3E3E3"/>
                              </w:divBdr>
                              <w:divsChild>
                                <w:div w:id="1122578763">
                                  <w:marLeft w:val="0"/>
                                  <w:marRight w:val="0"/>
                                  <w:marTop w:val="100"/>
                                  <w:marBottom w:val="100"/>
                                  <w:divBdr>
                                    <w:top w:val="single" w:sz="2" w:space="0" w:color="E3E3E3"/>
                                    <w:left w:val="single" w:sz="2" w:space="0" w:color="E3E3E3"/>
                                    <w:bottom w:val="single" w:sz="2" w:space="0" w:color="E3E3E3"/>
                                    <w:right w:val="single" w:sz="2" w:space="0" w:color="E3E3E3"/>
                                  </w:divBdr>
                                  <w:divsChild>
                                    <w:div w:id="838160725">
                                      <w:marLeft w:val="0"/>
                                      <w:marRight w:val="0"/>
                                      <w:marTop w:val="0"/>
                                      <w:marBottom w:val="0"/>
                                      <w:divBdr>
                                        <w:top w:val="single" w:sz="2" w:space="0" w:color="E3E3E3"/>
                                        <w:left w:val="single" w:sz="2" w:space="0" w:color="E3E3E3"/>
                                        <w:bottom w:val="single" w:sz="2" w:space="0" w:color="E3E3E3"/>
                                        <w:right w:val="single" w:sz="2" w:space="0" w:color="E3E3E3"/>
                                      </w:divBdr>
                                      <w:divsChild>
                                        <w:div w:id="1249927459">
                                          <w:marLeft w:val="0"/>
                                          <w:marRight w:val="0"/>
                                          <w:marTop w:val="0"/>
                                          <w:marBottom w:val="0"/>
                                          <w:divBdr>
                                            <w:top w:val="single" w:sz="2" w:space="0" w:color="E3E3E3"/>
                                            <w:left w:val="single" w:sz="2" w:space="0" w:color="E3E3E3"/>
                                            <w:bottom w:val="single" w:sz="2" w:space="0" w:color="E3E3E3"/>
                                            <w:right w:val="single" w:sz="2" w:space="0" w:color="E3E3E3"/>
                                          </w:divBdr>
                                          <w:divsChild>
                                            <w:div w:id="1915235860">
                                              <w:marLeft w:val="0"/>
                                              <w:marRight w:val="0"/>
                                              <w:marTop w:val="0"/>
                                              <w:marBottom w:val="0"/>
                                              <w:divBdr>
                                                <w:top w:val="single" w:sz="2" w:space="0" w:color="E3E3E3"/>
                                                <w:left w:val="single" w:sz="2" w:space="0" w:color="E3E3E3"/>
                                                <w:bottom w:val="single" w:sz="2" w:space="0" w:color="E3E3E3"/>
                                                <w:right w:val="single" w:sz="2" w:space="0" w:color="E3E3E3"/>
                                              </w:divBdr>
                                              <w:divsChild>
                                                <w:div w:id="1538201728">
                                                  <w:marLeft w:val="0"/>
                                                  <w:marRight w:val="0"/>
                                                  <w:marTop w:val="0"/>
                                                  <w:marBottom w:val="0"/>
                                                  <w:divBdr>
                                                    <w:top w:val="single" w:sz="2" w:space="0" w:color="E3E3E3"/>
                                                    <w:left w:val="single" w:sz="2" w:space="0" w:color="E3E3E3"/>
                                                    <w:bottom w:val="single" w:sz="2" w:space="0" w:color="E3E3E3"/>
                                                    <w:right w:val="single" w:sz="2" w:space="0" w:color="E3E3E3"/>
                                                  </w:divBdr>
                                                  <w:divsChild>
                                                    <w:div w:id="77605143">
                                                      <w:marLeft w:val="0"/>
                                                      <w:marRight w:val="0"/>
                                                      <w:marTop w:val="0"/>
                                                      <w:marBottom w:val="0"/>
                                                      <w:divBdr>
                                                        <w:top w:val="single" w:sz="2" w:space="0" w:color="E3E3E3"/>
                                                        <w:left w:val="single" w:sz="2" w:space="0" w:color="E3E3E3"/>
                                                        <w:bottom w:val="single" w:sz="2" w:space="0" w:color="E3E3E3"/>
                                                        <w:right w:val="single" w:sz="2" w:space="0" w:color="E3E3E3"/>
                                                      </w:divBdr>
                                                      <w:divsChild>
                                                        <w:div w:id="15402430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888523">
          <w:marLeft w:val="0"/>
          <w:marRight w:val="0"/>
          <w:marTop w:val="0"/>
          <w:marBottom w:val="0"/>
          <w:divBdr>
            <w:top w:val="none" w:sz="0" w:space="0" w:color="auto"/>
            <w:left w:val="none" w:sz="0" w:space="0" w:color="auto"/>
            <w:bottom w:val="none" w:sz="0" w:space="0" w:color="auto"/>
            <w:right w:val="none" w:sz="0" w:space="0" w:color="auto"/>
          </w:divBdr>
        </w:div>
      </w:divsChild>
    </w:div>
    <w:div w:id="2062944354">
      <w:bodyDiv w:val="1"/>
      <w:marLeft w:val="0"/>
      <w:marRight w:val="0"/>
      <w:marTop w:val="0"/>
      <w:marBottom w:val="0"/>
      <w:divBdr>
        <w:top w:val="none" w:sz="0" w:space="0" w:color="auto"/>
        <w:left w:val="none" w:sz="0" w:space="0" w:color="auto"/>
        <w:bottom w:val="none" w:sz="0" w:space="0" w:color="auto"/>
        <w:right w:val="none" w:sz="0" w:space="0" w:color="auto"/>
      </w:divBdr>
      <w:divsChild>
        <w:div w:id="438447744">
          <w:marLeft w:val="0"/>
          <w:marRight w:val="0"/>
          <w:marTop w:val="0"/>
          <w:marBottom w:val="0"/>
          <w:divBdr>
            <w:top w:val="single" w:sz="2" w:space="0" w:color="E3E3E3"/>
            <w:left w:val="single" w:sz="2" w:space="0" w:color="E3E3E3"/>
            <w:bottom w:val="single" w:sz="2" w:space="0" w:color="E3E3E3"/>
            <w:right w:val="single" w:sz="2" w:space="0" w:color="E3E3E3"/>
          </w:divBdr>
          <w:divsChild>
            <w:div w:id="605113250">
              <w:marLeft w:val="0"/>
              <w:marRight w:val="0"/>
              <w:marTop w:val="0"/>
              <w:marBottom w:val="0"/>
              <w:divBdr>
                <w:top w:val="single" w:sz="2" w:space="0" w:color="E3E3E3"/>
                <w:left w:val="single" w:sz="2" w:space="0" w:color="E3E3E3"/>
                <w:bottom w:val="single" w:sz="2" w:space="0" w:color="E3E3E3"/>
                <w:right w:val="single" w:sz="2" w:space="0" w:color="E3E3E3"/>
              </w:divBdr>
              <w:divsChild>
                <w:div w:id="1715301775">
                  <w:marLeft w:val="0"/>
                  <w:marRight w:val="0"/>
                  <w:marTop w:val="0"/>
                  <w:marBottom w:val="0"/>
                  <w:divBdr>
                    <w:top w:val="single" w:sz="2" w:space="0" w:color="E3E3E3"/>
                    <w:left w:val="single" w:sz="2" w:space="0" w:color="E3E3E3"/>
                    <w:bottom w:val="single" w:sz="2" w:space="0" w:color="E3E3E3"/>
                    <w:right w:val="single" w:sz="2" w:space="0" w:color="E3E3E3"/>
                  </w:divBdr>
                  <w:divsChild>
                    <w:div w:id="2031562414">
                      <w:marLeft w:val="0"/>
                      <w:marRight w:val="0"/>
                      <w:marTop w:val="0"/>
                      <w:marBottom w:val="0"/>
                      <w:divBdr>
                        <w:top w:val="single" w:sz="2" w:space="0" w:color="E3E3E3"/>
                        <w:left w:val="single" w:sz="2" w:space="0" w:color="E3E3E3"/>
                        <w:bottom w:val="single" w:sz="2" w:space="0" w:color="E3E3E3"/>
                        <w:right w:val="single" w:sz="2" w:space="0" w:color="E3E3E3"/>
                      </w:divBdr>
                      <w:divsChild>
                        <w:div w:id="1591888741">
                          <w:marLeft w:val="0"/>
                          <w:marRight w:val="0"/>
                          <w:marTop w:val="0"/>
                          <w:marBottom w:val="0"/>
                          <w:divBdr>
                            <w:top w:val="single" w:sz="2" w:space="0" w:color="E3E3E3"/>
                            <w:left w:val="single" w:sz="2" w:space="0" w:color="E3E3E3"/>
                            <w:bottom w:val="single" w:sz="2" w:space="0" w:color="E3E3E3"/>
                            <w:right w:val="single" w:sz="2" w:space="0" w:color="E3E3E3"/>
                          </w:divBdr>
                          <w:divsChild>
                            <w:div w:id="1741830030">
                              <w:marLeft w:val="0"/>
                              <w:marRight w:val="0"/>
                              <w:marTop w:val="0"/>
                              <w:marBottom w:val="0"/>
                              <w:divBdr>
                                <w:top w:val="single" w:sz="2" w:space="0" w:color="E3E3E3"/>
                                <w:left w:val="single" w:sz="2" w:space="0" w:color="E3E3E3"/>
                                <w:bottom w:val="single" w:sz="2" w:space="0" w:color="E3E3E3"/>
                                <w:right w:val="single" w:sz="2" w:space="0" w:color="E3E3E3"/>
                              </w:divBdr>
                              <w:divsChild>
                                <w:div w:id="312291898">
                                  <w:marLeft w:val="0"/>
                                  <w:marRight w:val="0"/>
                                  <w:marTop w:val="100"/>
                                  <w:marBottom w:val="100"/>
                                  <w:divBdr>
                                    <w:top w:val="single" w:sz="2" w:space="0" w:color="E3E3E3"/>
                                    <w:left w:val="single" w:sz="2" w:space="0" w:color="E3E3E3"/>
                                    <w:bottom w:val="single" w:sz="2" w:space="0" w:color="E3E3E3"/>
                                    <w:right w:val="single" w:sz="2" w:space="0" w:color="E3E3E3"/>
                                  </w:divBdr>
                                  <w:divsChild>
                                    <w:div w:id="610238293">
                                      <w:marLeft w:val="0"/>
                                      <w:marRight w:val="0"/>
                                      <w:marTop w:val="0"/>
                                      <w:marBottom w:val="0"/>
                                      <w:divBdr>
                                        <w:top w:val="single" w:sz="2" w:space="0" w:color="E3E3E3"/>
                                        <w:left w:val="single" w:sz="2" w:space="0" w:color="E3E3E3"/>
                                        <w:bottom w:val="single" w:sz="2" w:space="0" w:color="E3E3E3"/>
                                        <w:right w:val="single" w:sz="2" w:space="0" w:color="E3E3E3"/>
                                      </w:divBdr>
                                      <w:divsChild>
                                        <w:div w:id="934897128">
                                          <w:marLeft w:val="0"/>
                                          <w:marRight w:val="0"/>
                                          <w:marTop w:val="0"/>
                                          <w:marBottom w:val="0"/>
                                          <w:divBdr>
                                            <w:top w:val="single" w:sz="2" w:space="0" w:color="E3E3E3"/>
                                            <w:left w:val="single" w:sz="2" w:space="0" w:color="E3E3E3"/>
                                            <w:bottom w:val="single" w:sz="2" w:space="0" w:color="E3E3E3"/>
                                            <w:right w:val="single" w:sz="2" w:space="0" w:color="E3E3E3"/>
                                          </w:divBdr>
                                          <w:divsChild>
                                            <w:div w:id="763300359">
                                              <w:marLeft w:val="0"/>
                                              <w:marRight w:val="0"/>
                                              <w:marTop w:val="0"/>
                                              <w:marBottom w:val="0"/>
                                              <w:divBdr>
                                                <w:top w:val="single" w:sz="2" w:space="0" w:color="E3E3E3"/>
                                                <w:left w:val="single" w:sz="2" w:space="0" w:color="E3E3E3"/>
                                                <w:bottom w:val="single" w:sz="2" w:space="0" w:color="E3E3E3"/>
                                                <w:right w:val="single" w:sz="2" w:space="0" w:color="E3E3E3"/>
                                              </w:divBdr>
                                              <w:divsChild>
                                                <w:div w:id="2091729392">
                                                  <w:marLeft w:val="0"/>
                                                  <w:marRight w:val="0"/>
                                                  <w:marTop w:val="0"/>
                                                  <w:marBottom w:val="0"/>
                                                  <w:divBdr>
                                                    <w:top w:val="single" w:sz="2" w:space="0" w:color="E3E3E3"/>
                                                    <w:left w:val="single" w:sz="2" w:space="0" w:color="E3E3E3"/>
                                                    <w:bottom w:val="single" w:sz="2" w:space="0" w:color="E3E3E3"/>
                                                    <w:right w:val="single" w:sz="2" w:space="0" w:color="E3E3E3"/>
                                                  </w:divBdr>
                                                  <w:divsChild>
                                                    <w:div w:id="409812199">
                                                      <w:marLeft w:val="0"/>
                                                      <w:marRight w:val="0"/>
                                                      <w:marTop w:val="0"/>
                                                      <w:marBottom w:val="0"/>
                                                      <w:divBdr>
                                                        <w:top w:val="single" w:sz="2" w:space="0" w:color="E3E3E3"/>
                                                        <w:left w:val="single" w:sz="2" w:space="0" w:color="E3E3E3"/>
                                                        <w:bottom w:val="single" w:sz="2" w:space="0" w:color="E3E3E3"/>
                                                        <w:right w:val="single" w:sz="2" w:space="0" w:color="E3E3E3"/>
                                                      </w:divBdr>
                                                      <w:divsChild>
                                                        <w:div w:id="6340264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40433964">
          <w:marLeft w:val="0"/>
          <w:marRight w:val="0"/>
          <w:marTop w:val="0"/>
          <w:marBottom w:val="0"/>
          <w:divBdr>
            <w:top w:val="none" w:sz="0" w:space="0" w:color="auto"/>
            <w:left w:val="none" w:sz="0" w:space="0" w:color="auto"/>
            <w:bottom w:val="none" w:sz="0" w:space="0" w:color="auto"/>
            <w:right w:val="none" w:sz="0" w:space="0" w:color="auto"/>
          </w:divBdr>
        </w:div>
      </w:divsChild>
    </w:div>
    <w:div w:id="2093161571">
      <w:bodyDiv w:val="1"/>
      <w:marLeft w:val="0"/>
      <w:marRight w:val="0"/>
      <w:marTop w:val="0"/>
      <w:marBottom w:val="0"/>
      <w:divBdr>
        <w:top w:val="none" w:sz="0" w:space="0" w:color="auto"/>
        <w:left w:val="none" w:sz="0" w:space="0" w:color="auto"/>
        <w:bottom w:val="none" w:sz="0" w:space="0" w:color="auto"/>
        <w:right w:val="none" w:sz="0" w:space="0" w:color="auto"/>
      </w:divBdr>
    </w:div>
    <w:div w:id="2097049574">
      <w:bodyDiv w:val="1"/>
      <w:marLeft w:val="0"/>
      <w:marRight w:val="0"/>
      <w:marTop w:val="0"/>
      <w:marBottom w:val="0"/>
      <w:divBdr>
        <w:top w:val="none" w:sz="0" w:space="0" w:color="auto"/>
        <w:left w:val="none" w:sz="0" w:space="0" w:color="auto"/>
        <w:bottom w:val="none" w:sz="0" w:space="0" w:color="auto"/>
        <w:right w:val="none" w:sz="0" w:space="0" w:color="auto"/>
      </w:divBdr>
      <w:divsChild>
        <w:div w:id="1470594350">
          <w:marLeft w:val="0"/>
          <w:marRight w:val="0"/>
          <w:marTop w:val="0"/>
          <w:marBottom w:val="0"/>
          <w:divBdr>
            <w:top w:val="single" w:sz="2" w:space="0" w:color="E3E3E3"/>
            <w:left w:val="single" w:sz="2" w:space="0" w:color="E3E3E3"/>
            <w:bottom w:val="single" w:sz="2" w:space="0" w:color="E3E3E3"/>
            <w:right w:val="single" w:sz="2" w:space="0" w:color="E3E3E3"/>
          </w:divBdr>
          <w:divsChild>
            <w:div w:id="1535387983">
              <w:marLeft w:val="0"/>
              <w:marRight w:val="0"/>
              <w:marTop w:val="0"/>
              <w:marBottom w:val="0"/>
              <w:divBdr>
                <w:top w:val="single" w:sz="2" w:space="0" w:color="E3E3E3"/>
                <w:left w:val="single" w:sz="2" w:space="0" w:color="E3E3E3"/>
                <w:bottom w:val="single" w:sz="2" w:space="0" w:color="E3E3E3"/>
                <w:right w:val="single" w:sz="2" w:space="0" w:color="E3E3E3"/>
              </w:divBdr>
              <w:divsChild>
                <w:div w:id="1170949781">
                  <w:marLeft w:val="0"/>
                  <w:marRight w:val="0"/>
                  <w:marTop w:val="0"/>
                  <w:marBottom w:val="0"/>
                  <w:divBdr>
                    <w:top w:val="single" w:sz="2" w:space="0" w:color="E3E3E3"/>
                    <w:left w:val="single" w:sz="2" w:space="0" w:color="E3E3E3"/>
                    <w:bottom w:val="single" w:sz="2" w:space="0" w:color="E3E3E3"/>
                    <w:right w:val="single" w:sz="2" w:space="0" w:color="E3E3E3"/>
                  </w:divBdr>
                  <w:divsChild>
                    <w:div w:id="1281254442">
                      <w:marLeft w:val="0"/>
                      <w:marRight w:val="0"/>
                      <w:marTop w:val="0"/>
                      <w:marBottom w:val="0"/>
                      <w:divBdr>
                        <w:top w:val="single" w:sz="2" w:space="0" w:color="E3E3E3"/>
                        <w:left w:val="single" w:sz="2" w:space="0" w:color="E3E3E3"/>
                        <w:bottom w:val="single" w:sz="2" w:space="0" w:color="E3E3E3"/>
                        <w:right w:val="single" w:sz="2" w:space="0" w:color="E3E3E3"/>
                      </w:divBdr>
                      <w:divsChild>
                        <w:div w:id="788621555">
                          <w:marLeft w:val="0"/>
                          <w:marRight w:val="0"/>
                          <w:marTop w:val="0"/>
                          <w:marBottom w:val="0"/>
                          <w:divBdr>
                            <w:top w:val="single" w:sz="2" w:space="0" w:color="E3E3E3"/>
                            <w:left w:val="single" w:sz="2" w:space="0" w:color="E3E3E3"/>
                            <w:bottom w:val="single" w:sz="2" w:space="0" w:color="E3E3E3"/>
                            <w:right w:val="single" w:sz="2" w:space="0" w:color="E3E3E3"/>
                          </w:divBdr>
                          <w:divsChild>
                            <w:div w:id="355039018">
                              <w:marLeft w:val="0"/>
                              <w:marRight w:val="0"/>
                              <w:marTop w:val="0"/>
                              <w:marBottom w:val="0"/>
                              <w:divBdr>
                                <w:top w:val="single" w:sz="2" w:space="0" w:color="E3E3E3"/>
                                <w:left w:val="single" w:sz="2" w:space="0" w:color="E3E3E3"/>
                                <w:bottom w:val="single" w:sz="2" w:space="0" w:color="E3E3E3"/>
                                <w:right w:val="single" w:sz="2" w:space="0" w:color="E3E3E3"/>
                              </w:divBdr>
                              <w:divsChild>
                                <w:div w:id="1912040686">
                                  <w:marLeft w:val="0"/>
                                  <w:marRight w:val="0"/>
                                  <w:marTop w:val="100"/>
                                  <w:marBottom w:val="100"/>
                                  <w:divBdr>
                                    <w:top w:val="single" w:sz="2" w:space="0" w:color="E3E3E3"/>
                                    <w:left w:val="single" w:sz="2" w:space="0" w:color="E3E3E3"/>
                                    <w:bottom w:val="single" w:sz="2" w:space="0" w:color="E3E3E3"/>
                                    <w:right w:val="single" w:sz="2" w:space="0" w:color="E3E3E3"/>
                                  </w:divBdr>
                                  <w:divsChild>
                                    <w:div w:id="128938095">
                                      <w:marLeft w:val="0"/>
                                      <w:marRight w:val="0"/>
                                      <w:marTop w:val="0"/>
                                      <w:marBottom w:val="0"/>
                                      <w:divBdr>
                                        <w:top w:val="single" w:sz="2" w:space="0" w:color="E3E3E3"/>
                                        <w:left w:val="single" w:sz="2" w:space="0" w:color="E3E3E3"/>
                                        <w:bottom w:val="single" w:sz="2" w:space="0" w:color="E3E3E3"/>
                                        <w:right w:val="single" w:sz="2" w:space="0" w:color="E3E3E3"/>
                                      </w:divBdr>
                                      <w:divsChild>
                                        <w:div w:id="1202206480">
                                          <w:marLeft w:val="0"/>
                                          <w:marRight w:val="0"/>
                                          <w:marTop w:val="0"/>
                                          <w:marBottom w:val="0"/>
                                          <w:divBdr>
                                            <w:top w:val="single" w:sz="2" w:space="0" w:color="E3E3E3"/>
                                            <w:left w:val="single" w:sz="2" w:space="0" w:color="E3E3E3"/>
                                            <w:bottom w:val="single" w:sz="2" w:space="0" w:color="E3E3E3"/>
                                            <w:right w:val="single" w:sz="2" w:space="0" w:color="E3E3E3"/>
                                          </w:divBdr>
                                          <w:divsChild>
                                            <w:div w:id="389773412">
                                              <w:marLeft w:val="0"/>
                                              <w:marRight w:val="0"/>
                                              <w:marTop w:val="0"/>
                                              <w:marBottom w:val="0"/>
                                              <w:divBdr>
                                                <w:top w:val="single" w:sz="2" w:space="0" w:color="E3E3E3"/>
                                                <w:left w:val="single" w:sz="2" w:space="0" w:color="E3E3E3"/>
                                                <w:bottom w:val="single" w:sz="2" w:space="0" w:color="E3E3E3"/>
                                                <w:right w:val="single" w:sz="2" w:space="0" w:color="E3E3E3"/>
                                              </w:divBdr>
                                              <w:divsChild>
                                                <w:div w:id="981037411">
                                                  <w:marLeft w:val="0"/>
                                                  <w:marRight w:val="0"/>
                                                  <w:marTop w:val="0"/>
                                                  <w:marBottom w:val="0"/>
                                                  <w:divBdr>
                                                    <w:top w:val="single" w:sz="2" w:space="0" w:color="E3E3E3"/>
                                                    <w:left w:val="single" w:sz="2" w:space="0" w:color="E3E3E3"/>
                                                    <w:bottom w:val="single" w:sz="2" w:space="0" w:color="E3E3E3"/>
                                                    <w:right w:val="single" w:sz="2" w:space="0" w:color="E3E3E3"/>
                                                  </w:divBdr>
                                                  <w:divsChild>
                                                    <w:div w:id="210659163">
                                                      <w:marLeft w:val="0"/>
                                                      <w:marRight w:val="0"/>
                                                      <w:marTop w:val="0"/>
                                                      <w:marBottom w:val="0"/>
                                                      <w:divBdr>
                                                        <w:top w:val="single" w:sz="2" w:space="0" w:color="E3E3E3"/>
                                                        <w:left w:val="single" w:sz="2" w:space="0" w:color="E3E3E3"/>
                                                        <w:bottom w:val="single" w:sz="2" w:space="0" w:color="E3E3E3"/>
                                                        <w:right w:val="single" w:sz="2" w:space="0" w:color="E3E3E3"/>
                                                      </w:divBdr>
                                                      <w:divsChild>
                                                        <w:div w:id="909116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43667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nakagawa@unsw.edu.au" TargetMode="External"/><Relationship Id="rId13" Type="http://schemas.openxmlformats.org/officeDocument/2006/relationships/hyperlink" Target="mailto:Alistair.hobday@csiro.au" TargetMode="External"/><Relationship Id="rId18" Type="http://schemas.microsoft.com/office/2016/09/relationships/commentsIds" Target="commentsIds.xml"/><Relationship Id="rId3" Type="http://schemas.openxmlformats.org/officeDocument/2006/relationships/styles" Target="styles.xml"/><Relationship Id="rId21" Type="http://schemas.openxmlformats.org/officeDocument/2006/relationships/hyperlink" Target="https://www.un.org/development/desa/dpad/publication/world-economic-situation-and-prospects-2024/" TargetMode="External"/><Relationship Id="rId7" Type="http://schemas.openxmlformats.org/officeDocument/2006/relationships/hyperlink" Target="mailto:M.lagisz@unsw.edu.au" TargetMode="External"/><Relationship Id="rId12" Type="http://schemas.openxmlformats.org/officeDocument/2006/relationships/hyperlink" Target="mailto:Troy.gaston@newcastle.edu.au" TargetMode="External"/><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hyperlink" Target="https://github.com/MLH95/Ho-et-al-2024_Systematic-Map" TargetMode="External"/><Relationship Id="rId1" Type="http://schemas.openxmlformats.org/officeDocument/2006/relationships/customXml" Target="../customXml/item1.xml"/><Relationship Id="rId6" Type="http://schemas.openxmlformats.org/officeDocument/2006/relationships/hyperlink" Target="mailto:Man_lim.ho@unsw.edu.au" TargetMode="External"/><Relationship Id="rId11" Type="http://schemas.openxmlformats.org/officeDocument/2006/relationships/hyperlink" Target="mailto:Bill.leggat@newcastle.edu.au"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Tracy.ainsworth@unsw.edu.au" TargetMode="External"/><Relationship Id="rId23" Type="http://schemas.microsoft.com/office/2011/relationships/people" Target="people.xml"/><Relationship Id="rId10" Type="http://schemas.openxmlformats.org/officeDocument/2006/relationships/hyperlink" Target="mailto:P.sawyers@unsw.edu.au" TargetMode="Externa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hyperlink" Target="mailto:Sarah.kirkpatrick@anu.edu.au" TargetMode="External"/><Relationship Id="rId14" Type="http://schemas.openxmlformats.org/officeDocument/2006/relationships/hyperlink" Target="mailto:Zoe.richards@curtin.edu.au"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C2EBF-E6AB-41E1-A3AC-C91CC588C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TotalTime>
  <Pages>49</Pages>
  <Words>12359</Words>
  <Characters>70451</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 Lim Ho</dc:creator>
  <cp:keywords/>
  <dc:description/>
  <cp:lastModifiedBy>Man Lim Ho</cp:lastModifiedBy>
  <cp:revision>189</cp:revision>
  <dcterms:created xsi:type="dcterms:W3CDTF">2024-04-11T06:49:00Z</dcterms:created>
  <dcterms:modified xsi:type="dcterms:W3CDTF">2024-04-18T05:49:00Z</dcterms:modified>
</cp:coreProperties>
</file>